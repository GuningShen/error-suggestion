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66E1" w14:textId="05B40399" w:rsidR="00DB5F02" w:rsidDel="00473C50" w:rsidRDefault="00A96409">
      <w:pPr>
        <w:pStyle w:val="Heading1"/>
        <w:rPr>
          <w:del w:id="0" w:author="Shen, Guning" w:date="2024-03-27T14:31:00Z"/>
        </w:rPr>
      </w:pPr>
      <w:del w:id="1" w:author="Shen, Guning" w:date="2024-03-27T14:31:00Z">
        <w:r w:rsidDel="00473C50">
          <w:delText>Cloud-based Command Languages and Data Science</w:delText>
        </w:r>
      </w:del>
    </w:p>
    <w:p w14:paraId="7AAB7DEE" w14:textId="61314990" w:rsidR="00DB5F02" w:rsidDel="00473C50" w:rsidRDefault="00A96409">
      <w:pPr>
        <w:pStyle w:val="Heading2"/>
        <w:rPr>
          <w:del w:id="2" w:author="Shen, Guning" w:date="2024-03-27T14:31:00Z"/>
        </w:rPr>
      </w:pPr>
      <w:del w:id="3" w:author="Shen, Guning" w:date="2024-03-27T14:31:00Z">
        <w:r w:rsidDel="00473C50">
          <w:delText>A Tale of Three Closely Related Subjects</w:delText>
        </w:r>
      </w:del>
    </w:p>
    <w:p w14:paraId="200B1C82" w14:textId="0FBEB8E0" w:rsidR="00DB5F02" w:rsidDel="00473C50" w:rsidRDefault="00A96409">
      <w:pPr>
        <w:pBdr>
          <w:top w:val="nil"/>
          <w:left w:val="nil"/>
          <w:bottom w:val="nil"/>
          <w:right w:val="nil"/>
          <w:between w:val="nil"/>
        </w:pBdr>
        <w:spacing w:line="240" w:lineRule="auto"/>
        <w:rPr>
          <w:del w:id="4" w:author="Shen, Guning" w:date="2024-03-27T14:31:00Z"/>
          <w:rFonts w:ascii="Times New Roman" w:eastAsia="Times New Roman" w:hAnsi="Times New Roman" w:cs="Times New Roman"/>
          <w:color w:val="000000"/>
          <w:sz w:val="24"/>
          <w:szCs w:val="24"/>
        </w:rPr>
      </w:pPr>
      <w:del w:id="5" w:author="Shen, Guning" w:date="2024-03-27T14:31:00Z">
        <w:r w:rsidDel="00473C50">
          <w:rPr>
            <w:rFonts w:ascii="Times New Roman" w:eastAsia="Times New Roman" w:hAnsi="Times New Roman" w:cs="Times New Roman"/>
            <w:color w:val="000000"/>
            <w:sz w:val="24"/>
            <w:szCs w:val="24"/>
          </w:rPr>
          <w:delText xml:space="preserve">This is a hands-on introduction to </w:delText>
        </w:r>
        <w:r w:rsidDel="00473C50">
          <w:rPr>
            <w:rFonts w:ascii="Times New Roman" w:eastAsia="Times New Roman" w:hAnsi="Times New Roman" w:cs="Times New Roman"/>
            <w:i/>
            <w:color w:val="000000"/>
            <w:sz w:val="24"/>
            <w:szCs w:val="24"/>
          </w:rPr>
          <w:delText>command languages</w:delText>
        </w:r>
        <w:r w:rsidDel="00473C50">
          <w:rPr>
            <w:rFonts w:ascii="Times New Roman" w:eastAsia="Times New Roman" w:hAnsi="Times New Roman" w:cs="Times New Roman"/>
            <w:color w:val="000000"/>
            <w:sz w:val="24"/>
            <w:szCs w:val="24"/>
          </w:rPr>
          <w:delText xml:space="preserve"> (also called </w:delText>
        </w:r>
        <w:r w:rsidDel="00473C50">
          <w:rPr>
            <w:rFonts w:ascii="Times New Roman" w:eastAsia="Times New Roman" w:hAnsi="Times New Roman" w:cs="Times New Roman"/>
            <w:i/>
            <w:color w:val="000000"/>
            <w:sz w:val="24"/>
            <w:szCs w:val="24"/>
          </w:rPr>
          <w:delText>command-line</w:delText>
        </w:r>
        <w:r w:rsidDel="00473C50">
          <w:rPr>
            <w:rFonts w:ascii="Times New Roman" w:eastAsia="Times New Roman" w:hAnsi="Times New Roman" w:cs="Times New Roman"/>
            <w:color w:val="000000"/>
            <w:sz w:val="24"/>
            <w:szCs w:val="24"/>
          </w:rPr>
          <w:delText xml:space="preserve"> in popular literature), data science, and cloud computing, using as examples the bash command language, genetics, and the NSF-supported CyVerse cloud system, respectively.   As we will see here, these fields are closely related. This lesson has no prerequisites except an ability to use personal computers, a strong desire to learn at least one of the three covered fields, and the time to execute all of the lesson instructions.</w:delText>
        </w:r>
      </w:del>
    </w:p>
    <w:p w14:paraId="6551633E" w14:textId="4F370000" w:rsidR="00DB5F02" w:rsidDel="00473C50" w:rsidRDefault="00A96409">
      <w:pPr>
        <w:pBdr>
          <w:top w:val="nil"/>
          <w:left w:val="nil"/>
          <w:bottom w:val="nil"/>
          <w:right w:val="nil"/>
          <w:between w:val="nil"/>
        </w:pBdr>
        <w:spacing w:line="240" w:lineRule="auto"/>
        <w:rPr>
          <w:del w:id="6" w:author="Shen, Guning" w:date="2024-03-27T14:31:00Z"/>
          <w:rFonts w:ascii="Times New Roman" w:eastAsia="Times New Roman" w:hAnsi="Times New Roman" w:cs="Times New Roman"/>
          <w:color w:val="000000"/>
          <w:sz w:val="24"/>
          <w:szCs w:val="24"/>
        </w:rPr>
      </w:pPr>
      <w:del w:id="7" w:author="Shen, Guning" w:date="2024-03-27T14:31:00Z">
        <w:r w:rsidDel="00473C50">
          <w:rPr>
            <w:rFonts w:ascii="Times New Roman" w:eastAsia="Times New Roman" w:hAnsi="Times New Roman" w:cs="Times New Roman"/>
            <w:color w:val="000000"/>
            <w:sz w:val="24"/>
            <w:szCs w:val="24"/>
          </w:rPr>
          <w:delText>At the end of the lesson, you will have a basic knowledge of several concepts, which are named and classified in the accompanying figure.</w:delText>
        </w:r>
      </w:del>
    </w:p>
    <w:p w14:paraId="7E592E51" w14:textId="7B952A57" w:rsidR="00DB5F02" w:rsidDel="00473C50" w:rsidRDefault="00A96409">
      <w:pPr>
        <w:pBdr>
          <w:top w:val="nil"/>
          <w:left w:val="nil"/>
          <w:bottom w:val="nil"/>
          <w:right w:val="nil"/>
          <w:between w:val="nil"/>
        </w:pBdr>
        <w:spacing w:line="240" w:lineRule="auto"/>
        <w:rPr>
          <w:del w:id="8" w:author="Shen, Guning" w:date="2024-03-27T14:31:00Z"/>
          <w:rFonts w:ascii="Times New Roman" w:eastAsia="Times New Roman" w:hAnsi="Times New Roman" w:cs="Times New Roman"/>
          <w:color w:val="000000"/>
          <w:sz w:val="24"/>
          <w:szCs w:val="24"/>
        </w:rPr>
      </w:pPr>
      <w:del w:id="9" w:author="Shen, Guning" w:date="2024-03-27T14:31:00Z">
        <w:r w:rsidDel="00473C50">
          <w:rPr>
            <w:rFonts w:ascii="Times New Roman" w:eastAsia="Times New Roman" w:hAnsi="Times New Roman" w:cs="Times New Roman"/>
            <w:noProof/>
            <w:color w:val="000000"/>
            <w:sz w:val="24"/>
            <w:szCs w:val="24"/>
          </w:rPr>
          <w:drawing>
            <wp:inline distT="0" distB="0" distL="0" distR="0" wp14:anchorId="365ACE4A" wp14:editId="54A8C380">
              <wp:extent cx="2736469" cy="2146884"/>
              <wp:effectExtent l="0" t="0" r="0" b="0"/>
              <wp:docPr id="3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36469" cy="2146884"/>
                      </a:xfrm>
                      <a:prstGeom prst="rect">
                        <a:avLst/>
                      </a:prstGeom>
                      <a:ln/>
                    </pic:spPr>
                  </pic:pic>
                </a:graphicData>
              </a:graphic>
            </wp:inline>
          </w:drawing>
        </w:r>
      </w:del>
    </w:p>
    <w:p w14:paraId="3E52CFBD" w14:textId="4E1181A4" w:rsidR="00DB5F02" w:rsidDel="00473C50" w:rsidRDefault="00A96409">
      <w:pPr>
        <w:pBdr>
          <w:top w:val="nil"/>
          <w:left w:val="nil"/>
          <w:bottom w:val="nil"/>
          <w:right w:val="nil"/>
          <w:between w:val="nil"/>
        </w:pBdr>
        <w:spacing w:line="240" w:lineRule="auto"/>
        <w:rPr>
          <w:del w:id="10" w:author="Shen, Guning" w:date="2024-03-27T14:31:00Z"/>
          <w:rFonts w:ascii="Times New Roman" w:eastAsia="Times New Roman" w:hAnsi="Times New Roman" w:cs="Times New Roman"/>
          <w:color w:val="000000"/>
          <w:sz w:val="24"/>
          <w:szCs w:val="24"/>
        </w:rPr>
      </w:pPr>
      <w:del w:id="11" w:author="Shen, Guning" w:date="2024-03-27T14:31:00Z">
        <w:r w:rsidDel="00473C50">
          <w:rPr>
            <w:rFonts w:ascii="Times New Roman" w:eastAsia="Times New Roman" w:hAnsi="Times New Roman" w:cs="Times New Roman"/>
            <w:color w:val="000000"/>
            <w:sz w:val="24"/>
            <w:szCs w:val="24"/>
          </w:rPr>
          <w:delText>The lesson should take ??? hours.</w:delText>
        </w:r>
      </w:del>
    </w:p>
    <w:p w14:paraId="09F8584F" w14:textId="79686A14" w:rsidR="00DB5F02" w:rsidDel="00473C50" w:rsidRDefault="00A96409">
      <w:pPr>
        <w:pStyle w:val="Heading2"/>
        <w:rPr>
          <w:del w:id="12" w:author="Shen, Guning" w:date="2024-03-27T14:31:00Z"/>
        </w:rPr>
      </w:pPr>
      <w:del w:id="13" w:author="Shen, Guning" w:date="2024-03-27T14:31:00Z">
        <w:r w:rsidDel="00473C50">
          <w:delText>Road Map: DNA Subway 🡪Discovery 🡪Bash</w:delText>
        </w:r>
      </w:del>
    </w:p>
    <w:p w14:paraId="17608F97" w14:textId="219A6956" w:rsidR="00DB5F02" w:rsidDel="00473C50" w:rsidRDefault="00A96409">
      <w:pPr>
        <w:rPr>
          <w:del w:id="14" w:author="Shen, Guning" w:date="2024-03-27T14:31:00Z"/>
        </w:rPr>
      </w:pPr>
      <w:del w:id="15" w:author="Shen, Guning" w:date="2024-03-27T14:31:00Z">
        <w:r w:rsidDel="00473C50">
          <w:delText xml:space="preserve">You will interact with three components of the CyVerse cloud infrastructure: DNASubway, Discovery, and Bash. </w:delText>
        </w:r>
      </w:del>
    </w:p>
    <w:p w14:paraId="6E7152DE" w14:textId="7925CBC1" w:rsidR="00DB5F02" w:rsidDel="00473C50" w:rsidRDefault="00A96409">
      <w:pPr>
        <w:rPr>
          <w:del w:id="16" w:author="Shen, Guning" w:date="2024-03-27T14:31:00Z"/>
        </w:rPr>
      </w:pPr>
      <w:del w:id="17" w:author="Shen, Guning" w:date="2024-03-27T14:31:00Z">
        <w:r w:rsidDel="00473C50">
          <w:delText>Interaction with:</w:delText>
        </w:r>
      </w:del>
    </w:p>
    <w:p w14:paraId="0C8505A3" w14:textId="6BA0F1ED" w:rsidR="00DB5F02" w:rsidDel="00473C50" w:rsidRDefault="00A96409">
      <w:pPr>
        <w:numPr>
          <w:ilvl w:val="0"/>
          <w:numId w:val="18"/>
        </w:numPr>
        <w:pBdr>
          <w:top w:val="nil"/>
          <w:left w:val="nil"/>
          <w:bottom w:val="nil"/>
          <w:right w:val="nil"/>
          <w:between w:val="nil"/>
        </w:pBdr>
        <w:spacing w:after="0"/>
        <w:rPr>
          <w:del w:id="18" w:author="Shen, Guning" w:date="2024-03-27T14:31:00Z"/>
        </w:rPr>
      </w:pPr>
      <w:del w:id="19" w:author="Shen, Guning" w:date="2024-03-27T14:31:00Z">
        <w:r w:rsidDel="00473C50">
          <w:rPr>
            <w:color w:val="000000"/>
          </w:rPr>
          <w:delText xml:space="preserve">DNASubway will introduce you to an important data science problem called RNA sequencing. </w:delText>
        </w:r>
      </w:del>
    </w:p>
    <w:p w14:paraId="663602C6" w14:textId="77B851F6" w:rsidR="00DB5F02" w:rsidDel="00473C50" w:rsidRDefault="00A96409">
      <w:pPr>
        <w:numPr>
          <w:ilvl w:val="0"/>
          <w:numId w:val="18"/>
        </w:numPr>
        <w:pBdr>
          <w:top w:val="nil"/>
          <w:left w:val="nil"/>
          <w:bottom w:val="nil"/>
          <w:right w:val="nil"/>
          <w:between w:val="nil"/>
        </w:pBdr>
        <w:spacing w:after="0"/>
        <w:rPr>
          <w:del w:id="20" w:author="Shen, Guning" w:date="2024-03-27T14:31:00Z"/>
        </w:rPr>
      </w:pPr>
      <w:del w:id="21" w:author="Shen, Guning" w:date="2024-03-27T14:31:00Z">
        <w:r w:rsidDel="00473C50">
          <w:rPr>
            <w:color w:val="000000"/>
          </w:rPr>
          <w:delText xml:space="preserve">Discovery will </w:delText>
        </w:r>
        <w:r w:rsidRPr="00673BB9" w:rsidDel="00473C50">
          <w:rPr>
            <w:color w:val="000000"/>
          </w:rPr>
          <w:delText>leverage your knowledge of  RNA Sequencing to</w:delText>
        </w:r>
        <w:r w:rsidDel="00473C50">
          <w:rPr>
            <w:color w:val="000000"/>
          </w:rPr>
          <w:delText xml:space="preserve"> expose you to the concept of defining, storing, and using a workflow</w:delText>
        </w:r>
      </w:del>
    </w:p>
    <w:p w14:paraId="4115477D" w14:textId="6716A340" w:rsidR="00DB5F02" w:rsidDel="00473C50" w:rsidRDefault="00A96409">
      <w:pPr>
        <w:numPr>
          <w:ilvl w:val="0"/>
          <w:numId w:val="18"/>
        </w:numPr>
        <w:pBdr>
          <w:top w:val="nil"/>
          <w:left w:val="nil"/>
          <w:bottom w:val="nil"/>
          <w:right w:val="nil"/>
          <w:between w:val="nil"/>
        </w:pBdr>
        <w:rPr>
          <w:del w:id="22" w:author="Shen, Guning" w:date="2024-03-27T14:31:00Z"/>
        </w:rPr>
      </w:pPr>
      <w:del w:id="23" w:author="Shen, Guning" w:date="2024-03-27T14:31:00Z">
        <w:r w:rsidDel="00473C50">
          <w:rPr>
            <w:color w:val="000000"/>
          </w:rPr>
          <w:delText>Bash will teach you a powerful command language for manipulating workflows.</w:delText>
        </w:r>
      </w:del>
    </w:p>
    <w:p w14:paraId="68644CEA" w14:textId="0D82CEBF" w:rsidR="00DB5F02" w:rsidDel="00473C50" w:rsidRDefault="00A96409">
      <w:pPr>
        <w:rPr>
          <w:del w:id="24" w:author="Shen, Guning" w:date="2024-03-27T14:31:00Z"/>
        </w:rPr>
      </w:pPr>
      <w:del w:id="25" w:author="Shen, Guning" w:date="2024-03-27T14:31:00Z">
        <w:r w:rsidDel="00473C50">
          <w:delText xml:space="preserve">Given the dependencies among these three components, it is important to execute all lesson steps in the presented order, unless it is part of a course assignment and your instructor has given you a different roadmap. </w:delText>
        </w:r>
      </w:del>
    </w:p>
    <w:p w14:paraId="6AE7AA49" w14:textId="7954CCE8" w:rsidR="00DB5F02" w:rsidDel="00473C50" w:rsidRDefault="00A96409">
      <w:pPr>
        <w:pStyle w:val="Heading1"/>
        <w:rPr>
          <w:del w:id="26" w:author="Shen, Guning" w:date="2024-03-27T14:31:00Z"/>
        </w:rPr>
      </w:pPr>
      <w:del w:id="27" w:author="Shen, Guning" w:date="2024-03-27T14:31:00Z">
        <w:r w:rsidDel="00473C50">
          <w:delText>Starting Up</w:delText>
        </w:r>
      </w:del>
    </w:p>
    <w:p w14:paraId="547CA755" w14:textId="2140EF25" w:rsidR="00DB5F02" w:rsidDel="00473C50" w:rsidRDefault="00A96409">
      <w:pPr>
        <w:pStyle w:val="Heading2"/>
        <w:rPr>
          <w:del w:id="28" w:author="Shen, Guning" w:date="2024-03-27T14:31:00Z"/>
        </w:rPr>
      </w:pPr>
      <w:del w:id="29" w:author="Shen, Guning" w:date="2024-03-27T14:31:00Z">
        <w:r w:rsidDel="00473C50">
          <w:delText>Getting Help and Piazza Account</w:delText>
        </w:r>
      </w:del>
    </w:p>
    <w:p w14:paraId="4D2C489C" w14:textId="2A2F245D" w:rsidR="00DB5F02" w:rsidDel="00473C50" w:rsidRDefault="00A96409">
      <w:pPr>
        <w:rPr>
          <w:del w:id="30" w:author="Shen, Guning" w:date="2024-03-27T14:31:00Z"/>
        </w:rPr>
      </w:pPr>
      <w:del w:id="31" w:author="Shen, Guning" w:date="2024-03-27T14:31:00Z">
        <w:r w:rsidDel="00473C50">
          <w:delText xml:space="preserve">Any hands-on lesson without face-to-face help can be expected cause difficulties. </w:delText>
        </w:r>
        <w:r w:rsidDel="00473C50">
          <w:rPr>
            <w:b/>
          </w:rPr>
          <w:delText xml:space="preserve">When in doubt, ask for help using the mechanisms described below.  </w:delText>
        </w:r>
        <w:r w:rsidDel="00473C50">
          <w:delText xml:space="preserve">Do not give up if in difficulty - an important goal of this work is to study these difficulties and develop mechanisms to ameliorate them. </w:delText>
        </w:r>
      </w:del>
    </w:p>
    <w:p w14:paraId="36EA759E" w14:textId="1D592E7D" w:rsidR="00DB5F02" w:rsidDel="00473C50" w:rsidRDefault="00A96409">
      <w:pPr>
        <w:rPr>
          <w:del w:id="32" w:author="Shen, Guning" w:date="2024-03-27T14:31:00Z"/>
          <w:rFonts w:ascii="Times New Roman" w:eastAsia="Times New Roman" w:hAnsi="Times New Roman" w:cs="Times New Roman"/>
          <w:sz w:val="24"/>
          <w:szCs w:val="24"/>
        </w:rPr>
      </w:pPr>
      <w:del w:id="33" w:author="Shen, Guning" w:date="2024-03-27T14:31:00Z">
        <w:r w:rsidDel="00473C50">
          <w:delText>If you are taking this lesson as part of a course assignment, you can of course use all course-specific help mechanisms</w:delText>
        </w:r>
      </w:del>
    </w:p>
    <w:p w14:paraId="5BAF0C48" w14:textId="4EE4477F" w:rsidR="00DB5F02" w:rsidDel="00473C50" w:rsidRDefault="00A96409">
      <w:pPr>
        <w:rPr>
          <w:del w:id="34" w:author="Shen, Guning" w:date="2024-03-27T14:31:00Z"/>
          <w:rFonts w:ascii="Times New Roman" w:eastAsia="Times New Roman" w:hAnsi="Times New Roman" w:cs="Times New Roman"/>
          <w:sz w:val="24"/>
          <w:szCs w:val="24"/>
        </w:rPr>
      </w:pPr>
      <w:del w:id="35" w:author="Shen, Guning" w:date="2024-03-27T14:31:00Z">
        <w:r w:rsidDel="00473C50">
          <w:delText>There are three ways in which course-independent help can be sought.</w:delText>
        </w:r>
        <w:r w:rsidDel="00473C50">
          <w:rPr>
            <w:b/>
          </w:rPr>
          <w:delText>  </w:delText>
        </w:r>
      </w:del>
    </w:p>
    <w:p w14:paraId="657716D9" w14:textId="6A646A99" w:rsidR="00DB5F02" w:rsidDel="00473C50" w:rsidRDefault="00A96409">
      <w:pPr>
        <w:rPr>
          <w:del w:id="36" w:author="Shen, Guning" w:date="2024-03-27T14:31:00Z"/>
          <w:rFonts w:ascii="Times New Roman" w:eastAsia="Times New Roman" w:hAnsi="Times New Roman" w:cs="Times New Roman"/>
          <w:sz w:val="24"/>
          <w:szCs w:val="24"/>
        </w:rPr>
      </w:pPr>
      <w:del w:id="37" w:author="Shen, Guning" w:date="2024-03-27T14:31:00Z">
        <w:r w:rsidDel="00473C50">
          <w:rPr>
            <w:b/>
          </w:rPr>
          <w:delText>Piazza forum</w:delText>
        </w:r>
        <w:r w:rsidDel="00473C50">
          <w:delText xml:space="preserve">: You can ask for help using Piazza, and are free to post anonymously. Before you start, enroll as a student using the </w:delText>
        </w:r>
        <w:r w:rsidR="003E5F7D" w:rsidDel="00473C50">
          <w:fldChar w:fldCharType="begin"/>
        </w:r>
        <w:r w:rsidR="003E5F7D" w:rsidDel="00473C50">
          <w:delInstrText xml:space="preserve"> HYPERLINK "https://piazza.com/summer2020/comp991" \h </w:delInstrText>
        </w:r>
        <w:r w:rsidR="003E5F7D" w:rsidDel="00473C50">
          <w:fldChar w:fldCharType="separate"/>
        </w:r>
        <w:r w:rsidDel="00473C50">
          <w:rPr>
            <w:color w:val="0000FF"/>
            <w:u w:val="single"/>
          </w:rPr>
          <w:delText>Piazza Cloud-Genetics Forum</w:delText>
        </w:r>
        <w:r w:rsidR="003E5F7D" w:rsidDel="00473C50">
          <w:rPr>
            <w:color w:val="0000FF"/>
            <w:u w:val="single"/>
          </w:rPr>
          <w:fldChar w:fldCharType="end"/>
        </w:r>
        <w:r w:rsidDel="00473C50">
          <w:delText xml:space="preserve"> so you can share information with everyone doing this lesson. Piazza has been designed to be intuitive to use and can be considered Facebook for educational use.  If you get stuck, here is the official </w:delText>
        </w:r>
        <w:r w:rsidR="003E5F7D" w:rsidDel="00473C50">
          <w:fldChar w:fldCharType="begin"/>
        </w:r>
        <w:r w:rsidR="003E5F7D" w:rsidDel="00473C50">
          <w:delInstrText xml:space="preserve"> HYPERLINK "https://piazza.com/pdfs/piazza_product_introduction.pdf" \h </w:delInstrText>
        </w:r>
        <w:r w:rsidR="003E5F7D" w:rsidDel="00473C50">
          <w:fldChar w:fldCharType="separate"/>
        </w:r>
        <w:r w:rsidDel="00473C50">
          <w:rPr>
            <w:color w:val="0000FF"/>
            <w:u w:val="single"/>
          </w:rPr>
          <w:delText>Piazza documentation</w:delText>
        </w:r>
        <w:r w:rsidR="003E5F7D" w:rsidDel="00473C50">
          <w:rPr>
            <w:color w:val="0000FF"/>
            <w:u w:val="single"/>
          </w:rPr>
          <w:fldChar w:fldCharType="end"/>
        </w:r>
        <w:r w:rsidDel="00473C50">
          <w:delText>.   </w:delText>
        </w:r>
      </w:del>
    </w:p>
    <w:p w14:paraId="24B463DE" w14:textId="2FF54907" w:rsidR="00DB5F02" w:rsidDel="00473C50" w:rsidRDefault="00A96409">
      <w:pPr>
        <w:rPr>
          <w:del w:id="38" w:author="Shen, Guning" w:date="2024-03-27T14:31:00Z"/>
        </w:rPr>
      </w:pPr>
      <w:del w:id="39" w:author="Shen, Guning" w:date="2024-03-27T14:31:00Z">
        <w:r w:rsidDel="00473C50">
          <w:rPr>
            <w:b/>
          </w:rPr>
          <w:delText>Email:</w:delText>
        </w:r>
        <w:r w:rsidDel="00473C50">
          <w:delText xml:space="preserve"> Feel free to send mail to </w:delText>
        </w:r>
        <w:r w:rsidR="003E5F7D" w:rsidDel="00473C50">
          <w:fldChar w:fldCharType="begin"/>
        </w:r>
        <w:r w:rsidR="003E5F7D" w:rsidDel="00473C50">
          <w:delInstrText xml:space="preserve"> HYPERLINK "mailto:sdgeorge@med.unc.edu" \h </w:delInstrText>
        </w:r>
        <w:r w:rsidR="003E5F7D" w:rsidDel="00473C50">
          <w:fldChar w:fldCharType="separate"/>
        </w:r>
        <w:r w:rsidDel="00473C50">
          <w:rPr>
            <w:color w:val="0000FF"/>
            <w:u w:val="single"/>
          </w:rPr>
          <w:delText>sdgeorge@med.unc.edu</w:delText>
        </w:r>
        <w:r w:rsidR="003E5F7D" w:rsidDel="00473C50">
          <w:rPr>
            <w:color w:val="0000FF"/>
            <w:u w:val="single"/>
          </w:rPr>
          <w:fldChar w:fldCharType="end"/>
        </w:r>
        <w:r w:rsidDel="00473C50">
          <w:delText xml:space="preserve"> , </w:delText>
        </w:r>
        <w:r w:rsidR="003E5F7D" w:rsidDel="00473C50">
          <w:fldChar w:fldCharType="begin"/>
        </w:r>
        <w:r w:rsidR="003E5F7D" w:rsidDel="00473C50">
          <w:delInstrText xml:space="preserve"> HYPERLINK "mailto:patelvap@live.unc.edu" \h </w:delInstrText>
        </w:r>
        <w:r w:rsidR="003E5F7D" w:rsidDel="00473C50">
          <w:fldChar w:fldCharType="separate"/>
        </w:r>
        <w:r w:rsidDel="00473C50">
          <w:rPr>
            <w:color w:val="0000FF"/>
            <w:u w:val="single"/>
          </w:rPr>
          <w:delText>patelvap@cs.unc.edu</w:delText>
        </w:r>
        <w:r w:rsidR="003E5F7D" w:rsidDel="00473C50">
          <w:rPr>
            <w:color w:val="0000FF"/>
            <w:u w:val="single"/>
          </w:rPr>
          <w:fldChar w:fldCharType="end"/>
        </w:r>
        <w:r w:rsidDel="00473C50">
          <w:delText xml:space="preserve">, or </w:delText>
        </w:r>
        <w:r w:rsidR="003E5F7D" w:rsidDel="00473C50">
          <w:fldChar w:fldCharType="begin"/>
        </w:r>
        <w:r w:rsidR="003E5F7D" w:rsidDel="00473C50">
          <w:delInstrText xml:space="preserve"> HYPERLINK "mailto:dewan@cs.unc.edu" \h </w:delInstrText>
        </w:r>
        <w:r w:rsidR="003E5F7D" w:rsidDel="00473C50">
          <w:fldChar w:fldCharType="separate"/>
        </w:r>
        <w:r w:rsidDel="00473C50">
          <w:rPr>
            <w:color w:val="0000FF"/>
            <w:u w:val="single"/>
          </w:rPr>
          <w:delText>dewan@cs.unc.edu</w:delText>
        </w:r>
        <w:r w:rsidR="003E5F7D" w:rsidDel="00473C50">
          <w:rPr>
            <w:color w:val="0000FF"/>
            <w:u w:val="single"/>
          </w:rPr>
          <w:fldChar w:fldCharType="end"/>
        </w:r>
        <w:r w:rsidDel="00473C50">
          <w:delText xml:space="preserve"> for confusions about Piazza.</w:delText>
        </w:r>
      </w:del>
    </w:p>
    <w:p w14:paraId="3767F7BE" w14:textId="321B3F0E" w:rsidR="00DB5F02" w:rsidDel="00473C50" w:rsidRDefault="00A96409">
      <w:pPr>
        <w:pStyle w:val="Heading2"/>
        <w:rPr>
          <w:del w:id="40" w:author="Shen, Guning" w:date="2024-03-27T14:31:00Z"/>
        </w:rPr>
      </w:pPr>
      <w:del w:id="41" w:author="Shen, Guning" w:date="2024-03-27T14:31:00Z">
        <w:r w:rsidDel="00473C50">
          <w:delText>Chrome Requirement and Chrome Plugin</w:delText>
        </w:r>
      </w:del>
    </w:p>
    <w:p w14:paraId="2A98016D" w14:textId="1AE25442" w:rsidR="00DB5F02" w:rsidDel="00473C50" w:rsidRDefault="00A96409">
      <w:pPr>
        <w:pBdr>
          <w:top w:val="nil"/>
          <w:left w:val="nil"/>
          <w:bottom w:val="nil"/>
          <w:right w:val="nil"/>
          <w:between w:val="nil"/>
        </w:pBdr>
        <w:spacing w:line="240" w:lineRule="auto"/>
        <w:rPr>
          <w:del w:id="42" w:author="Shen, Guning" w:date="2024-03-27T14:31:00Z"/>
          <w:rFonts w:ascii="Times New Roman" w:eastAsia="Times New Roman" w:hAnsi="Times New Roman" w:cs="Times New Roman"/>
          <w:color w:val="000000"/>
          <w:sz w:val="24"/>
          <w:szCs w:val="24"/>
        </w:rPr>
      </w:pPr>
      <w:del w:id="43" w:author="Shen, Guning" w:date="2024-03-27T14:31:00Z">
        <w:r w:rsidDel="00473C50">
          <w:rPr>
            <w:rFonts w:ascii="Times New Roman" w:eastAsia="Times New Roman" w:hAnsi="Times New Roman" w:cs="Times New Roman"/>
            <w:color w:val="000000"/>
            <w:sz w:val="24"/>
            <w:szCs w:val="24"/>
          </w:rPr>
          <w:delText xml:space="preserve">The study requires the use of the Chrome browser. In order to evaluate your progress through the lesson (required if you are doing this as part of a course assignment), we have developed a Chrome plugin. Based on the collected data, in future, we hope to develop a help button in the plug-in that automatically recognizes any impediments to your progress and then provides a recommendation based on how similar problems were solved by someone previously.  </w:delText>
        </w:r>
      </w:del>
    </w:p>
    <w:p w14:paraId="247B7E6D" w14:textId="2F382300" w:rsidR="00DB5F02" w:rsidDel="00473C50" w:rsidRDefault="00A96409">
      <w:pPr>
        <w:pBdr>
          <w:top w:val="nil"/>
          <w:left w:val="nil"/>
          <w:bottom w:val="nil"/>
          <w:right w:val="nil"/>
          <w:between w:val="nil"/>
        </w:pBdr>
        <w:spacing w:line="240" w:lineRule="auto"/>
        <w:rPr>
          <w:del w:id="44" w:author="Shen, Guning" w:date="2024-03-27T14:31:00Z"/>
          <w:rFonts w:ascii="Times New Roman" w:eastAsia="Times New Roman" w:hAnsi="Times New Roman" w:cs="Times New Roman"/>
          <w:b/>
          <w:color w:val="000000"/>
          <w:sz w:val="24"/>
          <w:szCs w:val="24"/>
        </w:rPr>
      </w:pPr>
      <w:del w:id="45" w:author="Shen, Guning" w:date="2024-03-27T14:31:00Z">
        <w:r w:rsidDel="00473C50">
          <w:rPr>
            <w:rFonts w:ascii="Times New Roman" w:eastAsia="Times New Roman" w:hAnsi="Times New Roman" w:cs="Times New Roman"/>
            <w:b/>
            <w:color w:val="000000"/>
            <w:sz w:val="24"/>
            <w:szCs w:val="24"/>
          </w:rPr>
          <w:delText xml:space="preserve">Instructions on how to proceed. </w:delText>
        </w:r>
      </w:del>
    </w:p>
    <w:p w14:paraId="30ADEE8B" w14:textId="1DCA7C85" w:rsidR="00DB5F02" w:rsidDel="00473C50" w:rsidRDefault="00A96409">
      <w:pPr>
        <w:pBdr>
          <w:top w:val="nil"/>
          <w:left w:val="nil"/>
          <w:bottom w:val="nil"/>
          <w:right w:val="nil"/>
          <w:between w:val="nil"/>
        </w:pBdr>
        <w:spacing w:line="240" w:lineRule="auto"/>
        <w:rPr>
          <w:del w:id="46" w:author="Shen, Guning" w:date="2024-03-27T14:31:00Z"/>
          <w:rFonts w:ascii="Times New Roman" w:eastAsia="Times New Roman" w:hAnsi="Times New Roman" w:cs="Times New Roman"/>
          <w:b/>
          <w:color w:val="000000"/>
          <w:sz w:val="24"/>
          <w:szCs w:val="24"/>
        </w:rPr>
      </w:pPr>
      <w:del w:id="47" w:author="Shen, Guning" w:date="2024-03-27T14:31:00Z">
        <w:r w:rsidDel="00473C50">
          <w:rPr>
            <w:rFonts w:ascii="Times New Roman" w:eastAsia="Times New Roman" w:hAnsi="Times New Roman" w:cs="Times New Roman"/>
            <w:b/>
            <w:noProof/>
            <w:color w:val="000000"/>
            <w:sz w:val="24"/>
            <w:szCs w:val="24"/>
          </w:rPr>
          <w:drawing>
            <wp:inline distT="0" distB="0" distL="0" distR="0" wp14:anchorId="6960DE70" wp14:editId="44425FD4">
              <wp:extent cx="1635402" cy="1571651"/>
              <wp:effectExtent l="0" t="0" r="0" b="0"/>
              <wp:docPr id="38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b="20975"/>
                      <a:stretch>
                        <a:fillRect/>
                      </a:stretch>
                    </pic:blipFill>
                    <pic:spPr>
                      <a:xfrm>
                        <a:off x="0" y="0"/>
                        <a:ext cx="1635402" cy="1571651"/>
                      </a:xfrm>
                      <a:prstGeom prst="rect">
                        <a:avLst/>
                      </a:prstGeom>
                      <a:ln/>
                    </pic:spPr>
                  </pic:pic>
                </a:graphicData>
              </a:graphic>
            </wp:inline>
          </w:drawing>
        </w:r>
      </w:del>
    </w:p>
    <w:p w14:paraId="1BA52743" w14:textId="339874BD" w:rsidR="00DB5F02" w:rsidDel="00473C50" w:rsidRDefault="00A96409">
      <w:pPr>
        <w:pStyle w:val="Heading2"/>
        <w:rPr>
          <w:del w:id="48" w:author="Shen, Guning" w:date="2024-03-27T14:31:00Z"/>
        </w:rPr>
      </w:pPr>
      <w:del w:id="49" w:author="Shen, Guning" w:date="2024-03-27T14:31:00Z">
        <w:r w:rsidDel="00473C50">
          <w:delText>CyVerse Account</w:delText>
        </w:r>
      </w:del>
    </w:p>
    <w:p w14:paraId="29DFE3DF" w14:textId="7AC340E9" w:rsidR="00DB5F02" w:rsidDel="00473C50" w:rsidRDefault="00DB5F02">
      <w:pPr>
        <w:rPr>
          <w:del w:id="50" w:author="Shen, Guning" w:date="2024-03-27T14:31:00Z"/>
        </w:rPr>
      </w:pPr>
    </w:p>
    <w:p w14:paraId="0D35B423" w14:textId="50D357A9" w:rsidR="00DB5F02" w:rsidDel="00473C50" w:rsidRDefault="00A96409">
      <w:pPr>
        <w:rPr>
          <w:del w:id="51" w:author="Shen, Guning" w:date="2024-03-27T14:31:00Z"/>
        </w:rPr>
      </w:pPr>
      <w:del w:id="52" w:author="Shen, Guning" w:date="2024-03-27T14:31:00Z">
        <w:r w:rsidDel="00473C50">
          <w:delText xml:space="preserve">All aspects of the hands-on lesson will involve interacting with the CyVerse cloud platform. Create an account at </w:delText>
        </w:r>
        <w:r w:rsidR="003E5F7D" w:rsidDel="00473C50">
          <w:fldChar w:fldCharType="begin"/>
        </w:r>
        <w:r w:rsidR="003E5F7D" w:rsidDel="00473C50">
          <w:delInstrText xml:space="preserve"> HYPERLINK "https://www.cyverse.org/" \h </w:delInstrText>
        </w:r>
        <w:r w:rsidR="003E5F7D" w:rsidDel="00473C50">
          <w:fldChar w:fldCharType="separate"/>
        </w:r>
        <w:r w:rsidDel="00473C50">
          <w:rPr>
            <w:color w:val="0000FF"/>
            <w:u w:val="single"/>
          </w:rPr>
          <w:delText>https://www.cyverse.org/</w:delText>
        </w:r>
        <w:r w:rsidR="003E5F7D" w:rsidDel="00473C50">
          <w:rPr>
            <w:color w:val="0000FF"/>
            <w:u w:val="single"/>
          </w:rPr>
          <w:fldChar w:fldCharType="end"/>
        </w:r>
        <w:r w:rsidDel="00473C50">
          <w:delText xml:space="preserve"> if you do not already have one.</w:delText>
        </w:r>
      </w:del>
    </w:p>
    <w:p w14:paraId="604C5930" w14:textId="07B5A404" w:rsidR="00DB5F02" w:rsidDel="00473C50" w:rsidRDefault="00A96409">
      <w:pPr>
        <w:pStyle w:val="Heading1"/>
        <w:rPr>
          <w:del w:id="53" w:author="Shen, Guning" w:date="2024-03-27T14:31:00Z"/>
        </w:rPr>
      </w:pPr>
      <w:del w:id="54" w:author="Shen, Guning" w:date="2024-03-27T14:31:00Z">
        <w:r w:rsidDel="00473C50">
          <w:delText>Riding the DNA Subway to Understand a Data Science Workflow</w:delText>
        </w:r>
      </w:del>
    </w:p>
    <w:p w14:paraId="6C06624C" w14:textId="6E57A11A" w:rsidR="00DB5F02" w:rsidDel="00473C50" w:rsidRDefault="00A96409">
      <w:pPr>
        <w:pStyle w:val="Heading2"/>
        <w:rPr>
          <w:del w:id="55" w:author="Shen, Guning" w:date="2024-03-27T14:31:00Z"/>
        </w:rPr>
      </w:pPr>
      <w:del w:id="56" w:author="Shen, Guning" w:date="2024-03-27T14:31:00Z">
        <w:r w:rsidDel="00473C50">
          <w:delText>Data Science Workflows and Subway Metaphor</w:delText>
        </w:r>
      </w:del>
    </w:p>
    <w:p w14:paraId="4BF5F1F9" w14:textId="32CC50E4" w:rsidR="00DB5F02" w:rsidDel="00473C50" w:rsidRDefault="00DB5F02">
      <w:pPr>
        <w:pBdr>
          <w:top w:val="nil"/>
          <w:left w:val="nil"/>
          <w:bottom w:val="nil"/>
          <w:right w:val="nil"/>
          <w:between w:val="nil"/>
        </w:pBdr>
        <w:spacing w:line="240" w:lineRule="auto"/>
        <w:rPr>
          <w:del w:id="57" w:author="Shen, Guning" w:date="2024-03-27T14:31:00Z"/>
          <w:rFonts w:ascii="Times New Roman" w:eastAsia="Times New Roman" w:hAnsi="Times New Roman" w:cs="Times New Roman"/>
          <w:color w:val="000000"/>
          <w:sz w:val="24"/>
          <w:szCs w:val="24"/>
        </w:rPr>
      </w:pPr>
    </w:p>
    <w:p w14:paraId="3550BABE" w14:textId="2B8620BD" w:rsidR="00DB5F02" w:rsidDel="00473C50" w:rsidRDefault="00A96409">
      <w:pPr>
        <w:pBdr>
          <w:top w:val="nil"/>
          <w:left w:val="nil"/>
          <w:bottom w:val="nil"/>
          <w:right w:val="nil"/>
          <w:between w:val="nil"/>
        </w:pBdr>
        <w:spacing w:line="240" w:lineRule="auto"/>
        <w:rPr>
          <w:del w:id="58" w:author="Shen, Guning" w:date="2024-03-27T14:31:00Z"/>
          <w:rFonts w:ascii="Times New Roman" w:eastAsia="Times New Roman" w:hAnsi="Times New Roman" w:cs="Times New Roman"/>
          <w:color w:val="000000"/>
          <w:sz w:val="24"/>
          <w:szCs w:val="24"/>
        </w:rPr>
      </w:pPr>
      <w:del w:id="59" w:author="Shen, Guning" w:date="2024-03-27T14:31:00Z">
        <w:r w:rsidDel="00473C50">
          <w:rPr>
            <w:rFonts w:ascii="Times New Roman" w:eastAsia="Times New Roman" w:hAnsi="Times New Roman" w:cs="Times New Roman"/>
            <w:color w:val="000000"/>
            <w:sz w:val="24"/>
            <w:szCs w:val="24"/>
          </w:rPr>
          <w:delText xml:space="preserve">Now that you have an account, head to the following link: </w:delText>
        </w:r>
        <w:r w:rsidR="003E5F7D" w:rsidDel="00473C50">
          <w:fldChar w:fldCharType="begin"/>
        </w:r>
        <w:r w:rsidR="003E5F7D" w:rsidDel="00473C50">
          <w:delInstrText xml:space="preserve"> HYPERLINK "https://dnasubway.cyverse.org/" \h </w:delInstrText>
        </w:r>
        <w:r w:rsidR="003E5F7D" w:rsidDel="00473C50">
          <w:fldChar w:fldCharType="separate"/>
        </w:r>
        <w:r w:rsidDel="00473C50">
          <w:rPr>
            <w:color w:val="0000FF"/>
            <w:u w:val="single"/>
          </w:rPr>
          <w:delText>https://dnasubway.cyverse.org/</w:delText>
        </w:r>
        <w:r w:rsidR="003E5F7D" w:rsidDel="00473C50">
          <w:rPr>
            <w:color w:val="0000FF"/>
            <w:u w:val="single"/>
          </w:rPr>
          <w:fldChar w:fldCharType="end"/>
        </w:r>
      </w:del>
    </w:p>
    <w:p w14:paraId="7518EA54" w14:textId="26220379" w:rsidR="00DB5F02" w:rsidDel="00473C50" w:rsidRDefault="00A96409">
      <w:pPr>
        <w:rPr>
          <w:del w:id="60" w:author="Shen, Guning" w:date="2024-03-27T14:31:00Z"/>
        </w:rPr>
      </w:pPr>
      <w:del w:id="61" w:author="Shen, Guning" w:date="2024-03-27T14:31:00Z">
        <w:r w:rsidDel="00473C50">
          <w:delText xml:space="preserve">Once logged in, you should see a window that makes concrete the abstract concept of a workflow, in which data flows from one application to another much as humans travel, with their baggage, from one stop to another in a subway line. This analogy is used to visualize a sequence of data analysis steps as a subway line. Different lines embody different workflows.  </w:delText>
        </w:r>
      </w:del>
    </w:p>
    <w:p w14:paraId="57E29A84" w14:textId="5480BCFC" w:rsidR="00DB5F02" w:rsidDel="00473C50" w:rsidRDefault="00A96409">
      <w:pPr>
        <w:pStyle w:val="Heading2"/>
        <w:rPr>
          <w:del w:id="62" w:author="Shen, Guning" w:date="2024-03-27T14:31:00Z"/>
        </w:rPr>
      </w:pPr>
      <w:del w:id="63" w:author="Shen, Guning" w:date="2024-03-27T14:31:00Z">
        <w:r w:rsidDel="00473C50">
          <w:delText>Creating a Project to Book a Subway Ride</w:delText>
        </w:r>
      </w:del>
    </w:p>
    <w:p w14:paraId="2B4E997D" w14:textId="69DEF0F4" w:rsidR="00DB5F02" w:rsidDel="00473C50" w:rsidRDefault="00DB5F02">
      <w:pPr>
        <w:pBdr>
          <w:top w:val="nil"/>
          <w:left w:val="nil"/>
          <w:bottom w:val="nil"/>
          <w:right w:val="nil"/>
          <w:between w:val="nil"/>
        </w:pBdr>
        <w:spacing w:line="240" w:lineRule="auto"/>
        <w:rPr>
          <w:del w:id="64" w:author="Shen, Guning" w:date="2024-03-27T14:31:00Z"/>
          <w:rFonts w:ascii="Times New Roman" w:eastAsia="Times New Roman" w:hAnsi="Times New Roman" w:cs="Times New Roman"/>
          <w:color w:val="000000"/>
          <w:sz w:val="24"/>
          <w:szCs w:val="24"/>
        </w:rPr>
      </w:pPr>
    </w:p>
    <w:p w14:paraId="01631A98" w14:textId="7710D409" w:rsidR="00DB5F02" w:rsidDel="00473C50" w:rsidRDefault="00A96409">
      <w:pPr>
        <w:pBdr>
          <w:top w:val="nil"/>
          <w:left w:val="nil"/>
          <w:bottom w:val="nil"/>
          <w:right w:val="nil"/>
          <w:between w:val="nil"/>
        </w:pBdr>
        <w:spacing w:line="240" w:lineRule="auto"/>
        <w:rPr>
          <w:del w:id="65" w:author="Shen, Guning" w:date="2024-03-27T14:31:00Z"/>
          <w:rFonts w:ascii="Times New Roman" w:eastAsia="Times New Roman" w:hAnsi="Times New Roman" w:cs="Times New Roman"/>
          <w:color w:val="000000"/>
          <w:sz w:val="24"/>
          <w:szCs w:val="24"/>
        </w:rPr>
      </w:pPr>
      <w:del w:id="66" w:author="Shen, Guning" w:date="2024-03-27T14:31:00Z">
        <w:r w:rsidDel="00473C50">
          <w:rPr>
            <w:rFonts w:ascii="Times New Roman" w:eastAsia="Times New Roman" w:hAnsi="Times New Roman" w:cs="Times New Roman"/>
            <w:color w:val="000000"/>
            <w:sz w:val="24"/>
            <w:szCs w:val="24"/>
          </w:rPr>
          <w:delText xml:space="preserve">We will take a Green Line ride to understand the influence of two drugs on the human body. Click the green box next to </w:delText>
        </w:r>
        <w:r w:rsidDel="00473C50">
          <w:rPr>
            <w:rFonts w:ascii="Courier New" w:eastAsia="Courier New" w:hAnsi="Courier New" w:cs="Courier New"/>
            <w:sz w:val="22"/>
            <w:szCs w:val="22"/>
          </w:rPr>
          <w:delText>Next Generation Sequencing</w:delText>
        </w:r>
        <w:r w:rsidDel="00473C50">
          <w:rPr>
            <w:rFonts w:ascii="Times New Roman" w:eastAsia="Times New Roman" w:hAnsi="Times New Roman" w:cs="Times New Roman"/>
            <w:color w:val="000000"/>
            <w:sz w:val="24"/>
            <w:szCs w:val="24"/>
          </w:rPr>
          <w:delText xml:space="preserve"> in the leftmost column of square icons. </w:delText>
        </w:r>
      </w:del>
    </w:p>
    <w:p w14:paraId="51FFE5F3" w14:textId="65ACB01F" w:rsidR="00DB5F02" w:rsidDel="00473C50" w:rsidRDefault="00A96409">
      <w:pPr>
        <w:pBdr>
          <w:top w:val="nil"/>
          <w:left w:val="nil"/>
          <w:bottom w:val="nil"/>
          <w:right w:val="nil"/>
          <w:between w:val="nil"/>
        </w:pBdr>
        <w:spacing w:line="240" w:lineRule="auto"/>
        <w:rPr>
          <w:del w:id="67" w:author="Shen, Guning" w:date="2024-03-27T14:31:00Z"/>
          <w:rFonts w:ascii="Times New Roman" w:eastAsia="Times New Roman" w:hAnsi="Times New Roman" w:cs="Times New Roman"/>
          <w:color w:val="000000"/>
          <w:sz w:val="24"/>
          <w:szCs w:val="24"/>
        </w:rPr>
      </w:pPr>
      <w:del w:id="68" w:author="Shen, Guning" w:date="2024-03-27T14:31:00Z">
        <w:r w:rsidDel="00473C50">
          <w:rPr>
            <w:rFonts w:ascii="Times New Roman" w:eastAsia="Times New Roman" w:hAnsi="Times New Roman" w:cs="Times New Roman"/>
            <w:color w:val="000000"/>
            <w:sz w:val="24"/>
            <w:szCs w:val="24"/>
          </w:rPr>
          <w:delText xml:space="preserve">That should bring up a form to book our ride. It has four items: </w:delText>
        </w:r>
        <w:r w:rsidDel="00473C50">
          <w:rPr>
            <w:rFonts w:ascii="Courier New" w:eastAsia="Courier New" w:hAnsi="Courier New" w:cs="Courier New"/>
            <w:sz w:val="22"/>
            <w:szCs w:val="22"/>
          </w:rPr>
          <w:delText>Project Type</w:delText>
        </w:r>
        <w:r w:rsidDel="00473C50">
          <w:rPr>
            <w:rFonts w:ascii="Times New Roman" w:eastAsia="Times New Roman" w:hAnsi="Times New Roman" w:cs="Times New Roman"/>
            <w:b/>
            <w:color w:val="000000"/>
            <w:sz w:val="24"/>
            <w:szCs w:val="24"/>
          </w:rPr>
          <w:delText>,</w:delText>
        </w:r>
        <w:r w:rsidDel="00473C50">
          <w:rPr>
            <w:rFonts w:ascii="Times New Roman" w:eastAsia="Times New Roman" w:hAnsi="Times New Roman" w:cs="Times New Roman"/>
            <w:color w:val="000000"/>
            <w:sz w:val="24"/>
            <w:szCs w:val="24"/>
          </w:rPr>
          <w:delText xml:space="preserve"> </w:delText>
        </w:r>
        <w:r w:rsidDel="00473C50">
          <w:rPr>
            <w:rFonts w:ascii="Courier New" w:eastAsia="Courier New" w:hAnsi="Courier New" w:cs="Courier New"/>
            <w:sz w:val="22"/>
            <w:szCs w:val="22"/>
          </w:rPr>
          <w:delText>Organism</w:delText>
        </w:r>
        <w:r w:rsidDel="00473C50">
          <w:rPr>
            <w:rFonts w:ascii="Times New Roman" w:eastAsia="Times New Roman" w:hAnsi="Times New Roman" w:cs="Times New Roman"/>
            <w:color w:val="000000"/>
            <w:sz w:val="24"/>
            <w:szCs w:val="24"/>
          </w:rPr>
          <w:delText xml:space="preserve">, </w:delText>
        </w:r>
        <w:r w:rsidDel="00473C50">
          <w:rPr>
            <w:rFonts w:ascii="Courier New" w:eastAsia="Courier New" w:hAnsi="Courier New" w:cs="Courier New"/>
            <w:sz w:val="22"/>
            <w:szCs w:val="22"/>
          </w:rPr>
          <w:delText>Project Title</w:delText>
        </w:r>
        <w:r w:rsidDel="00473C50">
          <w:rPr>
            <w:rFonts w:ascii="Times New Roman" w:eastAsia="Times New Roman" w:hAnsi="Times New Roman" w:cs="Times New Roman"/>
            <w:color w:val="000000"/>
            <w:sz w:val="24"/>
            <w:szCs w:val="24"/>
          </w:rPr>
          <w:delText xml:space="preserve">, and </w:delText>
        </w:r>
        <w:r w:rsidDel="00473C50">
          <w:rPr>
            <w:rFonts w:ascii="Courier New" w:eastAsia="Courier New" w:hAnsi="Courier New" w:cs="Courier New"/>
            <w:sz w:val="22"/>
            <w:szCs w:val="22"/>
          </w:rPr>
          <w:delText>Description</w:delText>
        </w:r>
        <w:r w:rsidDel="00473C50">
          <w:rPr>
            <w:rFonts w:ascii="Times New Roman" w:eastAsia="Times New Roman" w:hAnsi="Times New Roman" w:cs="Times New Roman"/>
            <w:color w:val="000000"/>
            <w:sz w:val="24"/>
            <w:szCs w:val="24"/>
          </w:rPr>
          <w:delText xml:space="preserve">.  </w:delText>
        </w:r>
      </w:del>
    </w:p>
    <w:p w14:paraId="612585FA" w14:textId="06781EDB" w:rsidR="00DB5F02" w:rsidDel="00473C50" w:rsidRDefault="00A96409">
      <w:pPr>
        <w:pBdr>
          <w:top w:val="nil"/>
          <w:left w:val="nil"/>
          <w:bottom w:val="nil"/>
          <w:right w:val="nil"/>
          <w:between w:val="nil"/>
        </w:pBdr>
        <w:spacing w:line="240" w:lineRule="auto"/>
        <w:rPr>
          <w:del w:id="69" w:author="Shen, Guning" w:date="2024-03-27T14:31:00Z"/>
          <w:rFonts w:ascii="Times New Roman" w:eastAsia="Times New Roman" w:hAnsi="Times New Roman" w:cs="Times New Roman"/>
          <w:color w:val="000000"/>
          <w:sz w:val="24"/>
          <w:szCs w:val="24"/>
        </w:rPr>
      </w:pPr>
      <w:del w:id="70" w:author="Shen, Guning" w:date="2024-03-27T14:31:00Z">
        <w:r w:rsidDel="00473C50">
          <w:rPr>
            <w:rFonts w:ascii="Times New Roman" w:eastAsia="Times New Roman" w:hAnsi="Times New Roman" w:cs="Times New Roman"/>
            <w:color w:val="000000"/>
            <w:sz w:val="24"/>
            <w:szCs w:val="24"/>
          </w:rPr>
          <w:delText xml:space="preserve">The </w:delText>
        </w:r>
        <w:r w:rsidDel="00473C50">
          <w:rPr>
            <w:rFonts w:ascii="Courier New" w:eastAsia="Courier New" w:hAnsi="Courier New" w:cs="Courier New"/>
            <w:sz w:val="22"/>
            <w:szCs w:val="22"/>
          </w:rPr>
          <w:delText>Project Type</w:delText>
        </w:r>
        <w:r w:rsidDel="00473C50">
          <w:rPr>
            <w:rFonts w:ascii="Times New Roman" w:eastAsia="Times New Roman" w:hAnsi="Times New Roman" w:cs="Times New Roman"/>
            <w:color w:val="000000"/>
            <w:sz w:val="24"/>
            <w:szCs w:val="24"/>
          </w:rPr>
          <w:delText xml:space="preserve"> asks information about the input processed by the workflow. We will understand these two terms when we understand the nature of the data and the processing of it. </w:delText>
        </w:r>
      </w:del>
    </w:p>
    <w:p w14:paraId="77919FEF" w14:textId="7DB3B577" w:rsidR="00DB5F02" w:rsidDel="00473C50" w:rsidRDefault="00A96409">
      <w:pPr>
        <w:pBdr>
          <w:top w:val="nil"/>
          <w:left w:val="nil"/>
          <w:bottom w:val="nil"/>
          <w:right w:val="nil"/>
          <w:between w:val="nil"/>
        </w:pBdr>
        <w:spacing w:line="240" w:lineRule="auto"/>
        <w:rPr>
          <w:del w:id="71" w:author="Shen, Guning" w:date="2024-03-27T14:31:00Z"/>
          <w:rFonts w:ascii="Times New Roman" w:eastAsia="Times New Roman" w:hAnsi="Times New Roman" w:cs="Times New Roman"/>
          <w:color w:val="000000"/>
          <w:sz w:val="24"/>
          <w:szCs w:val="24"/>
        </w:rPr>
      </w:pPr>
      <w:del w:id="72" w:author="Shen, Guning" w:date="2024-03-27T14:31:00Z">
        <w:r w:rsidDel="00473C50">
          <w:rPr>
            <w:rFonts w:ascii="Times New Roman" w:eastAsia="Times New Roman" w:hAnsi="Times New Roman" w:cs="Times New Roman"/>
            <w:color w:val="000000"/>
            <w:sz w:val="24"/>
            <w:szCs w:val="24"/>
          </w:rPr>
          <w:delText xml:space="preserve">Select </w:delText>
        </w:r>
        <w:r w:rsidDel="00473C50">
          <w:rPr>
            <w:rFonts w:ascii="Courier New" w:eastAsia="Courier New" w:hAnsi="Courier New" w:cs="Courier New"/>
            <w:sz w:val="22"/>
            <w:szCs w:val="22"/>
          </w:rPr>
          <w:delText>Single End Reads</w:delText>
        </w:r>
        <w:r w:rsidDel="00473C50">
          <w:rPr>
            <w:rFonts w:ascii="Times New Roman" w:eastAsia="Times New Roman" w:hAnsi="Times New Roman" w:cs="Times New Roman"/>
            <w:color w:val="000000"/>
            <w:sz w:val="24"/>
            <w:szCs w:val="24"/>
          </w:rPr>
          <w:delText xml:space="preserve"> for it. </w:delText>
        </w:r>
      </w:del>
    </w:p>
    <w:p w14:paraId="28B1850B" w14:textId="276F8A0F" w:rsidR="00DB5F02" w:rsidDel="00473C50" w:rsidRDefault="00A96409">
      <w:pPr>
        <w:pBdr>
          <w:top w:val="nil"/>
          <w:left w:val="nil"/>
          <w:bottom w:val="nil"/>
          <w:right w:val="nil"/>
          <w:between w:val="nil"/>
        </w:pBdr>
        <w:spacing w:line="240" w:lineRule="auto"/>
        <w:rPr>
          <w:del w:id="73" w:author="Shen, Guning" w:date="2024-03-27T14:31:00Z"/>
          <w:rFonts w:ascii="Times New Roman" w:eastAsia="Times New Roman" w:hAnsi="Times New Roman" w:cs="Times New Roman"/>
          <w:color w:val="000000"/>
          <w:sz w:val="24"/>
          <w:szCs w:val="24"/>
        </w:rPr>
      </w:pPr>
      <w:del w:id="74" w:author="Shen, Guning" w:date="2024-03-27T14:31:00Z">
        <w:r w:rsidDel="00473C50">
          <w:rPr>
            <w:rFonts w:ascii="Times New Roman" w:eastAsia="Times New Roman" w:hAnsi="Times New Roman" w:cs="Times New Roman"/>
            <w:color w:val="000000"/>
            <w:sz w:val="24"/>
            <w:szCs w:val="24"/>
          </w:rPr>
          <w:delText xml:space="preserve">The genetic data in the sample files we will use came from humans. So, select </w:delText>
        </w:r>
        <w:r w:rsidDel="00473C50">
          <w:rPr>
            <w:rFonts w:ascii="Courier New" w:eastAsia="Courier New" w:hAnsi="Courier New" w:cs="Courier New"/>
            <w:sz w:val="22"/>
            <w:szCs w:val="22"/>
          </w:rPr>
          <w:delText>Homo sapiens</w:delText>
        </w:r>
        <w:r w:rsidDel="00473C50">
          <w:rPr>
            <w:rFonts w:ascii="Times New Roman" w:eastAsia="Times New Roman" w:hAnsi="Times New Roman" w:cs="Times New Roman"/>
            <w:color w:val="000000"/>
            <w:sz w:val="24"/>
            <w:szCs w:val="24"/>
          </w:rPr>
          <w:delText xml:space="preserve"> in the list of </w:delText>
        </w:r>
        <w:r w:rsidDel="00473C50">
          <w:rPr>
            <w:rFonts w:ascii="Courier New" w:eastAsia="Courier New" w:hAnsi="Courier New" w:cs="Courier New"/>
            <w:sz w:val="22"/>
            <w:szCs w:val="22"/>
          </w:rPr>
          <w:delText>Organisms</w:delText>
        </w:r>
        <w:r w:rsidDel="00473C50">
          <w:rPr>
            <w:rFonts w:ascii="Times New Roman" w:eastAsia="Times New Roman" w:hAnsi="Times New Roman" w:cs="Times New Roman"/>
            <w:color w:val="000000"/>
            <w:sz w:val="24"/>
            <w:szCs w:val="24"/>
          </w:rPr>
          <w:delText xml:space="preserve">. </w:delText>
        </w:r>
      </w:del>
    </w:p>
    <w:p w14:paraId="3D49BC28" w14:textId="3E65150F" w:rsidR="00DB5F02" w:rsidDel="00473C50" w:rsidRDefault="00A96409">
      <w:pPr>
        <w:pBdr>
          <w:top w:val="nil"/>
          <w:left w:val="nil"/>
          <w:bottom w:val="nil"/>
          <w:right w:val="nil"/>
          <w:between w:val="nil"/>
        </w:pBdr>
        <w:spacing w:line="240" w:lineRule="auto"/>
        <w:rPr>
          <w:del w:id="75" w:author="Shen, Guning" w:date="2024-03-27T14:31:00Z"/>
          <w:rFonts w:ascii="Times New Roman" w:eastAsia="Times New Roman" w:hAnsi="Times New Roman" w:cs="Times New Roman"/>
          <w:color w:val="000000"/>
          <w:sz w:val="24"/>
          <w:szCs w:val="24"/>
        </w:rPr>
      </w:pPr>
      <w:del w:id="76" w:author="Shen, Guning" w:date="2024-03-27T14:31:00Z">
        <w:r w:rsidDel="00473C50">
          <w:rPr>
            <w:rFonts w:ascii="Times New Roman" w:eastAsia="Times New Roman" w:hAnsi="Times New Roman" w:cs="Times New Roman"/>
            <w:color w:val="000000"/>
            <w:sz w:val="24"/>
            <w:szCs w:val="24"/>
          </w:rPr>
          <w:delText xml:space="preserve">The </w:delText>
        </w:r>
        <w:r w:rsidDel="00473C50">
          <w:rPr>
            <w:rFonts w:ascii="Courier New" w:eastAsia="Courier New" w:hAnsi="Courier New" w:cs="Courier New"/>
            <w:sz w:val="22"/>
            <w:szCs w:val="22"/>
          </w:rPr>
          <w:delText>Project Title</w:delText>
        </w:r>
        <w:r w:rsidDel="00473C50">
          <w:rPr>
            <w:rFonts w:ascii="Times New Roman" w:eastAsia="Times New Roman" w:hAnsi="Times New Roman" w:cs="Times New Roman"/>
            <w:color w:val="000000"/>
            <w:sz w:val="24"/>
            <w:szCs w:val="24"/>
          </w:rPr>
          <w:delText xml:space="preserve"> and </w:delText>
        </w:r>
        <w:r w:rsidDel="00473C50">
          <w:rPr>
            <w:rFonts w:ascii="Courier New" w:eastAsia="Courier New" w:hAnsi="Courier New" w:cs="Courier New"/>
            <w:sz w:val="22"/>
            <w:szCs w:val="22"/>
          </w:rPr>
          <w:delText>Description</w:delText>
        </w:r>
        <w:r w:rsidDel="00473C50">
          <w:rPr>
            <w:rFonts w:ascii="Times New Roman" w:eastAsia="Times New Roman" w:hAnsi="Times New Roman" w:cs="Times New Roman"/>
            <w:color w:val="000000"/>
            <w:sz w:val="24"/>
            <w:szCs w:val="24"/>
          </w:rPr>
          <w:delText xml:space="preserve"> are up to you and example text is given in the figure.</w:delText>
        </w:r>
      </w:del>
    </w:p>
    <w:p w14:paraId="50C4171B" w14:textId="7504B7B7" w:rsidR="00DB5F02" w:rsidDel="00473C50" w:rsidRDefault="00A96409">
      <w:pPr>
        <w:pStyle w:val="Heading2"/>
        <w:rPr>
          <w:del w:id="77" w:author="Shen, Guning" w:date="2024-03-27T14:31:00Z"/>
        </w:rPr>
      </w:pPr>
      <w:del w:id="78" w:author="Shen, Guning" w:date="2024-03-27T14:31:00Z">
        <w:r w:rsidDel="00473C50">
          <w:delText>Accessing Shared Samples</w:delText>
        </w:r>
      </w:del>
    </w:p>
    <w:p w14:paraId="0DB75914" w14:textId="5D931769" w:rsidR="00DB5F02" w:rsidDel="00473C50" w:rsidRDefault="00A96409">
      <w:pPr>
        <w:pBdr>
          <w:top w:val="nil"/>
          <w:left w:val="nil"/>
          <w:bottom w:val="nil"/>
          <w:right w:val="nil"/>
          <w:between w:val="nil"/>
        </w:pBdr>
        <w:spacing w:line="240" w:lineRule="auto"/>
        <w:rPr>
          <w:del w:id="79" w:author="Shen, Guning" w:date="2024-03-27T14:31:00Z"/>
          <w:rFonts w:ascii="Times New Roman" w:eastAsia="Times New Roman" w:hAnsi="Times New Roman" w:cs="Times New Roman"/>
          <w:color w:val="000000"/>
          <w:sz w:val="24"/>
          <w:szCs w:val="24"/>
        </w:rPr>
      </w:pPr>
      <w:del w:id="80" w:author="Shen, Guning" w:date="2024-03-27T14:31:00Z">
        <w:r w:rsidDel="00473C50">
          <w:rPr>
            <w:rFonts w:ascii="Times New Roman" w:eastAsia="Times New Roman" w:hAnsi="Times New Roman" w:cs="Times New Roman"/>
            <w:color w:val="000000"/>
            <w:sz w:val="24"/>
            <w:szCs w:val="24"/>
          </w:rPr>
          <w:delText xml:space="preserve">      </w:delText>
        </w:r>
      </w:del>
    </w:p>
    <w:p w14:paraId="4DE107D1" w14:textId="6BE8A831" w:rsidR="00DB5F02" w:rsidDel="00473C50" w:rsidRDefault="00A96409">
      <w:pPr>
        <w:numPr>
          <w:ilvl w:val="0"/>
          <w:numId w:val="12"/>
        </w:numPr>
        <w:pBdr>
          <w:top w:val="nil"/>
          <w:left w:val="nil"/>
          <w:bottom w:val="nil"/>
          <w:right w:val="nil"/>
          <w:between w:val="nil"/>
        </w:pBdr>
        <w:spacing w:line="240" w:lineRule="auto"/>
        <w:rPr>
          <w:del w:id="81" w:author="Shen, Guning" w:date="2024-03-27T14:31:00Z"/>
          <w:rFonts w:ascii="Times New Roman" w:eastAsia="Times New Roman" w:hAnsi="Times New Roman" w:cs="Times New Roman"/>
          <w:color w:val="000000"/>
          <w:sz w:val="24"/>
          <w:szCs w:val="24"/>
        </w:rPr>
      </w:pPr>
      <w:del w:id="82" w:author="Shen, Guning" w:date="2024-03-27T14:31:00Z">
        <w:r w:rsidDel="00473C50">
          <w:rPr>
            <w:rFonts w:ascii="Times New Roman" w:eastAsia="Times New Roman" w:hAnsi="Times New Roman" w:cs="Times New Roman"/>
            <w:color w:val="000000"/>
            <w:sz w:val="24"/>
            <w:szCs w:val="24"/>
          </w:rPr>
          <w:delText xml:space="preserve">                      (b)                             (c)                                    (d)</w:delText>
        </w:r>
      </w:del>
    </w:p>
    <w:p w14:paraId="4CF5B591" w14:textId="57894B52" w:rsidR="00DB5F02" w:rsidDel="00473C50" w:rsidRDefault="00DB5F02">
      <w:pPr>
        <w:pBdr>
          <w:top w:val="nil"/>
          <w:left w:val="nil"/>
          <w:bottom w:val="nil"/>
          <w:right w:val="nil"/>
          <w:between w:val="nil"/>
        </w:pBdr>
        <w:spacing w:line="240" w:lineRule="auto"/>
        <w:rPr>
          <w:del w:id="83" w:author="Shen, Guning" w:date="2024-03-27T14:31:00Z"/>
          <w:rFonts w:ascii="Times New Roman" w:eastAsia="Times New Roman" w:hAnsi="Times New Roman" w:cs="Times New Roman"/>
          <w:color w:val="000000"/>
          <w:sz w:val="24"/>
          <w:szCs w:val="24"/>
        </w:rPr>
      </w:pPr>
    </w:p>
    <w:p w14:paraId="094350F3" w14:textId="3E6960B5" w:rsidR="00DB5F02" w:rsidDel="00473C50" w:rsidRDefault="00A96409">
      <w:pPr>
        <w:pBdr>
          <w:top w:val="nil"/>
          <w:left w:val="nil"/>
          <w:bottom w:val="nil"/>
          <w:right w:val="nil"/>
          <w:between w:val="nil"/>
        </w:pBdr>
        <w:spacing w:line="240" w:lineRule="auto"/>
        <w:rPr>
          <w:del w:id="84" w:author="Shen, Guning" w:date="2024-03-27T14:31:00Z"/>
          <w:rFonts w:ascii="Times New Roman" w:eastAsia="Times New Roman" w:hAnsi="Times New Roman" w:cs="Times New Roman"/>
          <w:color w:val="000000"/>
          <w:sz w:val="24"/>
          <w:szCs w:val="24"/>
        </w:rPr>
      </w:pPr>
      <w:del w:id="85" w:author="Shen, Guning" w:date="2024-03-27T14:31:00Z">
        <w:r w:rsidDel="00473C50">
          <w:rPr>
            <w:rFonts w:ascii="Times New Roman" w:eastAsia="Times New Roman" w:hAnsi="Times New Roman" w:cs="Times New Roman"/>
            <w:color w:val="000000"/>
            <w:sz w:val="24"/>
            <w:szCs w:val="24"/>
          </w:rPr>
          <w:delText xml:space="preserve">                                       (e)</w:delText>
        </w:r>
      </w:del>
    </w:p>
    <w:p w14:paraId="76852283" w14:textId="53A034E0" w:rsidR="00DB5F02" w:rsidDel="00473C50" w:rsidRDefault="00A96409">
      <w:pPr>
        <w:pBdr>
          <w:top w:val="nil"/>
          <w:left w:val="nil"/>
          <w:bottom w:val="nil"/>
          <w:right w:val="nil"/>
          <w:between w:val="nil"/>
        </w:pBdr>
        <w:spacing w:line="240" w:lineRule="auto"/>
        <w:rPr>
          <w:del w:id="86" w:author="Shen, Guning" w:date="2024-03-27T14:31:00Z"/>
          <w:rFonts w:ascii="Times New Roman" w:eastAsia="Times New Roman" w:hAnsi="Times New Roman" w:cs="Times New Roman"/>
          <w:color w:val="000000"/>
          <w:sz w:val="24"/>
          <w:szCs w:val="24"/>
        </w:rPr>
      </w:pPr>
      <w:del w:id="87" w:author="Shen, Guning" w:date="2024-03-27T14:31:00Z">
        <w:r w:rsidDel="00473C50">
          <w:rPr>
            <w:rFonts w:ascii="Times New Roman" w:eastAsia="Times New Roman" w:hAnsi="Times New Roman" w:cs="Times New Roman"/>
            <w:color w:val="000000"/>
            <w:sz w:val="24"/>
            <w:szCs w:val="24"/>
          </w:rPr>
          <w:delText xml:space="preserve">The Green Line involves using samples collected from people treated with different drugs. Samples, like other data on a computer, are stored in files. To specify these files to the application in the workflow, we must use a DNASubway cloud file browser. Close the message box that pops up. </w:delText>
        </w:r>
      </w:del>
    </w:p>
    <w:p w14:paraId="6C89EA2E" w14:textId="6AB1E9C6" w:rsidR="00DB5F02" w:rsidDel="00473C50" w:rsidRDefault="00A96409">
      <w:pPr>
        <w:numPr>
          <w:ilvl w:val="0"/>
          <w:numId w:val="11"/>
        </w:numPr>
        <w:pBdr>
          <w:top w:val="nil"/>
          <w:left w:val="nil"/>
          <w:bottom w:val="nil"/>
          <w:right w:val="nil"/>
          <w:between w:val="nil"/>
        </w:pBdr>
        <w:spacing w:line="240" w:lineRule="auto"/>
        <w:rPr>
          <w:del w:id="88" w:author="Shen, Guning" w:date="2024-03-27T14:31:00Z"/>
        </w:rPr>
      </w:pPr>
      <w:del w:id="89" w:author="Shen, Guning" w:date="2024-03-27T14:31:00Z">
        <w:r w:rsidDel="00473C50">
          <w:rPr>
            <w:rFonts w:ascii="Times New Roman" w:eastAsia="Times New Roman" w:hAnsi="Times New Roman" w:cs="Times New Roman"/>
            <w:color w:val="000000"/>
            <w:sz w:val="24"/>
            <w:szCs w:val="24"/>
          </w:rPr>
          <w:delText xml:space="preserve">Press the </w:delText>
        </w:r>
        <w:r w:rsidDel="00473C50">
          <w:rPr>
            <w:rFonts w:ascii="Courier New" w:eastAsia="Courier New" w:hAnsi="Courier New" w:cs="Courier New"/>
            <w:sz w:val="22"/>
            <w:szCs w:val="22"/>
          </w:rPr>
          <w:delText>Manage Data</w:delText>
        </w:r>
        <w:r w:rsidDel="00473C50">
          <w:rPr>
            <w:rFonts w:ascii="Times New Roman" w:eastAsia="Times New Roman" w:hAnsi="Times New Roman" w:cs="Times New Roman"/>
            <w:color w:val="000000"/>
            <w:sz w:val="24"/>
            <w:szCs w:val="24"/>
          </w:rPr>
          <w:delText xml:space="preserve"> button associated with the first Green Line stop.</w:delText>
        </w:r>
      </w:del>
    </w:p>
    <w:p w14:paraId="01E9EAD0" w14:textId="08BA0BDA" w:rsidR="00DB5F02" w:rsidDel="00473C50" w:rsidRDefault="00A96409">
      <w:pPr>
        <w:numPr>
          <w:ilvl w:val="0"/>
          <w:numId w:val="11"/>
        </w:numPr>
        <w:pBdr>
          <w:top w:val="nil"/>
          <w:left w:val="nil"/>
          <w:bottom w:val="nil"/>
          <w:right w:val="nil"/>
          <w:between w:val="nil"/>
        </w:pBdr>
        <w:spacing w:line="240" w:lineRule="auto"/>
        <w:rPr>
          <w:del w:id="90" w:author="Shen, Guning" w:date="2024-03-27T14:31:00Z"/>
        </w:rPr>
      </w:pPr>
      <w:del w:id="91" w:author="Shen, Guning" w:date="2024-03-27T14:31:00Z">
        <w:r w:rsidDel="00473C50">
          <w:rPr>
            <w:rFonts w:ascii="Times New Roman" w:eastAsia="Times New Roman" w:hAnsi="Times New Roman" w:cs="Times New Roman"/>
            <w:color w:val="000000"/>
            <w:sz w:val="24"/>
            <w:szCs w:val="24"/>
          </w:rPr>
          <w:delText>Press the +</w:delText>
        </w:r>
        <w:r w:rsidDel="00473C50">
          <w:rPr>
            <w:rFonts w:ascii="Times New Roman" w:eastAsia="Times New Roman" w:hAnsi="Times New Roman" w:cs="Times New Roman"/>
            <w:b/>
            <w:color w:val="000000"/>
            <w:sz w:val="24"/>
            <w:szCs w:val="24"/>
          </w:rPr>
          <w:delText xml:space="preserve"> </w:delText>
        </w:r>
        <w:r w:rsidDel="00473C50">
          <w:rPr>
            <w:rFonts w:ascii="Courier New" w:eastAsia="Courier New" w:hAnsi="Courier New" w:cs="Courier New"/>
            <w:sz w:val="22"/>
            <w:szCs w:val="22"/>
          </w:rPr>
          <w:delText>Add fastq</w:delText>
        </w:r>
        <w:r w:rsidDel="00473C50">
          <w:rPr>
            <w:rFonts w:ascii="Times New Roman" w:eastAsia="Times New Roman" w:hAnsi="Times New Roman" w:cs="Times New Roman"/>
            <w:color w:val="000000"/>
            <w:sz w:val="24"/>
            <w:szCs w:val="24"/>
          </w:rPr>
          <w:delText xml:space="preserve"> button in the displayed dialogue box. This brings up the file browser. </w:delText>
        </w:r>
      </w:del>
    </w:p>
    <w:p w14:paraId="05E1EA09" w14:textId="684289E9" w:rsidR="00DB5F02" w:rsidDel="00473C50" w:rsidRDefault="00A96409">
      <w:pPr>
        <w:numPr>
          <w:ilvl w:val="0"/>
          <w:numId w:val="11"/>
        </w:numPr>
        <w:pBdr>
          <w:top w:val="nil"/>
          <w:left w:val="nil"/>
          <w:bottom w:val="nil"/>
          <w:right w:val="nil"/>
          <w:between w:val="nil"/>
        </w:pBdr>
        <w:spacing w:line="240" w:lineRule="auto"/>
        <w:rPr>
          <w:del w:id="92" w:author="Shen, Guning" w:date="2024-03-27T14:31:00Z"/>
        </w:rPr>
      </w:pPr>
      <w:del w:id="93" w:author="Shen, Guning" w:date="2024-03-27T14:31:00Z">
        <w:r w:rsidDel="00473C50">
          <w:rPr>
            <w:rFonts w:ascii="Times New Roman" w:eastAsia="Times New Roman" w:hAnsi="Times New Roman" w:cs="Times New Roman"/>
            <w:color w:val="000000"/>
            <w:sz w:val="24"/>
            <w:szCs w:val="24"/>
          </w:rPr>
          <w:delText xml:space="preserve">To navigate to the study data folder containing the sample files you will use, click on the </w:delText>
        </w:r>
        <w:r w:rsidDel="00473C50">
          <w:rPr>
            <w:rFonts w:ascii="Courier New" w:eastAsia="Courier New" w:hAnsi="Courier New" w:cs="Courier New"/>
            <w:sz w:val="22"/>
            <w:szCs w:val="22"/>
          </w:rPr>
          <w:delText>Shared with me</w:delText>
        </w:r>
        <w:r w:rsidDel="00473C50">
          <w:rPr>
            <w:rFonts w:ascii="Times New Roman" w:eastAsia="Times New Roman" w:hAnsi="Times New Roman" w:cs="Times New Roman"/>
            <w:color w:val="000000"/>
            <w:sz w:val="24"/>
            <w:szCs w:val="24"/>
          </w:rPr>
          <w:delText xml:space="preserve"> link shown by the browser. </w:delText>
        </w:r>
      </w:del>
    </w:p>
    <w:p w14:paraId="46DBFECA" w14:textId="4A9B09D2" w:rsidR="00DB5F02" w:rsidDel="00473C50" w:rsidRDefault="00A96409">
      <w:pPr>
        <w:numPr>
          <w:ilvl w:val="0"/>
          <w:numId w:val="11"/>
        </w:numPr>
        <w:pBdr>
          <w:top w:val="nil"/>
          <w:left w:val="nil"/>
          <w:bottom w:val="nil"/>
          <w:right w:val="nil"/>
          <w:between w:val="nil"/>
        </w:pBdr>
        <w:spacing w:line="240" w:lineRule="auto"/>
        <w:rPr>
          <w:del w:id="94" w:author="Shen, Guning" w:date="2024-03-27T14:31:00Z"/>
        </w:rPr>
      </w:pPr>
      <w:del w:id="95" w:author="Shen, Guning" w:date="2024-03-27T14:31:00Z">
        <w:r w:rsidDel="00473C50">
          <w:rPr>
            <w:rFonts w:ascii="Times New Roman" w:eastAsia="Times New Roman" w:hAnsi="Times New Roman" w:cs="Times New Roman"/>
            <w:color w:val="000000"/>
            <w:sz w:val="24"/>
            <w:szCs w:val="24"/>
          </w:rPr>
          <w:delText xml:space="preserve">This brings a search box. Type the name </w:delText>
        </w:r>
        <w:r w:rsidDel="00473C50">
          <w:rPr>
            <w:rFonts w:ascii="Courier New" w:eastAsia="Courier New" w:hAnsi="Courier New" w:cs="Courier New"/>
            <w:sz w:val="22"/>
            <w:szCs w:val="22"/>
          </w:rPr>
          <w:delText>sdgeorge</w:delText>
        </w:r>
        <w:r w:rsidDel="00473C50">
          <w:rPr>
            <w:rFonts w:ascii="Times New Roman" w:eastAsia="Times New Roman" w:hAnsi="Times New Roman" w:cs="Times New Roman"/>
            <w:color w:val="000000"/>
            <w:sz w:val="24"/>
            <w:szCs w:val="24"/>
          </w:rPr>
          <w:delText xml:space="preserve"> and then press the </w:delText>
        </w:r>
        <w:r w:rsidDel="00473C50">
          <w:rPr>
            <w:rFonts w:ascii="Courier New" w:eastAsia="Courier New" w:hAnsi="Courier New" w:cs="Courier New"/>
            <w:sz w:val="22"/>
            <w:szCs w:val="22"/>
          </w:rPr>
          <w:delText>search</w:delText>
        </w:r>
        <w:r w:rsidDel="00473C50">
          <w:rPr>
            <w:rFonts w:ascii="Times New Roman" w:eastAsia="Times New Roman" w:hAnsi="Times New Roman" w:cs="Times New Roman"/>
            <w:color w:val="000000"/>
            <w:sz w:val="24"/>
            <w:szCs w:val="24"/>
          </w:rPr>
          <w:delText xml:space="preserve"> action.  The name </w:delText>
        </w:r>
        <w:r w:rsidDel="00473C50">
          <w:rPr>
            <w:rFonts w:ascii="Courier New" w:eastAsia="Courier New" w:hAnsi="Courier New" w:cs="Courier New"/>
            <w:sz w:val="22"/>
            <w:szCs w:val="22"/>
          </w:rPr>
          <w:delText>Samuel George</w:delText>
        </w:r>
        <w:r w:rsidDel="00473C50">
          <w:rPr>
            <w:rFonts w:ascii="Times New Roman" w:eastAsia="Times New Roman" w:hAnsi="Times New Roman" w:cs="Times New Roman"/>
            <w:color w:val="000000"/>
            <w:sz w:val="24"/>
            <w:szCs w:val="24"/>
          </w:rPr>
          <w:delText xml:space="preserve"> is a link to the actual folder. </w:delText>
        </w:r>
      </w:del>
    </w:p>
    <w:p w14:paraId="00CA599A" w14:textId="7C3FDD30" w:rsidR="00DB5F02" w:rsidDel="00473C50" w:rsidRDefault="00A96409">
      <w:pPr>
        <w:numPr>
          <w:ilvl w:val="0"/>
          <w:numId w:val="11"/>
        </w:numPr>
        <w:pBdr>
          <w:top w:val="nil"/>
          <w:left w:val="nil"/>
          <w:bottom w:val="nil"/>
          <w:right w:val="nil"/>
          <w:between w:val="nil"/>
        </w:pBdr>
        <w:spacing w:line="240" w:lineRule="auto"/>
        <w:rPr>
          <w:del w:id="96" w:author="Shen, Guning" w:date="2024-03-27T14:31:00Z"/>
        </w:rPr>
      </w:pPr>
      <w:del w:id="97" w:author="Shen, Guning" w:date="2024-03-27T14:31:00Z">
        <w:r w:rsidDel="00473C50">
          <w:rPr>
            <w:rFonts w:ascii="Times New Roman" w:eastAsia="Times New Roman" w:hAnsi="Times New Roman" w:cs="Times New Roman"/>
            <w:color w:val="000000"/>
            <w:sz w:val="24"/>
            <w:szCs w:val="24"/>
          </w:rPr>
          <w:delText xml:space="preserve">Click on the link. (If the link, </w:delText>
        </w:r>
        <w:r w:rsidDel="00473C50">
          <w:rPr>
            <w:rFonts w:ascii="Courier New" w:eastAsia="Courier New" w:hAnsi="Courier New" w:cs="Courier New"/>
            <w:sz w:val="22"/>
            <w:szCs w:val="22"/>
          </w:rPr>
          <w:delText>Samuel George</w:delText>
        </w:r>
        <w:r w:rsidDel="00473C50">
          <w:rPr>
            <w:rFonts w:ascii="Times New Roman" w:eastAsia="Times New Roman" w:hAnsi="Times New Roman" w:cs="Times New Roman"/>
            <w:b/>
            <w:color w:val="000000"/>
            <w:sz w:val="24"/>
            <w:szCs w:val="24"/>
          </w:rPr>
          <w:delText>,</w:delText>
        </w:r>
        <w:r w:rsidDel="00473C50">
          <w:rPr>
            <w:rFonts w:ascii="Times New Roman" w:eastAsia="Times New Roman" w:hAnsi="Times New Roman" w:cs="Times New Roman"/>
            <w:color w:val="000000"/>
            <w:sz w:val="24"/>
            <w:szCs w:val="24"/>
          </w:rPr>
          <w:delText xml:space="preserve"> appears twice, press on the first one). At this point the browser points to a folder we refer to as the </w:delText>
        </w:r>
        <w:r w:rsidDel="00473C50">
          <w:rPr>
            <w:rFonts w:ascii="Courier New" w:eastAsia="Courier New" w:hAnsi="Courier New" w:cs="Courier New"/>
            <w:sz w:val="22"/>
            <w:szCs w:val="22"/>
          </w:rPr>
          <w:delText>study shared data folder</w:delText>
        </w:r>
        <w:r w:rsidDel="00473C50">
          <w:rPr>
            <w:rFonts w:ascii="Times New Roman" w:eastAsia="Times New Roman" w:hAnsi="Times New Roman" w:cs="Times New Roman"/>
            <w:b/>
            <w:i/>
            <w:color w:val="000000"/>
            <w:sz w:val="24"/>
            <w:szCs w:val="24"/>
          </w:rPr>
          <w:delText>.</w:delText>
        </w:r>
        <w:r w:rsidDel="00473C50">
          <w:rPr>
            <w:rFonts w:ascii="Times New Roman" w:eastAsia="Times New Roman" w:hAnsi="Times New Roman" w:cs="Times New Roman"/>
            <w:color w:val="000000"/>
            <w:sz w:val="24"/>
            <w:szCs w:val="24"/>
          </w:rPr>
          <w:delText xml:space="preserve"> </w:delText>
        </w:r>
      </w:del>
    </w:p>
    <w:p w14:paraId="6DDC2569" w14:textId="06204D93" w:rsidR="00DB5F02" w:rsidDel="00473C50" w:rsidRDefault="00A96409">
      <w:pPr>
        <w:pBdr>
          <w:top w:val="nil"/>
          <w:left w:val="nil"/>
          <w:bottom w:val="nil"/>
          <w:right w:val="nil"/>
          <w:between w:val="nil"/>
        </w:pBdr>
        <w:spacing w:line="240" w:lineRule="auto"/>
        <w:rPr>
          <w:del w:id="98" w:author="Shen, Guning" w:date="2024-03-27T14:31:00Z"/>
          <w:rFonts w:ascii="Times New Roman" w:eastAsia="Times New Roman" w:hAnsi="Times New Roman" w:cs="Times New Roman"/>
          <w:color w:val="000000"/>
          <w:sz w:val="24"/>
          <w:szCs w:val="24"/>
        </w:rPr>
      </w:pPr>
      <w:del w:id="99" w:author="Shen, Guning" w:date="2024-03-27T14:31:00Z">
        <w:r w:rsidDel="00473C50">
          <w:rPr>
            <w:rFonts w:ascii="Times New Roman" w:eastAsia="Times New Roman" w:hAnsi="Times New Roman" w:cs="Times New Roman"/>
            <w:color w:val="000000"/>
            <w:sz w:val="24"/>
            <w:szCs w:val="24"/>
          </w:rPr>
          <w:delText xml:space="preserve">To reach the sample files we must navigate through the study data folder. This navigation is akin to that supported by desktop file browsers. </w:delText>
        </w:r>
      </w:del>
    </w:p>
    <w:p w14:paraId="31941D64" w14:textId="379547D2" w:rsidR="00DB5F02" w:rsidDel="00473C50" w:rsidRDefault="00A96409">
      <w:pPr>
        <w:pStyle w:val="Heading2"/>
        <w:rPr>
          <w:del w:id="100" w:author="Shen, Guning" w:date="2024-03-27T14:31:00Z"/>
        </w:rPr>
      </w:pPr>
      <w:del w:id="101" w:author="Shen, Guning" w:date="2024-03-27T14:31:00Z">
        <w:r w:rsidDel="00473C50">
          <w:delText>The Subway File Browser</w:delText>
        </w:r>
      </w:del>
    </w:p>
    <w:p w14:paraId="1A384818" w14:textId="5DB2D24B" w:rsidR="00DB5F02" w:rsidDel="00473C50" w:rsidRDefault="00A96409">
      <w:pPr>
        <w:pBdr>
          <w:top w:val="nil"/>
          <w:left w:val="nil"/>
          <w:bottom w:val="nil"/>
          <w:right w:val="nil"/>
          <w:between w:val="nil"/>
        </w:pBdr>
        <w:spacing w:line="240" w:lineRule="auto"/>
        <w:rPr>
          <w:del w:id="102" w:author="Shen, Guning" w:date="2024-03-27T14:31:00Z"/>
          <w:rFonts w:ascii="Times New Roman" w:eastAsia="Times New Roman" w:hAnsi="Times New Roman" w:cs="Times New Roman"/>
          <w:color w:val="000000"/>
          <w:sz w:val="24"/>
          <w:szCs w:val="24"/>
        </w:rPr>
      </w:pPr>
      <w:del w:id="103" w:author="Shen, Guning" w:date="2024-03-27T14:31:00Z">
        <w:r w:rsidDel="00473C50">
          <w:rPr>
            <w:rFonts w:ascii="Times New Roman" w:eastAsia="Times New Roman" w:hAnsi="Times New Roman" w:cs="Times New Roman"/>
            <w:color w:val="000000"/>
            <w:sz w:val="24"/>
            <w:szCs w:val="24"/>
          </w:rPr>
          <w:delText xml:space="preserve">   </w:delText>
        </w:r>
      </w:del>
    </w:p>
    <w:p w14:paraId="7C326E1F" w14:textId="4C1B4A1C" w:rsidR="00DB5F02" w:rsidDel="00473C50" w:rsidRDefault="00A96409">
      <w:pPr>
        <w:numPr>
          <w:ilvl w:val="0"/>
          <w:numId w:val="2"/>
        </w:numPr>
        <w:pBdr>
          <w:top w:val="nil"/>
          <w:left w:val="nil"/>
          <w:bottom w:val="nil"/>
          <w:right w:val="nil"/>
          <w:between w:val="nil"/>
        </w:pBdr>
        <w:spacing w:line="240" w:lineRule="auto"/>
        <w:rPr>
          <w:del w:id="104" w:author="Shen, Guning" w:date="2024-03-27T14:31:00Z"/>
        </w:rPr>
      </w:pPr>
      <w:del w:id="105" w:author="Shen, Guning" w:date="2024-03-27T14:31:00Z">
        <w:r w:rsidDel="00473C50">
          <w:rPr>
            <w:rFonts w:ascii="Times New Roman" w:eastAsia="Times New Roman" w:hAnsi="Times New Roman" w:cs="Times New Roman"/>
            <w:color w:val="000000"/>
            <w:sz w:val="24"/>
            <w:szCs w:val="24"/>
          </w:rPr>
          <w:delText xml:space="preserve">                                                            (b)                                                          (c)</w:delText>
        </w:r>
      </w:del>
    </w:p>
    <w:p w14:paraId="35B79E50" w14:textId="4DF6F727" w:rsidR="00DB5F02" w:rsidDel="00473C50" w:rsidRDefault="00DB5F02">
      <w:pPr>
        <w:pBdr>
          <w:top w:val="nil"/>
          <w:left w:val="nil"/>
          <w:bottom w:val="nil"/>
          <w:right w:val="nil"/>
          <w:between w:val="nil"/>
        </w:pBdr>
        <w:spacing w:line="240" w:lineRule="auto"/>
        <w:rPr>
          <w:del w:id="106" w:author="Shen, Guning" w:date="2024-03-27T14:31:00Z"/>
          <w:rFonts w:ascii="Times New Roman" w:eastAsia="Times New Roman" w:hAnsi="Times New Roman" w:cs="Times New Roman"/>
          <w:color w:val="000000"/>
          <w:sz w:val="24"/>
          <w:szCs w:val="24"/>
        </w:rPr>
      </w:pPr>
    </w:p>
    <w:p w14:paraId="60413110" w14:textId="16746AFD" w:rsidR="00DB5F02" w:rsidDel="00473C50" w:rsidRDefault="00DB5F02">
      <w:pPr>
        <w:pBdr>
          <w:top w:val="nil"/>
          <w:left w:val="nil"/>
          <w:bottom w:val="nil"/>
          <w:right w:val="nil"/>
          <w:between w:val="nil"/>
        </w:pBdr>
        <w:spacing w:line="240" w:lineRule="auto"/>
        <w:rPr>
          <w:del w:id="107" w:author="Shen, Guning" w:date="2024-03-27T14:31:00Z"/>
          <w:rFonts w:ascii="Times New Roman" w:eastAsia="Times New Roman" w:hAnsi="Times New Roman" w:cs="Times New Roman"/>
          <w:color w:val="000000"/>
          <w:sz w:val="24"/>
          <w:szCs w:val="24"/>
        </w:rPr>
      </w:pPr>
    </w:p>
    <w:p w14:paraId="40041006" w14:textId="0B391AE5" w:rsidR="00DB5F02" w:rsidDel="00473C50" w:rsidRDefault="00DB5F02">
      <w:pPr>
        <w:pBdr>
          <w:top w:val="nil"/>
          <w:left w:val="nil"/>
          <w:bottom w:val="nil"/>
          <w:right w:val="nil"/>
          <w:between w:val="nil"/>
        </w:pBdr>
        <w:spacing w:line="240" w:lineRule="auto"/>
        <w:rPr>
          <w:del w:id="108" w:author="Shen, Guning" w:date="2024-03-27T14:31:00Z"/>
          <w:rFonts w:ascii="Times New Roman" w:eastAsia="Times New Roman" w:hAnsi="Times New Roman" w:cs="Times New Roman"/>
          <w:color w:val="000000"/>
          <w:sz w:val="24"/>
          <w:szCs w:val="24"/>
        </w:rPr>
      </w:pPr>
    </w:p>
    <w:p w14:paraId="76E78E84" w14:textId="28C97266" w:rsidR="00DB5F02" w:rsidDel="00473C50" w:rsidRDefault="00DB5F02">
      <w:pPr>
        <w:pBdr>
          <w:top w:val="nil"/>
          <w:left w:val="nil"/>
          <w:bottom w:val="nil"/>
          <w:right w:val="nil"/>
          <w:between w:val="nil"/>
        </w:pBdr>
        <w:spacing w:line="240" w:lineRule="auto"/>
        <w:rPr>
          <w:del w:id="109" w:author="Shen, Guning" w:date="2024-03-27T14:31:00Z"/>
          <w:rFonts w:ascii="Times New Roman" w:eastAsia="Times New Roman" w:hAnsi="Times New Roman" w:cs="Times New Roman"/>
          <w:color w:val="000000"/>
          <w:sz w:val="24"/>
          <w:szCs w:val="24"/>
        </w:rPr>
      </w:pPr>
    </w:p>
    <w:p w14:paraId="2C536414" w14:textId="5710A31B" w:rsidR="00DB5F02" w:rsidDel="00473C50" w:rsidRDefault="00A96409">
      <w:pPr>
        <w:numPr>
          <w:ilvl w:val="0"/>
          <w:numId w:val="14"/>
        </w:numPr>
        <w:pBdr>
          <w:top w:val="nil"/>
          <w:left w:val="nil"/>
          <w:bottom w:val="nil"/>
          <w:right w:val="nil"/>
          <w:between w:val="nil"/>
        </w:pBdr>
        <w:spacing w:line="240" w:lineRule="auto"/>
        <w:rPr>
          <w:del w:id="110" w:author="Shen, Guning" w:date="2024-03-27T14:31:00Z"/>
          <w:rFonts w:ascii="Times New Roman" w:eastAsia="Times New Roman" w:hAnsi="Times New Roman" w:cs="Times New Roman"/>
          <w:b/>
          <w:color w:val="000000"/>
          <w:sz w:val="24"/>
          <w:szCs w:val="24"/>
        </w:rPr>
      </w:pPr>
      <w:del w:id="111" w:author="Shen, Guning" w:date="2024-03-27T14:31:00Z">
        <w:r w:rsidDel="00473C50">
          <w:rPr>
            <w:rFonts w:ascii="Times New Roman" w:eastAsia="Times New Roman" w:hAnsi="Times New Roman" w:cs="Times New Roman"/>
            <w:color w:val="000000"/>
            <w:sz w:val="24"/>
            <w:szCs w:val="24"/>
          </w:rPr>
          <w:delText xml:space="preserve">In the left pane of the listing of the study data folder, click first on the short </w:delText>
        </w:r>
        <w:r w:rsidDel="00473C50">
          <w:rPr>
            <w:rFonts w:ascii="Times New Roman" w:eastAsia="Times New Roman" w:hAnsi="Times New Roman" w:cs="Times New Roman"/>
            <w:i/>
            <w:color w:val="000000"/>
            <w:sz w:val="24"/>
            <w:szCs w:val="24"/>
          </w:rPr>
          <w:delText>local node name</w:delText>
        </w:r>
        <w:r w:rsidDel="00473C50">
          <w:rPr>
            <w:rFonts w:ascii="Times New Roman" w:eastAsia="Times New Roman" w:hAnsi="Times New Roman" w:cs="Times New Roman"/>
            <w:color w:val="000000"/>
            <w:sz w:val="24"/>
            <w:szCs w:val="24"/>
          </w:rPr>
          <w:delText xml:space="preserve"> </w:delText>
        </w:r>
        <w:r w:rsidDel="00473C50">
          <w:rPr>
            <w:rFonts w:ascii="Courier New" w:eastAsia="Courier New" w:hAnsi="Courier New" w:cs="Courier New"/>
            <w:sz w:val="22"/>
            <w:szCs w:val="22"/>
          </w:rPr>
          <w:delText>RNA_Seq_Samples</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shown in the left pane</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The display now shows a listing of the clicked node</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The displayed long </w:delText>
        </w:r>
        <w:r w:rsidDel="00473C50">
          <w:rPr>
            <w:rFonts w:ascii="Times New Roman" w:eastAsia="Times New Roman" w:hAnsi="Times New Roman" w:cs="Times New Roman"/>
            <w:i/>
            <w:color w:val="000000"/>
            <w:sz w:val="24"/>
            <w:szCs w:val="24"/>
          </w:rPr>
          <w:delText xml:space="preserve">absolute file name </w:delText>
        </w:r>
        <w:r w:rsidDel="00473C50">
          <w:rPr>
            <w:rFonts w:ascii="Times New Roman" w:eastAsia="Times New Roman" w:hAnsi="Times New Roman" w:cs="Times New Roman"/>
            <w:color w:val="000000"/>
            <w:sz w:val="24"/>
            <w:szCs w:val="24"/>
          </w:rPr>
          <w:delText xml:space="preserve">on the top of the listing becomes </w:delText>
        </w:r>
        <w:r w:rsidDel="00473C50">
          <w:rPr>
            <w:rFonts w:ascii="Courier New" w:eastAsia="Courier New" w:hAnsi="Courier New" w:cs="Courier New"/>
            <w:sz w:val="22"/>
            <w:szCs w:val="22"/>
          </w:rPr>
          <w:delText>home/sdgeorge/RNA_Seq_Samples</w:delText>
        </w:r>
        <w:r w:rsidDel="00473C50">
          <w:rPr>
            <w:rFonts w:ascii="Times New Roman" w:eastAsia="Times New Roman" w:hAnsi="Times New Roman" w:cs="Times New Roman"/>
            <w:b/>
            <w:color w:val="000000"/>
            <w:sz w:val="24"/>
            <w:szCs w:val="24"/>
          </w:rPr>
          <w:delText xml:space="preserve">. </w:delText>
        </w:r>
      </w:del>
    </w:p>
    <w:p w14:paraId="16330C24" w14:textId="290EE755" w:rsidR="00DB5F02" w:rsidDel="00473C50" w:rsidRDefault="00A96409">
      <w:pPr>
        <w:numPr>
          <w:ilvl w:val="0"/>
          <w:numId w:val="14"/>
        </w:numPr>
        <w:pBdr>
          <w:top w:val="nil"/>
          <w:left w:val="nil"/>
          <w:bottom w:val="nil"/>
          <w:right w:val="nil"/>
          <w:between w:val="nil"/>
        </w:pBdr>
        <w:spacing w:line="240" w:lineRule="auto"/>
        <w:rPr>
          <w:del w:id="112" w:author="Shen, Guning" w:date="2024-03-27T14:31:00Z"/>
          <w:rFonts w:ascii="Times New Roman" w:eastAsia="Times New Roman" w:hAnsi="Times New Roman" w:cs="Times New Roman"/>
          <w:b/>
          <w:color w:val="000000"/>
          <w:sz w:val="24"/>
          <w:szCs w:val="24"/>
        </w:rPr>
      </w:pPr>
      <w:del w:id="113" w:author="Shen, Guning" w:date="2024-03-27T14:31:00Z">
        <w:r w:rsidDel="00473C50">
          <w:rPr>
            <w:rFonts w:ascii="Times New Roman" w:eastAsia="Times New Roman" w:hAnsi="Times New Roman" w:cs="Times New Roman"/>
            <w:color w:val="000000"/>
            <w:sz w:val="24"/>
            <w:szCs w:val="24"/>
          </w:rPr>
          <w:delText xml:space="preserve">Now click on the local node name </w:delText>
        </w:r>
        <w:r w:rsidDel="00473C50">
          <w:rPr>
            <w:rFonts w:ascii="Courier New" w:eastAsia="Courier New" w:hAnsi="Courier New" w:cs="Courier New"/>
            <w:sz w:val="22"/>
            <w:szCs w:val="22"/>
          </w:rPr>
          <w:delText>Drug_A</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shown in the left pane to show its listing</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The displayed </w:delText>
        </w:r>
        <w:r w:rsidDel="00473C50">
          <w:rPr>
            <w:rFonts w:ascii="Times New Roman" w:eastAsia="Times New Roman" w:hAnsi="Times New Roman" w:cs="Times New Roman"/>
            <w:i/>
            <w:color w:val="000000"/>
            <w:sz w:val="24"/>
            <w:szCs w:val="24"/>
          </w:rPr>
          <w:delText xml:space="preserve">absolute file name </w:delText>
        </w:r>
        <w:r w:rsidDel="00473C50">
          <w:rPr>
            <w:rFonts w:ascii="Times New Roman" w:eastAsia="Times New Roman" w:hAnsi="Times New Roman" w:cs="Times New Roman"/>
            <w:color w:val="000000"/>
            <w:sz w:val="24"/>
            <w:szCs w:val="24"/>
          </w:rPr>
          <w:delText xml:space="preserve">on the top of the listing becomes </w:delText>
        </w:r>
        <w:r w:rsidDel="00473C50">
          <w:rPr>
            <w:rFonts w:ascii="Courier New" w:eastAsia="Courier New" w:hAnsi="Courier New" w:cs="Courier New"/>
            <w:sz w:val="22"/>
            <w:szCs w:val="22"/>
          </w:rPr>
          <w:delText>home/sdgeorge/RNA_Seq_Samples/Drug-A</w:delText>
        </w:r>
        <w:r w:rsidDel="00473C50">
          <w:rPr>
            <w:rFonts w:ascii="Times New Roman" w:eastAsia="Times New Roman" w:hAnsi="Times New Roman" w:cs="Times New Roman"/>
            <w:b/>
            <w:color w:val="000000"/>
            <w:sz w:val="24"/>
            <w:szCs w:val="24"/>
          </w:rPr>
          <w:delText>.</w:delText>
        </w:r>
      </w:del>
    </w:p>
    <w:p w14:paraId="3F656F62" w14:textId="20C152AB" w:rsidR="00DB5F02" w:rsidDel="00473C50" w:rsidRDefault="00A96409">
      <w:pPr>
        <w:numPr>
          <w:ilvl w:val="0"/>
          <w:numId w:val="14"/>
        </w:numPr>
        <w:pBdr>
          <w:top w:val="nil"/>
          <w:left w:val="nil"/>
          <w:bottom w:val="nil"/>
          <w:right w:val="nil"/>
          <w:between w:val="nil"/>
        </w:pBdr>
        <w:spacing w:line="240" w:lineRule="auto"/>
        <w:rPr>
          <w:del w:id="114" w:author="Shen, Guning" w:date="2024-03-27T14:31:00Z"/>
          <w:rFonts w:ascii="Times New Roman" w:eastAsia="Times New Roman" w:hAnsi="Times New Roman" w:cs="Times New Roman"/>
          <w:b/>
          <w:color w:val="000000"/>
          <w:sz w:val="24"/>
          <w:szCs w:val="24"/>
        </w:rPr>
      </w:pPr>
      <w:del w:id="115" w:author="Shen, Guning" w:date="2024-03-27T14:31:00Z">
        <w:r w:rsidDel="00473C50">
          <w:rPr>
            <w:rFonts w:ascii="Times New Roman" w:eastAsia="Times New Roman" w:hAnsi="Times New Roman" w:cs="Times New Roman"/>
            <w:color w:val="000000"/>
            <w:sz w:val="24"/>
            <w:szCs w:val="24"/>
          </w:rPr>
          <w:delText>In the left pane, we see a link with two dots (</w:delText>
        </w:r>
        <w:r w:rsidDel="00473C50">
          <w:rPr>
            <w:rFonts w:ascii="Times New Roman" w:eastAsia="Times New Roman" w:hAnsi="Times New Roman" w:cs="Times New Roman"/>
            <w:b/>
            <w:color w:val="000000"/>
            <w:sz w:val="24"/>
            <w:szCs w:val="24"/>
          </w:rPr>
          <w:delText>..)</w:delText>
        </w:r>
        <w:r w:rsidDel="00473C50">
          <w:rPr>
            <w:rFonts w:ascii="Times New Roman" w:eastAsia="Times New Roman" w:hAnsi="Times New Roman" w:cs="Times New Roman"/>
            <w:color w:val="000000"/>
            <w:sz w:val="24"/>
            <w:szCs w:val="24"/>
          </w:rPr>
          <w:delText xml:space="preserve">. Click on it. As we see, it takes us back to the listing of the parent directory of </w:delText>
        </w:r>
        <w:r w:rsidDel="00473C50">
          <w:rPr>
            <w:rFonts w:ascii="Courier New" w:eastAsia="Courier New" w:hAnsi="Courier New" w:cs="Courier New"/>
            <w:sz w:val="22"/>
            <w:szCs w:val="22"/>
          </w:rPr>
          <w:delText>Drug_A</w:delText>
        </w:r>
        <w:r w:rsidDel="00473C50">
          <w:rPr>
            <w:rFonts w:ascii="Times New Roman" w:eastAsia="Times New Roman" w:hAnsi="Times New Roman" w:cs="Times New Roman"/>
            <w:color w:val="000000"/>
            <w:sz w:val="24"/>
            <w:szCs w:val="24"/>
          </w:rPr>
          <w:delText xml:space="preserve"> and the absolute name changes to that of the parent directory. (The </w:delText>
        </w:r>
        <w:r w:rsidDel="00473C50">
          <w:rPr>
            <w:rFonts w:ascii="Courier New" w:eastAsia="Courier New" w:hAnsi="Courier New" w:cs="Courier New"/>
            <w:sz w:val="22"/>
            <w:szCs w:val="22"/>
          </w:rPr>
          <w:delText>Back</w:delText>
        </w:r>
        <w:r w:rsidDel="00473C50">
          <w:rPr>
            <w:rFonts w:ascii="Times New Roman" w:eastAsia="Times New Roman" w:hAnsi="Times New Roman" w:cs="Times New Roman"/>
            <w:b/>
            <w:color w:val="000000"/>
            <w:sz w:val="24"/>
            <w:szCs w:val="24"/>
          </w:rPr>
          <w:delText> </w:delText>
        </w:r>
        <w:r w:rsidDel="00473C50">
          <w:rPr>
            <w:rFonts w:ascii="Times New Roman" w:eastAsia="Times New Roman" w:hAnsi="Times New Roman" w:cs="Times New Roman"/>
            <w:color w:val="000000"/>
            <w:sz w:val="24"/>
            <w:szCs w:val="24"/>
          </w:rPr>
          <w:delText xml:space="preserve">button </w:delText>
        </w:r>
        <w:r w:rsidDel="00473C50">
          <w:rPr>
            <w:rFonts w:ascii="Times New Roman" w:eastAsia="Times New Roman" w:hAnsi="Times New Roman" w:cs="Times New Roman"/>
            <w:i/>
            <w:color w:val="000000"/>
            <w:sz w:val="24"/>
            <w:szCs w:val="24"/>
          </w:rPr>
          <w:delText>on the very top does not go up one directory</w:delText>
        </w:r>
        <w:r w:rsidDel="00473C50">
          <w:rPr>
            <w:rFonts w:ascii="Times New Roman" w:eastAsia="Times New Roman" w:hAnsi="Times New Roman" w:cs="Times New Roman"/>
            <w:color w:val="000000"/>
            <w:sz w:val="24"/>
            <w:szCs w:val="24"/>
          </w:rPr>
          <w:delText>. Instead, it cancels the file selection process. )</w:delText>
        </w:r>
      </w:del>
    </w:p>
    <w:p w14:paraId="316EE62F" w14:textId="49C070B7" w:rsidR="00DB5F02" w:rsidDel="00473C50" w:rsidRDefault="00A96409">
      <w:pPr>
        <w:pStyle w:val="Heading2"/>
        <w:rPr>
          <w:del w:id="116" w:author="Shen, Guning" w:date="2024-03-27T14:31:00Z"/>
        </w:rPr>
      </w:pPr>
      <w:del w:id="117" w:author="Shen, Guning" w:date="2024-03-27T14:31:00Z">
        <w:r w:rsidDel="00473C50">
          <w:delText>Pre File-System Quiz</w:delText>
        </w:r>
      </w:del>
    </w:p>
    <w:p w14:paraId="06815BEA" w14:textId="006A5C7F" w:rsidR="00DB5F02" w:rsidDel="00473C50" w:rsidRDefault="00A96409">
      <w:pPr>
        <w:pBdr>
          <w:top w:val="nil"/>
          <w:left w:val="nil"/>
          <w:bottom w:val="nil"/>
          <w:right w:val="nil"/>
          <w:between w:val="nil"/>
        </w:pBdr>
        <w:spacing w:line="240" w:lineRule="auto"/>
        <w:rPr>
          <w:del w:id="118" w:author="Shen, Guning" w:date="2024-03-27T14:31:00Z"/>
          <w:rFonts w:ascii="Times New Roman" w:eastAsia="Times New Roman" w:hAnsi="Times New Roman" w:cs="Times New Roman"/>
          <w:color w:val="000000"/>
          <w:sz w:val="24"/>
          <w:szCs w:val="24"/>
        </w:rPr>
      </w:pPr>
      <w:del w:id="119" w:author="Shen, Guning" w:date="2024-03-27T14:31:00Z">
        <w:r w:rsidDel="00473C50">
          <w:rPr>
            <w:rFonts w:ascii="Times New Roman" w:eastAsia="Times New Roman" w:hAnsi="Times New Roman" w:cs="Times New Roman"/>
            <w:color w:val="000000"/>
            <w:sz w:val="24"/>
            <w:szCs w:val="24"/>
          </w:rPr>
          <w:delText>For each topic, we will have a quiz before its presentation to (a) gauge your existing knowledge of the topic, and (b) help you identify the important concepts in the topic before you study it. The quiz will be reproduced after the topic is covered.</w:delText>
        </w:r>
      </w:del>
    </w:p>
    <w:p w14:paraId="2BAFD462" w14:textId="286E48A0" w:rsidR="00DB5F02" w:rsidDel="00473C50" w:rsidRDefault="00A96409">
      <w:pPr>
        <w:pBdr>
          <w:top w:val="nil"/>
          <w:left w:val="nil"/>
          <w:bottom w:val="nil"/>
          <w:right w:val="nil"/>
          <w:between w:val="nil"/>
        </w:pBdr>
        <w:spacing w:line="240" w:lineRule="auto"/>
        <w:rPr>
          <w:del w:id="120" w:author="Shen, Guning" w:date="2024-03-27T14:31:00Z"/>
          <w:rFonts w:ascii="Times New Roman" w:eastAsia="Times New Roman" w:hAnsi="Times New Roman" w:cs="Times New Roman"/>
          <w:color w:val="000000"/>
          <w:sz w:val="24"/>
          <w:szCs w:val="24"/>
        </w:rPr>
      </w:pPr>
      <w:del w:id="121" w:author="Shen, Guning" w:date="2024-03-27T14:31:00Z">
        <w:r w:rsidDel="00473C50">
          <w:rPr>
            <w:rFonts w:ascii="Times New Roman" w:eastAsia="Times New Roman" w:hAnsi="Times New Roman" w:cs="Times New Roman"/>
            <w:color w:val="000000"/>
            <w:sz w:val="24"/>
            <w:szCs w:val="24"/>
          </w:rPr>
          <w:delText>The terms absolute file name and local file names above are part of a file system vocabulary with which you might be unfamiliar. It is important to understand the abstract concepts associated with this vocabulary, which is our next subject. Thus is a pre-discussion quiz to motivate and help you better understand this important topic. The words in italics are terms we will define later, along with absolute and local fine names.</w:delText>
        </w:r>
      </w:del>
    </w:p>
    <w:p w14:paraId="13738C2B" w14:textId="4D03FE1C" w:rsidR="00DB5F02" w:rsidDel="00473C50" w:rsidRDefault="00A96409">
      <w:pPr>
        <w:pBdr>
          <w:top w:val="nil"/>
          <w:left w:val="nil"/>
          <w:bottom w:val="nil"/>
          <w:right w:val="nil"/>
          <w:between w:val="nil"/>
        </w:pBdr>
        <w:spacing w:line="240" w:lineRule="auto"/>
        <w:rPr>
          <w:del w:id="122" w:author="Shen, Guning" w:date="2024-03-27T14:31:00Z"/>
          <w:rFonts w:ascii="Times New Roman" w:eastAsia="Times New Roman" w:hAnsi="Times New Roman" w:cs="Times New Roman"/>
          <w:color w:val="000000"/>
          <w:sz w:val="24"/>
          <w:szCs w:val="24"/>
        </w:rPr>
      </w:pPr>
      <w:del w:id="123" w:author="Shen, Guning" w:date="2024-03-27T14:31:00Z">
        <w:r w:rsidDel="00473C50">
          <w:rPr>
            <w:rFonts w:ascii="Times New Roman" w:eastAsia="Times New Roman" w:hAnsi="Times New Roman" w:cs="Times New Roman"/>
            <w:color w:val="000000"/>
            <w:sz w:val="24"/>
            <w:szCs w:val="24"/>
          </w:rPr>
          <w:delText>An absolute name can contain the file separator character.</w:delText>
        </w:r>
      </w:del>
    </w:p>
    <w:p w14:paraId="52D51BEC" w14:textId="65711611" w:rsidR="00DB5F02" w:rsidDel="00473C50" w:rsidRDefault="00A96409">
      <w:pPr>
        <w:pBdr>
          <w:top w:val="nil"/>
          <w:left w:val="nil"/>
          <w:bottom w:val="nil"/>
          <w:right w:val="nil"/>
          <w:between w:val="nil"/>
        </w:pBdr>
        <w:spacing w:line="240" w:lineRule="auto"/>
        <w:rPr>
          <w:del w:id="124" w:author="Shen, Guning" w:date="2024-03-27T14:31:00Z"/>
          <w:rFonts w:ascii="Times New Roman" w:eastAsia="Times New Roman" w:hAnsi="Times New Roman" w:cs="Times New Roman"/>
          <w:color w:val="000000"/>
          <w:sz w:val="24"/>
          <w:szCs w:val="24"/>
        </w:rPr>
      </w:pPr>
      <w:del w:id="125" w:author="Shen, Guning" w:date="2024-03-27T14:31:00Z">
        <w:r w:rsidDel="00473C50">
          <w:rPr>
            <w:rFonts w:ascii="Times New Roman" w:eastAsia="Times New Roman" w:hAnsi="Times New Roman" w:cs="Times New Roman"/>
            <w:color w:val="000000"/>
            <w:sz w:val="24"/>
            <w:szCs w:val="24"/>
          </w:rPr>
          <w:delText>A local name can contain the file separator character.</w:delText>
        </w:r>
      </w:del>
    </w:p>
    <w:p w14:paraId="549CFF74" w14:textId="4A94884A" w:rsidR="00DB5F02" w:rsidDel="00473C50" w:rsidRDefault="00A96409">
      <w:pPr>
        <w:pBdr>
          <w:top w:val="nil"/>
          <w:left w:val="nil"/>
          <w:bottom w:val="nil"/>
          <w:right w:val="nil"/>
          <w:between w:val="nil"/>
        </w:pBdr>
        <w:spacing w:line="240" w:lineRule="auto"/>
        <w:rPr>
          <w:del w:id="126" w:author="Shen, Guning" w:date="2024-03-27T14:31:00Z"/>
          <w:rFonts w:ascii="Times New Roman" w:eastAsia="Times New Roman" w:hAnsi="Times New Roman" w:cs="Times New Roman"/>
          <w:color w:val="000000"/>
          <w:sz w:val="24"/>
          <w:szCs w:val="24"/>
        </w:rPr>
      </w:pPr>
      <w:del w:id="127" w:author="Shen, Guning" w:date="2024-03-27T14:31:00Z">
        <w:r w:rsidDel="00473C50">
          <w:rPr>
            <w:rFonts w:ascii="Times New Roman" w:eastAsia="Times New Roman" w:hAnsi="Times New Roman" w:cs="Times New Roman"/>
            <w:color w:val="000000"/>
            <w:sz w:val="24"/>
            <w:szCs w:val="24"/>
          </w:rPr>
          <w:delText>The local names of two files in the same parent folder can be the same.</w:delText>
        </w:r>
      </w:del>
    </w:p>
    <w:p w14:paraId="2600F35D" w14:textId="320B25A7" w:rsidR="00DB5F02" w:rsidDel="00473C50" w:rsidRDefault="00A96409">
      <w:pPr>
        <w:pBdr>
          <w:top w:val="nil"/>
          <w:left w:val="nil"/>
          <w:bottom w:val="nil"/>
          <w:right w:val="nil"/>
          <w:between w:val="nil"/>
        </w:pBdr>
        <w:spacing w:line="240" w:lineRule="auto"/>
        <w:rPr>
          <w:del w:id="128" w:author="Shen, Guning" w:date="2024-03-27T14:31:00Z"/>
          <w:rFonts w:ascii="Times New Roman" w:eastAsia="Times New Roman" w:hAnsi="Times New Roman" w:cs="Times New Roman"/>
          <w:color w:val="000000"/>
          <w:sz w:val="24"/>
          <w:szCs w:val="24"/>
        </w:rPr>
      </w:pPr>
      <w:del w:id="129" w:author="Shen, Guning" w:date="2024-03-27T14:31:00Z">
        <w:r w:rsidDel="00473C50">
          <w:rPr>
            <w:rFonts w:ascii="Times New Roman" w:eastAsia="Times New Roman" w:hAnsi="Times New Roman" w:cs="Times New Roman"/>
            <w:color w:val="000000"/>
            <w:sz w:val="24"/>
            <w:szCs w:val="24"/>
          </w:rPr>
          <w:delText>The local names of a file and child folder in the same parent folder can be the same.</w:delText>
        </w:r>
      </w:del>
    </w:p>
    <w:p w14:paraId="0D84F1AF" w14:textId="358A4D0A" w:rsidR="00DB5F02" w:rsidDel="00473C50" w:rsidRDefault="00A96409">
      <w:pPr>
        <w:pBdr>
          <w:top w:val="nil"/>
          <w:left w:val="nil"/>
          <w:bottom w:val="nil"/>
          <w:right w:val="nil"/>
          <w:between w:val="nil"/>
        </w:pBdr>
        <w:spacing w:line="240" w:lineRule="auto"/>
        <w:rPr>
          <w:del w:id="130" w:author="Shen, Guning" w:date="2024-03-27T14:31:00Z"/>
          <w:rFonts w:ascii="Times New Roman" w:eastAsia="Times New Roman" w:hAnsi="Times New Roman" w:cs="Times New Roman"/>
          <w:color w:val="000000"/>
          <w:sz w:val="24"/>
          <w:szCs w:val="24"/>
        </w:rPr>
      </w:pPr>
      <w:del w:id="131" w:author="Shen, Guning" w:date="2024-03-27T14:31:00Z">
        <w:r w:rsidDel="00473C50">
          <w:rPr>
            <w:rFonts w:ascii="Times New Roman" w:eastAsia="Times New Roman" w:hAnsi="Times New Roman" w:cs="Times New Roman"/>
            <w:color w:val="000000"/>
            <w:sz w:val="24"/>
            <w:szCs w:val="24"/>
          </w:rPr>
          <w:delText>The local names of two files in different parent folders can be the same.</w:delText>
        </w:r>
      </w:del>
    </w:p>
    <w:p w14:paraId="40387135" w14:textId="27540522" w:rsidR="00DB5F02" w:rsidDel="00473C50" w:rsidRDefault="00A96409">
      <w:pPr>
        <w:pBdr>
          <w:top w:val="nil"/>
          <w:left w:val="nil"/>
          <w:bottom w:val="nil"/>
          <w:right w:val="nil"/>
          <w:between w:val="nil"/>
        </w:pBdr>
        <w:spacing w:line="240" w:lineRule="auto"/>
        <w:rPr>
          <w:del w:id="132" w:author="Shen, Guning" w:date="2024-03-27T14:31:00Z"/>
          <w:rFonts w:ascii="Times New Roman" w:eastAsia="Times New Roman" w:hAnsi="Times New Roman" w:cs="Times New Roman"/>
          <w:color w:val="000000"/>
          <w:sz w:val="24"/>
          <w:szCs w:val="24"/>
        </w:rPr>
      </w:pPr>
      <w:del w:id="133" w:author="Shen, Guning" w:date="2024-03-27T14:31:00Z">
        <w:r w:rsidDel="00473C50">
          <w:rPr>
            <w:rFonts w:ascii="Times New Roman" w:eastAsia="Times New Roman" w:hAnsi="Times New Roman" w:cs="Times New Roman"/>
            <w:color w:val="000000"/>
            <w:sz w:val="24"/>
            <w:szCs w:val="24"/>
          </w:rPr>
          <w:delText>The absolute names of two files in different parent folders can be the same.</w:delText>
        </w:r>
      </w:del>
    </w:p>
    <w:p w14:paraId="505BE5A7" w14:textId="39B03434" w:rsidR="00DB5F02" w:rsidDel="00473C50" w:rsidRDefault="00A96409">
      <w:pPr>
        <w:pBdr>
          <w:top w:val="nil"/>
          <w:left w:val="nil"/>
          <w:bottom w:val="nil"/>
          <w:right w:val="nil"/>
          <w:between w:val="nil"/>
        </w:pBdr>
        <w:spacing w:line="240" w:lineRule="auto"/>
        <w:rPr>
          <w:del w:id="134" w:author="Shen, Guning" w:date="2024-03-27T14:31:00Z"/>
          <w:rFonts w:ascii="Times New Roman" w:eastAsia="Times New Roman" w:hAnsi="Times New Roman" w:cs="Times New Roman"/>
          <w:color w:val="000000"/>
          <w:sz w:val="24"/>
          <w:szCs w:val="24"/>
        </w:rPr>
      </w:pPr>
      <w:del w:id="135" w:author="Shen, Guning" w:date="2024-03-27T14:31:00Z">
        <w:r w:rsidDel="00473C50">
          <w:rPr>
            <w:rFonts w:ascii="Times New Roman" w:eastAsia="Times New Roman" w:hAnsi="Times New Roman" w:cs="Times New Roman"/>
            <w:color w:val="000000"/>
            <w:sz w:val="24"/>
            <w:szCs w:val="24"/>
          </w:rPr>
          <w:delText>A file-system node can be specified by its local name only if the current folder of the browser is the parent of the node</w:delText>
        </w:r>
      </w:del>
    </w:p>
    <w:p w14:paraId="70862AFB" w14:textId="2F7E0274" w:rsidR="00DB5F02" w:rsidDel="00473C50" w:rsidRDefault="00A96409">
      <w:pPr>
        <w:pBdr>
          <w:top w:val="nil"/>
          <w:left w:val="nil"/>
          <w:bottom w:val="nil"/>
          <w:right w:val="nil"/>
          <w:between w:val="nil"/>
        </w:pBdr>
        <w:spacing w:line="240" w:lineRule="auto"/>
        <w:rPr>
          <w:del w:id="136" w:author="Shen, Guning" w:date="2024-03-27T14:31:00Z"/>
          <w:rFonts w:ascii="Times New Roman" w:eastAsia="Times New Roman" w:hAnsi="Times New Roman" w:cs="Times New Roman"/>
          <w:color w:val="000000"/>
          <w:sz w:val="24"/>
          <w:szCs w:val="24"/>
        </w:rPr>
      </w:pPr>
      <w:del w:id="137" w:author="Shen, Guning" w:date="2024-03-27T14:31:00Z">
        <w:r w:rsidDel="00473C50">
          <w:rPr>
            <w:rFonts w:ascii="Times New Roman" w:eastAsia="Times New Roman" w:hAnsi="Times New Roman" w:cs="Times New Roman"/>
            <w:color w:val="000000"/>
            <w:sz w:val="24"/>
            <w:szCs w:val="24"/>
          </w:rPr>
          <w:delText>A file-system node can be specified by its absolute name only if the current folder of the browser is the parent of the node.</w:delText>
        </w:r>
      </w:del>
    </w:p>
    <w:p w14:paraId="662BCDED" w14:textId="3D9F1ACB" w:rsidR="00DB5F02" w:rsidDel="00473C50" w:rsidRDefault="00A96409">
      <w:pPr>
        <w:pBdr>
          <w:top w:val="nil"/>
          <w:left w:val="nil"/>
          <w:bottom w:val="nil"/>
          <w:right w:val="nil"/>
          <w:between w:val="nil"/>
        </w:pBdr>
        <w:spacing w:line="240" w:lineRule="auto"/>
        <w:rPr>
          <w:del w:id="138" w:author="Shen, Guning" w:date="2024-03-27T14:31:00Z"/>
          <w:rFonts w:ascii="Times New Roman" w:eastAsia="Times New Roman" w:hAnsi="Times New Roman" w:cs="Times New Roman"/>
          <w:color w:val="000000"/>
          <w:sz w:val="24"/>
          <w:szCs w:val="24"/>
        </w:rPr>
      </w:pPr>
      <w:del w:id="139" w:author="Shen, Guning" w:date="2024-03-27T14:31:00Z">
        <w:r w:rsidDel="00473C50">
          <w:rPr>
            <w:rFonts w:ascii="Times New Roman" w:eastAsia="Times New Roman" w:hAnsi="Times New Roman" w:cs="Times New Roman"/>
            <w:color w:val="000000"/>
            <w:sz w:val="24"/>
            <w:szCs w:val="24"/>
          </w:rPr>
          <w:delText>A leaf node in the file system hierarchy is always a file.</w:delText>
        </w:r>
      </w:del>
    </w:p>
    <w:p w14:paraId="3987E8EC" w14:textId="22371E30" w:rsidR="00DB5F02" w:rsidDel="00473C50" w:rsidRDefault="00A96409">
      <w:pPr>
        <w:pBdr>
          <w:top w:val="nil"/>
          <w:left w:val="nil"/>
          <w:bottom w:val="nil"/>
          <w:right w:val="nil"/>
          <w:between w:val="nil"/>
        </w:pBdr>
        <w:spacing w:line="240" w:lineRule="auto"/>
        <w:rPr>
          <w:del w:id="140" w:author="Shen, Guning" w:date="2024-03-27T14:31:00Z"/>
          <w:rFonts w:ascii="Times New Roman" w:eastAsia="Times New Roman" w:hAnsi="Times New Roman" w:cs="Times New Roman"/>
          <w:color w:val="000000"/>
          <w:sz w:val="24"/>
          <w:szCs w:val="24"/>
        </w:rPr>
      </w:pPr>
      <w:del w:id="141" w:author="Shen, Guning" w:date="2024-03-27T14:31:00Z">
        <w:r w:rsidDel="00473C50">
          <w:rPr>
            <w:rFonts w:ascii="Times New Roman" w:eastAsia="Times New Roman" w:hAnsi="Times New Roman" w:cs="Times New Roman"/>
            <w:color w:val="000000"/>
            <w:sz w:val="24"/>
            <w:szCs w:val="24"/>
          </w:rPr>
          <w:delText>A root node in the file system hierarchy is always a folder.</w:delText>
        </w:r>
      </w:del>
    </w:p>
    <w:p w14:paraId="2DFF67D3" w14:textId="564F3D70" w:rsidR="00DB5F02" w:rsidDel="00473C50" w:rsidRDefault="00A96409">
      <w:pPr>
        <w:pBdr>
          <w:top w:val="nil"/>
          <w:left w:val="nil"/>
          <w:bottom w:val="nil"/>
          <w:right w:val="nil"/>
          <w:between w:val="nil"/>
        </w:pBdr>
        <w:spacing w:line="240" w:lineRule="auto"/>
        <w:rPr>
          <w:del w:id="142" w:author="Shen, Guning" w:date="2024-03-27T14:31:00Z"/>
          <w:rFonts w:ascii="Times New Roman" w:eastAsia="Times New Roman" w:hAnsi="Times New Roman" w:cs="Times New Roman"/>
          <w:color w:val="000000"/>
          <w:sz w:val="24"/>
          <w:szCs w:val="24"/>
        </w:rPr>
      </w:pPr>
      <w:del w:id="143" w:author="Shen, Guning" w:date="2024-03-27T14:31:00Z">
        <w:r w:rsidDel="00473C50">
          <w:rPr>
            <w:rFonts w:ascii="Times New Roman" w:eastAsia="Times New Roman" w:hAnsi="Times New Roman" w:cs="Times New Roman"/>
            <w:color w:val="000000"/>
            <w:sz w:val="24"/>
            <w:szCs w:val="24"/>
          </w:rPr>
          <w:delText>An internal node in the file system hierarchy is always a folder.</w:delText>
        </w:r>
      </w:del>
    </w:p>
    <w:p w14:paraId="3A3EC512" w14:textId="38F4CA7A" w:rsidR="00DB5F02" w:rsidDel="00473C50" w:rsidRDefault="00DB5F02">
      <w:pPr>
        <w:pBdr>
          <w:top w:val="nil"/>
          <w:left w:val="nil"/>
          <w:bottom w:val="nil"/>
          <w:right w:val="nil"/>
          <w:between w:val="nil"/>
        </w:pBdr>
        <w:spacing w:line="240" w:lineRule="auto"/>
        <w:rPr>
          <w:del w:id="144" w:author="Shen, Guning" w:date="2024-03-27T14:31:00Z"/>
          <w:rFonts w:ascii="Times New Roman" w:eastAsia="Times New Roman" w:hAnsi="Times New Roman" w:cs="Times New Roman"/>
          <w:color w:val="000000"/>
          <w:sz w:val="24"/>
          <w:szCs w:val="24"/>
        </w:rPr>
      </w:pPr>
    </w:p>
    <w:p w14:paraId="151B1EF4" w14:textId="3D2A3A67" w:rsidR="00DB5F02" w:rsidDel="00473C50" w:rsidRDefault="00A96409">
      <w:pPr>
        <w:pBdr>
          <w:top w:val="nil"/>
          <w:left w:val="nil"/>
          <w:bottom w:val="nil"/>
          <w:right w:val="nil"/>
          <w:between w:val="nil"/>
        </w:pBdr>
        <w:spacing w:line="240" w:lineRule="auto"/>
        <w:rPr>
          <w:del w:id="145" w:author="Shen, Guning" w:date="2024-03-27T14:31:00Z"/>
          <w:rFonts w:ascii="Times New Roman" w:eastAsia="Times New Roman" w:hAnsi="Times New Roman" w:cs="Times New Roman"/>
          <w:color w:val="000000"/>
          <w:sz w:val="24"/>
          <w:szCs w:val="24"/>
        </w:rPr>
      </w:pPr>
      <w:del w:id="146" w:author="Shen, Guning" w:date="2024-03-27T14:31:00Z">
        <w:r w:rsidDel="00473C50">
          <w:rPr>
            <w:rFonts w:ascii="Times New Roman" w:eastAsia="Times New Roman" w:hAnsi="Times New Roman" w:cs="Times New Roman"/>
            <w:color w:val="000000"/>
            <w:sz w:val="24"/>
            <w:szCs w:val="24"/>
          </w:rPr>
          <w:delText>The study data folder IS-A:</w:delText>
        </w:r>
      </w:del>
    </w:p>
    <w:p w14:paraId="4C7F4132" w14:textId="1DA601C0" w:rsidR="00DB5F02" w:rsidDel="00473C50" w:rsidRDefault="00A96409">
      <w:pPr>
        <w:numPr>
          <w:ilvl w:val="0"/>
          <w:numId w:val="15"/>
        </w:numPr>
        <w:pBdr>
          <w:top w:val="nil"/>
          <w:left w:val="nil"/>
          <w:bottom w:val="nil"/>
          <w:right w:val="nil"/>
          <w:between w:val="nil"/>
        </w:pBdr>
        <w:spacing w:after="0" w:line="240" w:lineRule="auto"/>
        <w:rPr>
          <w:del w:id="147" w:author="Shen, Guning" w:date="2024-03-27T14:31:00Z"/>
          <w:rFonts w:ascii="Times New Roman" w:eastAsia="Times New Roman" w:hAnsi="Times New Roman" w:cs="Times New Roman"/>
          <w:color w:val="000000"/>
          <w:sz w:val="24"/>
          <w:szCs w:val="24"/>
        </w:rPr>
      </w:pPr>
      <w:del w:id="148" w:author="Shen, Guning" w:date="2024-03-27T14:31:00Z">
        <w:r w:rsidDel="00473C50">
          <w:rPr>
            <w:rFonts w:ascii="Times New Roman" w:eastAsia="Times New Roman" w:hAnsi="Times New Roman" w:cs="Times New Roman"/>
            <w:color w:val="000000"/>
            <w:sz w:val="24"/>
            <w:szCs w:val="24"/>
          </w:rPr>
          <w:delText>Root node</w:delText>
        </w:r>
      </w:del>
    </w:p>
    <w:p w14:paraId="48F4EABD" w14:textId="37191645" w:rsidR="00DB5F02" w:rsidDel="00473C50" w:rsidRDefault="00A96409">
      <w:pPr>
        <w:numPr>
          <w:ilvl w:val="0"/>
          <w:numId w:val="15"/>
        </w:numPr>
        <w:pBdr>
          <w:top w:val="nil"/>
          <w:left w:val="nil"/>
          <w:bottom w:val="nil"/>
          <w:right w:val="nil"/>
          <w:between w:val="nil"/>
        </w:pBdr>
        <w:spacing w:after="0" w:line="240" w:lineRule="auto"/>
        <w:rPr>
          <w:del w:id="149" w:author="Shen, Guning" w:date="2024-03-27T14:31:00Z"/>
          <w:rFonts w:ascii="Times New Roman" w:eastAsia="Times New Roman" w:hAnsi="Times New Roman" w:cs="Times New Roman"/>
          <w:color w:val="000000"/>
          <w:sz w:val="24"/>
          <w:szCs w:val="24"/>
        </w:rPr>
      </w:pPr>
      <w:del w:id="150" w:author="Shen, Guning" w:date="2024-03-27T14:31:00Z">
        <w:r w:rsidDel="00473C50">
          <w:rPr>
            <w:rFonts w:ascii="Times New Roman" w:eastAsia="Times New Roman" w:hAnsi="Times New Roman" w:cs="Times New Roman"/>
            <w:color w:val="000000"/>
            <w:sz w:val="24"/>
            <w:szCs w:val="24"/>
          </w:rPr>
          <w:delText>Internal node</w:delText>
        </w:r>
      </w:del>
    </w:p>
    <w:p w14:paraId="76DE2AC0" w14:textId="11931B29" w:rsidR="00DB5F02" w:rsidDel="00473C50" w:rsidRDefault="00A96409">
      <w:pPr>
        <w:numPr>
          <w:ilvl w:val="0"/>
          <w:numId w:val="15"/>
        </w:numPr>
        <w:pBdr>
          <w:top w:val="nil"/>
          <w:left w:val="nil"/>
          <w:bottom w:val="nil"/>
          <w:right w:val="nil"/>
          <w:between w:val="nil"/>
        </w:pBdr>
        <w:spacing w:line="240" w:lineRule="auto"/>
        <w:rPr>
          <w:del w:id="151" w:author="Shen, Guning" w:date="2024-03-27T14:31:00Z"/>
          <w:rFonts w:ascii="Times New Roman" w:eastAsia="Times New Roman" w:hAnsi="Times New Roman" w:cs="Times New Roman"/>
          <w:color w:val="000000"/>
          <w:sz w:val="24"/>
          <w:szCs w:val="24"/>
        </w:rPr>
      </w:pPr>
      <w:del w:id="152" w:author="Shen, Guning" w:date="2024-03-27T14:31:00Z">
        <w:r w:rsidDel="00473C50">
          <w:rPr>
            <w:rFonts w:ascii="Times New Roman" w:eastAsia="Times New Roman" w:hAnsi="Times New Roman" w:cs="Times New Roman"/>
            <w:color w:val="000000"/>
            <w:sz w:val="24"/>
            <w:szCs w:val="24"/>
          </w:rPr>
          <w:delText>Leaf Node</w:delText>
        </w:r>
      </w:del>
    </w:p>
    <w:p w14:paraId="441AFCA3" w14:textId="5385AEF0" w:rsidR="00DB5F02" w:rsidDel="00473C50" w:rsidRDefault="00DB5F02">
      <w:pPr>
        <w:pBdr>
          <w:top w:val="nil"/>
          <w:left w:val="nil"/>
          <w:bottom w:val="nil"/>
          <w:right w:val="nil"/>
          <w:between w:val="nil"/>
        </w:pBdr>
        <w:spacing w:line="240" w:lineRule="auto"/>
        <w:rPr>
          <w:del w:id="153" w:author="Shen, Guning" w:date="2024-03-27T14:31:00Z"/>
          <w:rFonts w:ascii="Times New Roman" w:eastAsia="Times New Roman" w:hAnsi="Times New Roman" w:cs="Times New Roman"/>
          <w:color w:val="000000"/>
          <w:sz w:val="24"/>
          <w:szCs w:val="24"/>
        </w:rPr>
      </w:pPr>
    </w:p>
    <w:p w14:paraId="5A5AE0D7" w14:textId="52FEE06B" w:rsidR="00DB5F02" w:rsidDel="00473C50" w:rsidRDefault="00A96409">
      <w:pPr>
        <w:pStyle w:val="Heading2"/>
        <w:rPr>
          <w:del w:id="154" w:author="Shen, Guning" w:date="2024-03-27T14:31:00Z"/>
        </w:rPr>
      </w:pPr>
      <w:del w:id="155" w:author="Shen, Guning" w:date="2024-03-27T14:31:00Z">
        <w:r w:rsidDel="00473C50">
          <w:delText>Naming in a Hierarchical File System</w:delText>
        </w:r>
      </w:del>
    </w:p>
    <w:p w14:paraId="6B7079F6" w14:textId="379E2487" w:rsidR="00DB5F02" w:rsidDel="00473C50" w:rsidRDefault="00A96409">
      <w:pPr>
        <w:pBdr>
          <w:top w:val="nil"/>
          <w:left w:val="nil"/>
          <w:bottom w:val="nil"/>
          <w:right w:val="nil"/>
          <w:between w:val="nil"/>
        </w:pBdr>
        <w:spacing w:line="240" w:lineRule="auto"/>
        <w:rPr>
          <w:del w:id="156" w:author="Shen, Guning" w:date="2024-03-27T14:31:00Z"/>
          <w:rFonts w:ascii="Times New Roman" w:eastAsia="Times New Roman" w:hAnsi="Times New Roman" w:cs="Times New Roman"/>
          <w:color w:val="000000"/>
          <w:sz w:val="24"/>
          <w:szCs w:val="24"/>
        </w:rPr>
      </w:pPr>
      <w:del w:id="157" w:author="Shen, Guning" w:date="2024-03-27T14:31:00Z">
        <w:r w:rsidDel="00473C50">
          <w:rPr>
            <w:rFonts w:ascii="Times New Roman" w:eastAsia="Times New Roman" w:hAnsi="Times New Roman" w:cs="Times New Roman"/>
            <w:color w:val="000000"/>
            <w:sz w:val="24"/>
            <w:szCs w:val="24"/>
          </w:rPr>
          <w:delText xml:space="preserve">  </w:delText>
        </w:r>
      </w:del>
    </w:p>
    <w:p w14:paraId="5503B4BF" w14:textId="23686020" w:rsidR="00DB5F02" w:rsidDel="00473C50" w:rsidRDefault="00A96409">
      <w:pPr>
        <w:pBdr>
          <w:top w:val="nil"/>
          <w:left w:val="nil"/>
          <w:bottom w:val="nil"/>
          <w:right w:val="nil"/>
          <w:between w:val="nil"/>
        </w:pBdr>
        <w:spacing w:line="240" w:lineRule="auto"/>
        <w:rPr>
          <w:del w:id="158" w:author="Shen, Guning" w:date="2024-03-27T14:31:00Z"/>
          <w:rFonts w:ascii="Times New Roman" w:eastAsia="Times New Roman" w:hAnsi="Times New Roman" w:cs="Times New Roman"/>
          <w:color w:val="000000"/>
          <w:sz w:val="24"/>
          <w:szCs w:val="24"/>
        </w:rPr>
      </w:pPr>
      <w:del w:id="159" w:author="Shen, Guning" w:date="2024-03-27T14:31:00Z">
        <w:r w:rsidDel="00473C50">
          <w:rPr>
            <w:rFonts w:ascii="Times New Roman" w:eastAsia="Times New Roman" w:hAnsi="Times New Roman" w:cs="Times New Roman"/>
            <w:color w:val="000000"/>
            <w:sz w:val="24"/>
            <w:szCs w:val="24"/>
          </w:rPr>
          <w:delText>Let us use our interaction with the Subway file browser to understand general concepts in file systems, which will apply to all three systems with which we will interact: DNA Subway, Discovery, and Bash.</w:delText>
        </w:r>
      </w:del>
    </w:p>
    <w:p w14:paraId="0A39F043" w14:textId="0553DF5A" w:rsidR="00DB5F02" w:rsidDel="00473C50" w:rsidRDefault="00A96409">
      <w:pPr>
        <w:pBdr>
          <w:top w:val="nil"/>
          <w:left w:val="nil"/>
          <w:bottom w:val="nil"/>
          <w:right w:val="nil"/>
          <w:between w:val="nil"/>
        </w:pBdr>
        <w:spacing w:line="240" w:lineRule="auto"/>
        <w:rPr>
          <w:del w:id="160" w:author="Shen, Guning" w:date="2024-03-27T14:31:00Z"/>
          <w:rFonts w:ascii="Times New Roman" w:eastAsia="Times New Roman" w:hAnsi="Times New Roman" w:cs="Times New Roman"/>
          <w:color w:val="000000"/>
          <w:sz w:val="24"/>
          <w:szCs w:val="24"/>
        </w:rPr>
      </w:pPr>
      <w:del w:id="161" w:author="Shen, Guning" w:date="2024-03-27T14:31:00Z">
        <w:r w:rsidDel="00473C50">
          <w:rPr>
            <w:rFonts w:ascii="Times New Roman" w:eastAsia="Times New Roman" w:hAnsi="Times New Roman" w:cs="Times New Roman"/>
            <w:color w:val="000000"/>
            <w:sz w:val="24"/>
            <w:szCs w:val="24"/>
          </w:rPr>
          <w:delText xml:space="preserve">File systems on both local computers and the cloud are hierarchical, with files belonging to parent </w:delText>
        </w:r>
        <w:r w:rsidDel="00473C50">
          <w:rPr>
            <w:rFonts w:ascii="Times New Roman" w:eastAsia="Times New Roman" w:hAnsi="Times New Roman" w:cs="Times New Roman"/>
            <w:i/>
            <w:color w:val="000000"/>
            <w:sz w:val="24"/>
            <w:szCs w:val="24"/>
          </w:rPr>
          <w:delText>directories</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also called</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i/>
            <w:color w:val="000000"/>
            <w:sz w:val="24"/>
            <w:szCs w:val="24"/>
          </w:rPr>
          <w:delText>folders</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which, in turn can be children of other directories. A file or directory is called a </w:delText>
        </w:r>
        <w:r w:rsidDel="00473C50">
          <w:rPr>
            <w:rFonts w:ascii="Times New Roman" w:eastAsia="Times New Roman" w:hAnsi="Times New Roman" w:cs="Times New Roman"/>
            <w:i/>
            <w:color w:val="000000"/>
            <w:sz w:val="24"/>
            <w:szCs w:val="24"/>
          </w:rPr>
          <w:delText xml:space="preserve">file-system node. </w:delText>
        </w:r>
        <w:r w:rsidDel="00473C50">
          <w:rPr>
            <w:rFonts w:ascii="Times New Roman" w:eastAsia="Times New Roman" w:hAnsi="Times New Roman" w:cs="Times New Roman"/>
            <w:color w:val="000000"/>
            <w:sz w:val="24"/>
            <w:szCs w:val="24"/>
          </w:rPr>
          <w:delText>Here we will sometimes simply refer to it as a</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i/>
            <w:color w:val="000000"/>
            <w:sz w:val="24"/>
            <w:szCs w:val="24"/>
          </w:rPr>
          <w:delText>node</w:delText>
        </w:r>
        <w:r w:rsidDel="00473C50">
          <w:rPr>
            <w:rFonts w:ascii="Times New Roman" w:eastAsia="Times New Roman" w:hAnsi="Times New Roman" w:cs="Times New Roman"/>
            <w:color w:val="000000"/>
            <w:sz w:val="24"/>
            <w:szCs w:val="24"/>
          </w:rPr>
          <w:delText xml:space="preserve">.  A child node cannot have more than one parent node. </w:delText>
        </w:r>
      </w:del>
    </w:p>
    <w:p w14:paraId="6BC2EAE4" w14:textId="6A000813" w:rsidR="00DB5F02" w:rsidDel="00473C50" w:rsidRDefault="00A96409">
      <w:pPr>
        <w:pBdr>
          <w:top w:val="nil"/>
          <w:left w:val="nil"/>
          <w:bottom w:val="nil"/>
          <w:right w:val="nil"/>
          <w:between w:val="nil"/>
        </w:pBdr>
        <w:spacing w:line="240" w:lineRule="auto"/>
        <w:rPr>
          <w:del w:id="162" w:author="Shen, Guning" w:date="2024-03-27T14:31:00Z"/>
          <w:rFonts w:ascii="Times New Roman" w:eastAsia="Times New Roman" w:hAnsi="Times New Roman" w:cs="Times New Roman"/>
          <w:color w:val="000000"/>
          <w:sz w:val="24"/>
          <w:szCs w:val="24"/>
        </w:rPr>
      </w:pPr>
      <w:del w:id="163" w:author="Shen, Guning" w:date="2024-03-27T14:31:00Z">
        <w:r w:rsidDel="00473C50">
          <w:rPr>
            <w:rFonts w:ascii="Times New Roman" w:eastAsia="Times New Roman" w:hAnsi="Times New Roman" w:cs="Times New Roman"/>
            <w:color w:val="000000"/>
            <w:sz w:val="24"/>
            <w:szCs w:val="24"/>
          </w:rPr>
          <w:delText>Each file-browser click</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makes the clicked directory the </w:delText>
        </w:r>
        <w:r w:rsidDel="00473C50">
          <w:rPr>
            <w:rFonts w:ascii="Times New Roman" w:eastAsia="Times New Roman" w:hAnsi="Times New Roman" w:cs="Times New Roman"/>
            <w:i/>
            <w:color w:val="000000"/>
            <w:sz w:val="24"/>
            <w:szCs w:val="24"/>
          </w:rPr>
          <w:delText>current directory/folder</w:delText>
        </w:r>
        <w:r w:rsidDel="00473C50">
          <w:rPr>
            <w:rFonts w:ascii="Times New Roman" w:eastAsia="Times New Roman" w:hAnsi="Times New Roman" w:cs="Times New Roman"/>
            <w:color w:val="000000"/>
            <w:sz w:val="24"/>
            <w:szCs w:val="24"/>
          </w:rPr>
          <w:delText xml:space="preserve"> or </w:delText>
        </w:r>
        <w:r w:rsidDel="00473C50">
          <w:rPr>
            <w:rFonts w:ascii="Times New Roman" w:eastAsia="Times New Roman" w:hAnsi="Times New Roman" w:cs="Times New Roman"/>
            <w:i/>
            <w:color w:val="000000"/>
            <w:sz w:val="24"/>
            <w:szCs w:val="24"/>
          </w:rPr>
          <w:delText>working directory/folder</w:delText>
        </w:r>
        <w:r w:rsidDel="00473C50">
          <w:rPr>
            <w:rFonts w:ascii="Times New Roman" w:eastAsia="Times New Roman" w:hAnsi="Times New Roman" w:cs="Times New Roman"/>
            <w:color w:val="000000"/>
            <w:sz w:val="24"/>
            <w:szCs w:val="24"/>
          </w:rPr>
          <w:delText xml:space="preserve"> of the browser application. Each computer application has a current directory to make it easy to view and reference its descendants.  The left and right pane show the directory and file children of the current directory. Together they create a </w:delText>
        </w:r>
        <w:r w:rsidDel="00473C50">
          <w:rPr>
            <w:rFonts w:ascii="Times New Roman" w:eastAsia="Times New Roman" w:hAnsi="Times New Roman" w:cs="Times New Roman"/>
            <w:i/>
            <w:color w:val="000000"/>
            <w:sz w:val="24"/>
            <w:szCs w:val="24"/>
          </w:rPr>
          <w:delText>listing</w:delText>
        </w:r>
        <w:r w:rsidDel="00473C50">
          <w:rPr>
            <w:rFonts w:ascii="Times New Roman" w:eastAsia="Times New Roman" w:hAnsi="Times New Roman" w:cs="Times New Roman"/>
            <w:color w:val="000000"/>
            <w:sz w:val="24"/>
            <w:szCs w:val="24"/>
          </w:rPr>
          <w:delText xml:space="preserve"> of the directory, which shows the names and possibly attributes of the children of the directory.</w:delText>
        </w:r>
      </w:del>
    </w:p>
    <w:p w14:paraId="2FBA21A5" w14:textId="087A1A9A" w:rsidR="00DB5F02" w:rsidDel="00473C50" w:rsidRDefault="00A96409">
      <w:pPr>
        <w:pBdr>
          <w:top w:val="nil"/>
          <w:left w:val="nil"/>
          <w:bottom w:val="nil"/>
          <w:right w:val="nil"/>
          <w:between w:val="nil"/>
        </w:pBdr>
        <w:spacing w:line="240" w:lineRule="auto"/>
        <w:rPr>
          <w:del w:id="164" w:author="Shen, Guning" w:date="2024-03-27T14:31:00Z"/>
          <w:rFonts w:ascii="Times New Roman" w:eastAsia="Times New Roman" w:hAnsi="Times New Roman" w:cs="Times New Roman"/>
          <w:color w:val="000000"/>
          <w:sz w:val="24"/>
          <w:szCs w:val="24"/>
        </w:rPr>
      </w:pPr>
      <w:del w:id="165" w:author="Shen, Guning" w:date="2024-03-27T14:31:00Z">
        <w:r w:rsidDel="00473C50">
          <w:rPr>
            <w:rFonts w:ascii="Times New Roman" w:eastAsia="Times New Roman" w:hAnsi="Times New Roman" w:cs="Times New Roman"/>
            <w:color w:val="000000"/>
            <w:sz w:val="24"/>
            <w:szCs w:val="24"/>
          </w:rPr>
          <w:delText xml:space="preserve">Thus, after </w:delText>
        </w:r>
        <w:r w:rsidDel="00473C50">
          <w:rPr>
            <w:rFonts w:ascii="Courier New" w:eastAsia="Courier New" w:hAnsi="Courier New" w:cs="Courier New"/>
            <w:sz w:val="22"/>
            <w:szCs w:val="22"/>
          </w:rPr>
          <w:delText>Drug-A</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is clicked in the listing of the study data folder, it becomes the current directory. It has only file children – no directory children.</w:delText>
        </w:r>
      </w:del>
    </w:p>
    <w:p w14:paraId="12A97150" w14:textId="782D6EF3" w:rsidR="00DB5F02" w:rsidDel="00473C50" w:rsidRDefault="00A96409">
      <w:pPr>
        <w:pBdr>
          <w:top w:val="nil"/>
          <w:left w:val="nil"/>
          <w:bottom w:val="nil"/>
          <w:right w:val="nil"/>
          <w:between w:val="nil"/>
        </w:pBdr>
        <w:spacing w:line="240" w:lineRule="auto"/>
        <w:rPr>
          <w:del w:id="166" w:author="Shen, Guning" w:date="2024-03-27T14:31:00Z"/>
          <w:rFonts w:ascii="Times New Roman" w:eastAsia="Times New Roman" w:hAnsi="Times New Roman" w:cs="Times New Roman"/>
          <w:color w:val="000000"/>
          <w:sz w:val="24"/>
          <w:szCs w:val="24"/>
        </w:rPr>
      </w:pPr>
      <w:del w:id="167" w:author="Shen, Guning" w:date="2024-03-27T14:31:00Z">
        <w:r w:rsidDel="00473C50">
          <w:rPr>
            <w:rFonts w:ascii="Courier New" w:eastAsia="Courier New" w:hAnsi="Courier New" w:cs="Courier New"/>
            <w:sz w:val="22"/>
            <w:szCs w:val="22"/>
          </w:rPr>
          <w:delText>Drug_A</w:delText>
        </w:r>
        <w:r w:rsidDel="00473C50">
          <w:rPr>
            <w:rFonts w:ascii="Times New Roman" w:eastAsia="Times New Roman" w:hAnsi="Times New Roman" w:cs="Times New Roman"/>
            <w:color w:val="000000"/>
            <w:sz w:val="24"/>
            <w:szCs w:val="24"/>
          </w:rPr>
          <w:delText xml:space="preserve"> has both a parent and children. A directory with no parent is called a </w:delText>
        </w:r>
        <w:r w:rsidDel="00473C50">
          <w:rPr>
            <w:rFonts w:ascii="Courier New" w:eastAsia="Courier New" w:hAnsi="Courier New" w:cs="Courier New"/>
            <w:sz w:val="22"/>
            <w:szCs w:val="22"/>
          </w:rPr>
          <w:delText>root directory</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or</w:delText>
        </w:r>
        <w:r w:rsidDel="00473C50">
          <w:rPr>
            <w:rFonts w:ascii="Times New Roman" w:eastAsia="Times New Roman" w:hAnsi="Times New Roman" w:cs="Times New Roman"/>
            <w:b/>
            <w:color w:val="000000"/>
            <w:sz w:val="24"/>
            <w:szCs w:val="24"/>
          </w:rPr>
          <w:delText xml:space="preserve"> </w:delText>
        </w:r>
        <w:r w:rsidDel="00473C50">
          <w:rPr>
            <w:rFonts w:ascii="Courier New" w:eastAsia="Courier New" w:hAnsi="Courier New" w:cs="Courier New"/>
            <w:sz w:val="22"/>
            <w:szCs w:val="22"/>
          </w:rPr>
          <w:delText>root node</w:delText>
        </w:r>
        <w:r w:rsidDel="00473C50">
          <w:rPr>
            <w:rFonts w:ascii="Times New Roman" w:eastAsia="Times New Roman" w:hAnsi="Times New Roman" w:cs="Times New Roman"/>
            <w:color w:val="000000"/>
            <w:sz w:val="24"/>
            <w:szCs w:val="24"/>
          </w:rPr>
          <w:delText xml:space="preserve">. The great grandparent of </w:delText>
        </w:r>
        <w:r w:rsidDel="00473C50">
          <w:rPr>
            <w:rFonts w:ascii="Courier New" w:eastAsia="Courier New" w:hAnsi="Courier New" w:cs="Courier New"/>
            <w:sz w:val="22"/>
            <w:szCs w:val="22"/>
          </w:rPr>
          <w:delText xml:space="preserve">Drug_A </w:delText>
        </w:r>
        <w:r w:rsidDel="00473C50">
          <w:rPr>
            <w:rFonts w:ascii="Times New Roman" w:eastAsia="Times New Roman" w:hAnsi="Times New Roman" w:cs="Times New Roman"/>
            <w:color w:val="000000"/>
            <w:sz w:val="24"/>
            <w:szCs w:val="24"/>
          </w:rPr>
          <w:delText xml:space="preserve">is the root directory. A node with no child is called a </w:delText>
        </w:r>
        <w:r w:rsidDel="00473C50">
          <w:rPr>
            <w:rFonts w:ascii="Times New Roman" w:eastAsia="Times New Roman" w:hAnsi="Times New Roman" w:cs="Times New Roman"/>
            <w:i/>
            <w:color w:val="000000"/>
            <w:sz w:val="24"/>
            <w:szCs w:val="24"/>
          </w:rPr>
          <w:delText>leaf node</w:delText>
        </w:r>
        <w:r w:rsidDel="00473C50">
          <w:rPr>
            <w:rFonts w:ascii="Times New Roman" w:eastAsia="Times New Roman" w:hAnsi="Times New Roman" w:cs="Times New Roman"/>
            <w:color w:val="000000"/>
            <w:sz w:val="24"/>
            <w:szCs w:val="24"/>
          </w:rPr>
          <w:delText xml:space="preserve">. A node that is not a root or leaf node is called an </w:delText>
        </w:r>
        <w:r w:rsidDel="00473C50">
          <w:rPr>
            <w:rFonts w:ascii="Times New Roman" w:eastAsia="Times New Roman" w:hAnsi="Times New Roman" w:cs="Times New Roman"/>
            <w:i/>
            <w:color w:val="000000"/>
            <w:sz w:val="24"/>
            <w:szCs w:val="24"/>
          </w:rPr>
          <w:delText>internal node</w:delText>
        </w:r>
        <w:r w:rsidDel="00473C50">
          <w:rPr>
            <w:rFonts w:ascii="Times New Roman" w:eastAsia="Times New Roman" w:hAnsi="Times New Roman" w:cs="Times New Roman"/>
            <w:color w:val="000000"/>
            <w:sz w:val="24"/>
            <w:szCs w:val="24"/>
          </w:rPr>
          <w:delText>.</w:delText>
        </w:r>
      </w:del>
    </w:p>
    <w:p w14:paraId="096CD0A6" w14:textId="766470FC" w:rsidR="00DB5F02" w:rsidDel="00473C50" w:rsidRDefault="00A96409">
      <w:pPr>
        <w:pBdr>
          <w:top w:val="nil"/>
          <w:left w:val="nil"/>
          <w:bottom w:val="nil"/>
          <w:right w:val="nil"/>
          <w:between w:val="nil"/>
        </w:pBdr>
        <w:spacing w:line="240" w:lineRule="auto"/>
        <w:rPr>
          <w:del w:id="168" w:author="Shen, Guning" w:date="2024-03-27T14:31:00Z"/>
          <w:rFonts w:ascii="Times New Roman" w:eastAsia="Times New Roman" w:hAnsi="Times New Roman" w:cs="Times New Roman"/>
          <w:color w:val="000000"/>
          <w:sz w:val="24"/>
          <w:szCs w:val="24"/>
        </w:rPr>
      </w:pPr>
      <w:del w:id="169" w:author="Shen, Guning" w:date="2024-03-27T14:31:00Z">
        <w:r w:rsidDel="00473C50">
          <w:rPr>
            <w:rFonts w:ascii="Times New Roman" w:eastAsia="Times New Roman" w:hAnsi="Times New Roman" w:cs="Times New Roman"/>
            <w:color w:val="000000"/>
            <w:sz w:val="24"/>
            <w:szCs w:val="24"/>
          </w:rPr>
          <w:delText xml:space="preserve">Each directory refers to a child by a </w:delText>
        </w:r>
        <w:r w:rsidDel="00473C50">
          <w:rPr>
            <w:rFonts w:ascii="Times New Roman" w:eastAsia="Times New Roman" w:hAnsi="Times New Roman" w:cs="Times New Roman"/>
            <w:i/>
            <w:color w:val="000000"/>
            <w:sz w:val="24"/>
            <w:szCs w:val="24"/>
          </w:rPr>
          <w:delText>local name</w:delText>
        </w:r>
        <w:r w:rsidDel="00473C50">
          <w:rPr>
            <w:rFonts w:ascii="Times New Roman" w:eastAsia="Times New Roman" w:hAnsi="Times New Roman" w:cs="Times New Roman"/>
            <w:color w:val="000000"/>
            <w:sz w:val="24"/>
            <w:szCs w:val="24"/>
          </w:rPr>
          <w:delText xml:space="preserve"> it keeps for the child. A local name is also a </w:delText>
        </w:r>
        <w:r w:rsidDel="00473C50">
          <w:rPr>
            <w:rFonts w:ascii="Times New Roman" w:eastAsia="Times New Roman" w:hAnsi="Times New Roman" w:cs="Times New Roman"/>
            <w:i/>
            <w:color w:val="000000"/>
            <w:sz w:val="24"/>
            <w:szCs w:val="24"/>
          </w:rPr>
          <w:delText>link name</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as it refers or points from the parent to the child. </w:delText>
        </w:r>
        <w:r w:rsidDel="00473C50">
          <w:rPr>
            <w:rFonts w:ascii="Courier New" w:eastAsia="Courier New" w:hAnsi="Courier New" w:cs="Courier New"/>
            <w:sz w:val="22"/>
            <w:szCs w:val="22"/>
          </w:rPr>
          <w:delText>Drug_A_1.fastq.gz</w:delText>
        </w:r>
        <w:r w:rsidDel="00473C50">
          <w:rPr>
            <w:rFonts w:ascii="Times New Roman" w:eastAsia="Times New Roman" w:hAnsi="Times New Roman" w:cs="Times New Roman"/>
            <w:color w:val="000000"/>
            <w:sz w:val="24"/>
            <w:szCs w:val="24"/>
          </w:rPr>
          <w:delText xml:space="preserve"> and </w:delText>
        </w:r>
        <w:r w:rsidDel="00473C50">
          <w:rPr>
            <w:rFonts w:ascii="Courier New" w:eastAsia="Courier New" w:hAnsi="Courier New" w:cs="Courier New"/>
            <w:sz w:val="22"/>
            <w:szCs w:val="22"/>
          </w:rPr>
          <w:delText>Drug_A_2.fastq.gz</w:delText>
        </w:r>
        <w:r w:rsidDel="00473C50">
          <w:rPr>
            <w:rFonts w:ascii="Times New Roman" w:eastAsia="Times New Roman" w:hAnsi="Times New Roman" w:cs="Times New Roman"/>
            <w:color w:val="000000"/>
            <w:sz w:val="24"/>
            <w:szCs w:val="24"/>
          </w:rPr>
          <w:delText xml:space="preserve"> are local names of the two children of </w:delText>
        </w:r>
        <w:r w:rsidDel="00473C50">
          <w:rPr>
            <w:rFonts w:ascii="Courier New" w:eastAsia="Courier New" w:hAnsi="Courier New" w:cs="Courier New"/>
            <w:sz w:val="22"/>
            <w:szCs w:val="22"/>
          </w:rPr>
          <w:delText>Drug_A</w:delText>
        </w:r>
        <w:r w:rsidDel="00473C50">
          <w:rPr>
            <w:rFonts w:ascii="Times New Roman" w:eastAsia="Times New Roman" w:hAnsi="Times New Roman" w:cs="Times New Roman"/>
            <w:color w:val="000000"/>
            <w:sz w:val="24"/>
            <w:szCs w:val="24"/>
          </w:rPr>
          <w:delText xml:space="preserve">. The local names of different children of a directory must be unique, but children of different directories can have the same local names. For example, directories </w:delText>
        </w:r>
        <w:r w:rsidDel="00473C50">
          <w:rPr>
            <w:rFonts w:ascii="Courier New" w:eastAsia="Courier New" w:hAnsi="Courier New" w:cs="Courier New"/>
            <w:sz w:val="22"/>
            <w:szCs w:val="22"/>
          </w:rPr>
          <w:delText>Drug_A</w:delText>
        </w:r>
        <w:r w:rsidDel="00473C50">
          <w:rPr>
            <w:rFonts w:ascii="Times New Roman" w:eastAsia="Times New Roman" w:hAnsi="Times New Roman" w:cs="Times New Roman"/>
            <w:color w:val="000000"/>
            <w:sz w:val="24"/>
            <w:szCs w:val="24"/>
          </w:rPr>
          <w:delText xml:space="preserve"> and </w:delText>
        </w:r>
        <w:r w:rsidDel="00473C50">
          <w:rPr>
            <w:rFonts w:ascii="Courier New" w:eastAsia="Courier New" w:hAnsi="Courier New" w:cs="Courier New"/>
            <w:sz w:val="22"/>
            <w:szCs w:val="22"/>
          </w:rPr>
          <w:delText>Drug_B</w:delText>
        </w:r>
        <w:r w:rsidDel="00473C50">
          <w:rPr>
            <w:rFonts w:ascii="Times New Roman" w:eastAsia="Times New Roman" w:hAnsi="Times New Roman" w:cs="Times New Roman"/>
            <w:color w:val="000000"/>
            <w:sz w:val="24"/>
            <w:szCs w:val="24"/>
          </w:rPr>
          <w:delText xml:space="preserve"> can have two different children, both with the local/link name </w:delText>
        </w:r>
        <w:r w:rsidDel="00473C50">
          <w:rPr>
            <w:rFonts w:ascii="Courier New" w:eastAsia="Courier New" w:hAnsi="Courier New" w:cs="Courier New"/>
            <w:sz w:val="22"/>
            <w:szCs w:val="22"/>
          </w:rPr>
          <w:delText>Sample_1.fastq.gz</w:delText>
        </w:r>
        <w:r w:rsidDel="00473C50">
          <w:rPr>
            <w:rFonts w:ascii="Times New Roman" w:eastAsia="Times New Roman" w:hAnsi="Times New Roman" w:cs="Times New Roman"/>
            <w:b/>
            <w:color w:val="000000"/>
            <w:sz w:val="24"/>
            <w:szCs w:val="24"/>
          </w:rPr>
          <w:delText xml:space="preserve">. </w:delText>
        </w:r>
      </w:del>
    </w:p>
    <w:p w14:paraId="2E8D27D4" w14:textId="39E583ED" w:rsidR="00DB5F02" w:rsidDel="00473C50" w:rsidRDefault="00A96409">
      <w:pPr>
        <w:pBdr>
          <w:top w:val="nil"/>
          <w:left w:val="nil"/>
          <w:bottom w:val="nil"/>
          <w:right w:val="nil"/>
          <w:between w:val="nil"/>
        </w:pBdr>
        <w:spacing w:line="240" w:lineRule="auto"/>
        <w:rPr>
          <w:del w:id="170" w:author="Shen, Guning" w:date="2024-03-27T14:31:00Z"/>
          <w:b/>
          <w:color w:val="000000"/>
        </w:rPr>
      </w:pPr>
      <w:del w:id="171" w:author="Shen, Guning" w:date="2024-03-27T14:31:00Z">
        <w:r w:rsidDel="00473C50">
          <w:rPr>
            <w:rFonts w:ascii="Times New Roman" w:eastAsia="Times New Roman" w:hAnsi="Times New Roman" w:cs="Times New Roman"/>
            <w:color w:val="000000"/>
            <w:sz w:val="24"/>
            <w:szCs w:val="24"/>
          </w:rPr>
          <w:delText xml:space="preserve">A file-system node can be specified uniquely in a file system by its </w:delText>
        </w:r>
        <w:r w:rsidDel="00473C50">
          <w:rPr>
            <w:rFonts w:ascii="Times New Roman" w:eastAsia="Times New Roman" w:hAnsi="Times New Roman" w:cs="Times New Roman"/>
            <w:i/>
            <w:color w:val="000000"/>
            <w:sz w:val="24"/>
            <w:szCs w:val="24"/>
          </w:rPr>
          <w:delText>absolute name</w:delText>
        </w:r>
        <w:r w:rsidDel="00473C50">
          <w:rPr>
            <w:rFonts w:ascii="Times New Roman" w:eastAsia="Times New Roman" w:hAnsi="Times New Roman" w:cs="Times New Roman"/>
            <w:color w:val="000000"/>
            <w:sz w:val="24"/>
            <w:szCs w:val="24"/>
          </w:rPr>
          <w:delText xml:space="preserve">. The full or absolute name of the </w:delText>
        </w:r>
        <w:r w:rsidDel="00473C50">
          <w:rPr>
            <w:rFonts w:ascii="Courier New" w:eastAsia="Courier New" w:hAnsi="Courier New" w:cs="Courier New"/>
            <w:sz w:val="22"/>
            <w:szCs w:val="22"/>
          </w:rPr>
          <w:delText>Drug_A</w:delText>
        </w:r>
        <w:r w:rsidDel="00473C50">
          <w:rPr>
            <w:rFonts w:ascii="Times New Roman" w:eastAsia="Times New Roman" w:hAnsi="Times New Roman" w:cs="Times New Roman"/>
            <w:color w:val="000000"/>
            <w:sz w:val="24"/>
            <w:szCs w:val="24"/>
          </w:rPr>
          <w:delText xml:space="preserve"> is:</w:delText>
        </w:r>
        <w:r w:rsidDel="00473C50">
          <w:rPr>
            <w:rFonts w:ascii="Courier New" w:eastAsia="Courier New" w:hAnsi="Courier New" w:cs="Courier New"/>
            <w:sz w:val="22"/>
            <w:szCs w:val="22"/>
          </w:rPr>
          <w:delText xml:space="preserve"> /home/sdgeorge/RNA_SEQ_SAMPLES/Drug_A</w:delText>
        </w:r>
      </w:del>
    </w:p>
    <w:p w14:paraId="783DBA57" w14:textId="4AF789D4" w:rsidR="00DB5F02" w:rsidDel="00473C50" w:rsidRDefault="00A96409">
      <w:pPr>
        <w:pBdr>
          <w:top w:val="nil"/>
          <w:left w:val="nil"/>
          <w:bottom w:val="nil"/>
          <w:right w:val="nil"/>
          <w:between w:val="nil"/>
        </w:pBdr>
        <w:spacing w:line="240" w:lineRule="auto"/>
        <w:rPr>
          <w:del w:id="172" w:author="Shen, Guning" w:date="2024-03-27T14:31:00Z"/>
          <w:rFonts w:ascii="Times New Roman" w:eastAsia="Times New Roman" w:hAnsi="Times New Roman" w:cs="Times New Roman"/>
          <w:color w:val="000000"/>
          <w:sz w:val="24"/>
          <w:szCs w:val="24"/>
        </w:rPr>
      </w:pPr>
      <w:del w:id="173" w:author="Shen, Guning" w:date="2024-03-27T14:31:00Z">
        <w:r w:rsidDel="00473C50">
          <w:rPr>
            <w:rFonts w:ascii="Times New Roman" w:eastAsia="Times New Roman" w:hAnsi="Times New Roman" w:cs="Times New Roman"/>
            <w:color w:val="000000"/>
            <w:sz w:val="24"/>
            <w:szCs w:val="24"/>
          </w:rPr>
          <w:delText>The absolute names of its two file children are:</w:delText>
        </w:r>
      </w:del>
    </w:p>
    <w:p w14:paraId="7322A300" w14:textId="6DA156DE" w:rsidR="00DB5F02" w:rsidDel="00473C50" w:rsidRDefault="00A96409">
      <w:pPr>
        <w:pBdr>
          <w:top w:val="nil"/>
          <w:left w:val="nil"/>
          <w:bottom w:val="nil"/>
          <w:right w:val="nil"/>
          <w:between w:val="nil"/>
        </w:pBdr>
        <w:spacing w:after="60" w:line="240" w:lineRule="auto"/>
        <w:rPr>
          <w:del w:id="174" w:author="Shen, Guning" w:date="2024-03-27T14:31:00Z"/>
          <w:rFonts w:ascii="Courier New" w:eastAsia="Courier New" w:hAnsi="Courier New" w:cs="Courier New"/>
          <w:color w:val="000000"/>
          <w:sz w:val="22"/>
          <w:szCs w:val="22"/>
        </w:rPr>
      </w:pPr>
      <w:del w:id="175" w:author="Shen, Guning" w:date="2024-03-27T14:31:00Z">
        <w:r w:rsidDel="00473C50">
          <w:rPr>
            <w:rFonts w:ascii="Courier New" w:eastAsia="Courier New" w:hAnsi="Courier New" w:cs="Courier New"/>
            <w:color w:val="000000"/>
            <w:sz w:val="22"/>
            <w:szCs w:val="22"/>
          </w:rPr>
          <w:delText xml:space="preserve">/home/sdgeorge/RNA_SEQ_SAMPLES/Drug_A/Drug_A_1.fastq.gz </w:delText>
        </w:r>
      </w:del>
    </w:p>
    <w:p w14:paraId="12D41989" w14:textId="2E9E6C3A" w:rsidR="00DB5F02" w:rsidDel="00473C50" w:rsidRDefault="00A96409">
      <w:pPr>
        <w:pBdr>
          <w:top w:val="nil"/>
          <w:left w:val="nil"/>
          <w:bottom w:val="nil"/>
          <w:right w:val="nil"/>
          <w:between w:val="nil"/>
        </w:pBdr>
        <w:spacing w:after="60" w:line="240" w:lineRule="auto"/>
        <w:rPr>
          <w:del w:id="176" w:author="Shen, Guning" w:date="2024-03-27T14:31:00Z"/>
          <w:rFonts w:ascii="Courier New" w:eastAsia="Courier New" w:hAnsi="Courier New" w:cs="Courier New"/>
          <w:color w:val="000000"/>
          <w:sz w:val="22"/>
          <w:szCs w:val="22"/>
        </w:rPr>
      </w:pPr>
      <w:del w:id="177" w:author="Shen, Guning" w:date="2024-03-27T14:31:00Z">
        <w:r w:rsidDel="00473C50">
          <w:rPr>
            <w:rFonts w:ascii="Courier New" w:eastAsia="Courier New" w:hAnsi="Courier New" w:cs="Courier New"/>
            <w:color w:val="000000"/>
            <w:sz w:val="22"/>
            <w:szCs w:val="22"/>
          </w:rPr>
          <w:delText xml:space="preserve">/home/sdgeorge/RNA_SEQ_SAMPLES/Drug_A/Drug_A_2.fastq.gz </w:delText>
        </w:r>
      </w:del>
    </w:p>
    <w:p w14:paraId="6DE44AD9" w14:textId="0EAAB0F5" w:rsidR="00DB5F02" w:rsidDel="00473C50" w:rsidRDefault="00DB5F02">
      <w:pPr>
        <w:pBdr>
          <w:top w:val="nil"/>
          <w:left w:val="nil"/>
          <w:bottom w:val="nil"/>
          <w:right w:val="nil"/>
          <w:between w:val="nil"/>
        </w:pBdr>
        <w:spacing w:after="0" w:line="240" w:lineRule="auto"/>
        <w:rPr>
          <w:del w:id="178" w:author="Shen, Guning" w:date="2024-03-27T14:31:00Z"/>
          <w:b/>
          <w:color w:val="000000"/>
        </w:rPr>
      </w:pPr>
    </w:p>
    <w:p w14:paraId="6A185BDE" w14:textId="006AD7BF" w:rsidR="00DB5F02" w:rsidDel="00473C50" w:rsidRDefault="00A96409">
      <w:pPr>
        <w:pBdr>
          <w:top w:val="nil"/>
          <w:left w:val="nil"/>
          <w:bottom w:val="nil"/>
          <w:right w:val="nil"/>
          <w:between w:val="nil"/>
        </w:pBdr>
        <w:spacing w:line="240" w:lineRule="auto"/>
        <w:rPr>
          <w:del w:id="179" w:author="Shen, Guning" w:date="2024-03-27T14:31:00Z"/>
          <w:rFonts w:ascii="Times New Roman" w:eastAsia="Times New Roman" w:hAnsi="Times New Roman" w:cs="Times New Roman"/>
          <w:color w:val="000000"/>
          <w:sz w:val="24"/>
          <w:szCs w:val="24"/>
        </w:rPr>
      </w:pPr>
      <w:del w:id="180" w:author="Shen, Guning" w:date="2024-03-27T14:31:00Z">
        <w:r w:rsidDel="00473C50">
          <w:rPr>
            <w:rFonts w:ascii="Times New Roman" w:eastAsia="Times New Roman" w:hAnsi="Times New Roman" w:cs="Times New Roman"/>
            <w:color w:val="000000"/>
            <w:sz w:val="24"/>
            <w:szCs w:val="24"/>
          </w:rPr>
          <w:delText xml:space="preserve">An absolute name of a file or directory consists of the local names of all ancestors of the file, with </w:delText>
        </w:r>
        <w:r w:rsidDel="00473C50">
          <w:rPr>
            <w:rFonts w:ascii="Times New Roman" w:eastAsia="Times New Roman" w:hAnsi="Times New Roman" w:cs="Times New Roman"/>
            <w:i/>
            <w:color w:val="000000"/>
            <w:sz w:val="24"/>
            <w:szCs w:val="24"/>
          </w:rPr>
          <w:delText>file (name) separator</w:delText>
        </w:r>
        <w:r w:rsidDel="00473C50">
          <w:rPr>
            <w:rFonts w:ascii="Times New Roman" w:eastAsia="Times New Roman" w:hAnsi="Times New Roman" w:cs="Times New Roman"/>
            <w:color w:val="000000"/>
            <w:sz w:val="24"/>
            <w:szCs w:val="24"/>
          </w:rPr>
          <w:delText xml:space="preserve"> characters between these names.  This means that each node has a unique absolute name. The exact syntax of the name depends on the cloud and local data store system we use.  As we see above, CyVerse uses the forward slash,</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 as the separator, which is also the name of the root directory.  In Windows, the backward slash, \, is used as the separator. Systems also differ in whether an absolute name begins with a separator or not. We see that the Subway browser does not show this initial separator in its display. Our discussion of file systems will assume that the separator is / and, it starts with absolute names. This is the format used in Unix-inspired file systems.</w:delText>
        </w:r>
      </w:del>
    </w:p>
    <w:p w14:paraId="4389495C" w14:textId="48CA68CA" w:rsidR="00DB5F02" w:rsidDel="00473C50" w:rsidRDefault="00A96409">
      <w:pPr>
        <w:pBdr>
          <w:top w:val="nil"/>
          <w:left w:val="nil"/>
          <w:bottom w:val="nil"/>
          <w:right w:val="nil"/>
          <w:between w:val="nil"/>
        </w:pBdr>
        <w:spacing w:line="240" w:lineRule="auto"/>
        <w:rPr>
          <w:del w:id="181" w:author="Shen, Guning" w:date="2024-03-27T14:31:00Z"/>
          <w:rFonts w:ascii="Times New Roman" w:eastAsia="Times New Roman" w:hAnsi="Times New Roman" w:cs="Times New Roman"/>
          <w:color w:val="000000"/>
          <w:sz w:val="24"/>
          <w:szCs w:val="24"/>
        </w:rPr>
      </w:pPr>
      <w:del w:id="182" w:author="Shen, Guning" w:date="2024-03-27T14:31:00Z">
        <w:r w:rsidDel="00473C50">
          <w:rPr>
            <w:rFonts w:ascii="Times New Roman" w:eastAsia="Times New Roman" w:hAnsi="Times New Roman" w:cs="Times New Roman"/>
            <w:color w:val="000000"/>
            <w:sz w:val="24"/>
            <w:szCs w:val="24"/>
          </w:rPr>
          <w:delText xml:space="preserve">In our examples, we saw that the listing of a directory has two dots that can be clicked to takes us to the parent directory. Each non-root directory has a special link, called </w:delText>
        </w:r>
        <w:r w:rsidDel="00473C50">
          <w:rPr>
            <w:rFonts w:ascii="Times New Roman" w:eastAsia="Times New Roman" w:hAnsi="Times New Roman" w:cs="Times New Roman"/>
            <w:b/>
            <w:color w:val="000000"/>
            <w:sz w:val="24"/>
            <w:szCs w:val="24"/>
          </w:rPr>
          <w:delText>..</w:delText>
        </w:r>
        <w:r w:rsidDel="00473C50">
          <w:rPr>
            <w:rFonts w:ascii="Times New Roman" w:eastAsia="Times New Roman" w:hAnsi="Times New Roman" w:cs="Times New Roman"/>
            <w:color w:val="000000"/>
            <w:sz w:val="24"/>
            <w:szCs w:val="24"/>
          </w:rPr>
          <w:delText xml:space="preserve">,   that points to its unique parent, as shown in the file structure figure. The name of this link will be very important when we study command languages. </w:delText>
        </w:r>
      </w:del>
    </w:p>
    <w:p w14:paraId="04D035FA" w14:textId="0E804236" w:rsidR="00DB5F02" w:rsidDel="00473C50" w:rsidRDefault="00A96409">
      <w:pPr>
        <w:pStyle w:val="Heading2"/>
        <w:rPr>
          <w:del w:id="183" w:author="Shen, Guning" w:date="2024-03-27T14:31:00Z"/>
        </w:rPr>
      </w:pPr>
      <w:del w:id="184" w:author="Shen, Guning" w:date="2024-03-27T14:31:00Z">
        <w:r w:rsidDel="00473C50">
          <w:delText>Post File-System Quiz</w:delText>
        </w:r>
      </w:del>
    </w:p>
    <w:p w14:paraId="42B36C58" w14:textId="5767CFD3" w:rsidR="00DB5F02" w:rsidDel="00473C50" w:rsidRDefault="00A96409">
      <w:pPr>
        <w:pBdr>
          <w:top w:val="nil"/>
          <w:left w:val="nil"/>
          <w:bottom w:val="nil"/>
          <w:right w:val="nil"/>
          <w:between w:val="nil"/>
        </w:pBdr>
        <w:spacing w:line="240" w:lineRule="auto"/>
        <w:rPr>
          <w:del w:id="185" w:author="Shen, Guning" w:date="2024-03-27T14:31:00Z"/>
          <w:rFonts w:ascii="Times New Roman" w:eastAsia="Times New Roman" w:hAnsi="Times New Roman" w:cs="Times New Roman"/>
          <w:color w:val="000000"/>
          <w:sz w:val="24"/>
          <w:szCs w:val="24"/>
        </w:rPr>
      </w:pPr>
      <w:del w:id="186" w:author="Shen, Guning" w:date="2024-03-27T14:31:00Z">
        <w:r w:rsidDel="00473C50">
          <w:rPr>
            <w:rFonts w:ascii="Times New Roman" w:eastAsia="Times New Roman" w:hAnsi="Times New Roman" w:cs="Times New Roman"/>
            <w:color w:val="000000"/>
            <w:sz w:val="24"/>
            <w:szCs w:val="24"/>
          </w:rPr>
          <w:delText>Same as above.</w:delText>
        </w:r>
      </w:del>
    </w:p>
    <w:p w14:paraId="78505278" w14:textId="49325508" w:rsidR="00DB5F02" w:rsidDel="00473C50" w:rsidRDefault="00A96409">
      <w:pPr>
        <w:pStyle w:val="Heading2"/>
        <w:rPr>
          <w:del w:id="187" w:author="Shen, Guning" w:date="2024-03-27T14:31:00Z"/>
        </w:rPr>
      </w:pPr>
      <w:del w:id="188" w:author="Shen, Guning" w:date="2024-03-27T14:31:00Z">
        <w:r w:rsidDel="00473C50">
          <w:delText>The Four Sample Files</w:delText>
        </w:r>
      </w:del>
    </w:p>
    <w:p w14:paraId="3C78B204" w14:textId="121AC102" w:rsidR="00DB5F02" w:rsidDel="00473C50" w:rsidRDefault="00A96409">
      <w:pPr>
        <w:pBdr>
          <w:top w:val="nil"/>
          <w:left w:val="nil"/>
          <w:bottom w:val="nil"/>
          <w:right w:val="nil"/>
          <w:between w:val="nil"/>
        </w:pBdr>
        <w:spacing w:line="240" w:lineRule="auto"/>
        <w:rPr>
          <w:del w:id="189" w:author="Shen, Guning" w:date="2024-03-27T14:31:00Z"/>
          <w:rFonts w:ascii="Times New Roman" w:eastAsia="Times New Roman" w:hAnsi="Times New Roman" w:cs="Times New Roman"/>
          <w:color w:val="000000"/>
          <w:sz w:val="24"/>
          <w:szCs w:val="24"/>
        </w:rPr>
      </w:pPr>
      <w:del w:id="190" w:author="Shen, Guning" w:date="2024-03-27T14:31:00Z">
        <w:r w:rsidDel="00473C50">
          <w:rPr>
            <w:rFonts w:ascii="Times New Roman" w:eastAsia="Times New Roman" w:hAnsi="Times New Roman" w:cs="Times New Roman"/>
            <w:color w:val="000000"/>
            <w:sz w:val="24"/>
            <w:szCs w:val="24"/>
          </w:rPr>
          <w:delText xml:space="preserve"> </w:delText>
        </w:r>
      </w:del>
    </w:p>
    <w:p w14:paraId="7D5216FF" w14:textId="55FE0686" w:rsidR="00DB5F02" w:rsidDel="00473C50" w:rsidRDefault="00A96409">
      <w:pPr>
        <w:numPr>
          <w:ilvl w:val="0"/>
          <w:numId w:val="9"/>
        </w:numPr>
        <w:pBdr>
          <w:top w:val="nil"/>
          <w:left w:val="nil"/>
          <w:bottom w:val="nil"/>
          <w:right w:val="nil"/>
          <w:between w:val="nil"/>
        </w:pBdr>
        <w:spacing w:line="240" w:lineRule="auto"/>
        <w:rPr>
          <w:del w:id="191" w:author="Shen, Guning" w:date="2024-03-27T14:31:00Z"/>
        </w:rPr>
      </w:pPr>
      <w:del w:id="192" w:author="Shen, Guning" w:date="2024-03-27T14:31:00Z">
        <w:r w:rsidDel="00473C50">
          <w:rPr>
            <w:rFonts w:ascii="Times New Roman" w:eastAsia="Times New Roman" w:hAnsi="Times New Roman" w:cs="Times New Roman"/>
            <w:color w:val="000000"/>
            <w:sz w:val="24"/>
            <w:szCs w:val="24"/>
          </w:rPr>
          <w:delText xml:space="preserve">                             (b)                             (c)                           (d)</w:delText>
        </w:r>
      </w:del>
    </w:p>
    <w:p w14:paraId="514922C8" w14:textId="637C9E47" w:rsidR="00DB5F02" w:rsidDel="00473C50" w:rsidRDefault="00A96409">
      <w:pPr>
        <w:pBdr>
          <w:top w:val="nil"/>
          <w:left w:val="nil"/>
          <w:bottom w:val="nil"/>
          <w:right w:val="nil"/>
          <w:between w:val="nil"/>
        </w:pBdr>
        <w:spacing w:line="240" w:lineRule="auto"/>
        <w:rPr>
          <w:del w:id="193" w:author="Shen, Guning" w:date="2024-03-27T14:31:00Z"/>
          <w:rFonts w:ascii="Times New Roman" w:eastAsia="Times New Roman" w:hAnsi="Times New Roman" w:cs="Times New Roman"/>
          <w:color w:val="000000"/>
          <w:sz w:val="24"/>
          <w:szCs w:val="24"/>
        </w:rPr>
      </w:pPr>
      <w:del w:id="194" w:author="Shen, Guning" w:date="2024-03-27T14:31:00Z">
        <w:r w:rsidDel="00473C50">
          <w:rPr>
            <w:rFonts w:ascii="Times New Roman" w:eastAsia="Times New Roman" w:hAnsi="Times New Roman" w:cs="Times New Roman"/>
            <w:color w:val="000000"/>
            <w:sz w:val="24"/>
            <w:szCs w:val="24"/>
          </w:rPr>
          <w:delText>Our study involves using a pair of samples collected from people treated with drug A and another pair collected from people treated with drug B.  Each pair of samples treated with the same drug is stored in a separate folder, whose absolute names are:</w:delText>
        </w:r>
      </w:del>
    </w:p>
    <w:p w14:paraId="7DC82D17" w14:textId="722EE7B0" w:rsidR="00DB5F02" w:rsidDel="00473C50" w:rsidRDefault="00A96409">
      <w:pPr>
        <w:pBdr>
          <w:top w:val="nil"/>
          <w:left w:val="nil"/>
          <w:bottom w:val="nil"/>
          <w:right w:val="nil"/>
          <w:between w:val="nil"/>
        </w:pBdr>
        <w:spacing w:after="60" w:line="240" w:lineRule="auto"/>
        <w:rPr>
          <w:del w:id="195" w:author="Shen, Guning" w:date="2024-03-27T14:31:00Z"/>
          <w:rFonts w:ascii="Courier New" w:eastAsia="Courier New" w:hAnsi="Courier New" w:cs="Courier New"/>
          <w:color w:val="000000"/>
          <w:sz w:val="22"/>
          <w:szCs w:val="22"/>
        </w:rPr>
      </w:pPr>
      <w:del w:id="196" w:author="Shen, Guning" w:date="2024-03-27T14:31:00Z">
        <w:r w:rsidDel="00473C50">
          <w:rPr>
            <w:rFonts w:ascii="Courier New" w:eastAsia="Courier New" w:hAnsi="Courier New" w:cs="Courier New"/>
            <w:color w:val="000000"/>
            <w:sz w:val="22"/>
            <w:szCs w:val="22"/>
          </w:rPr>
          <w:delText>/home/sdgeorge/RNA_SEQ_SAMPLES/Drug_A</w:delText>
        </w:r>
      </w:del>
    </w:p>
    <w:p w14:paraId="0376D4C7" w14:textId="706EBC4A" w:rsidR="00DB5F02" w:rsidDel="00473C50" w:rsidRDefault="00A96409">
      <w:pPr>
        <w:pBdr>
          <w:top w:val="nil"/>
          <w:left w:val="nil"/>
          <w:bottom w:val="nil"/>
          <w:right w:val="nil"/>
          <w:between w:val="nil"/>
        </w:pBdr>
        <w:spacing w:after="60" w:line="240" w:lineRule="auto"/>
        <w:rPr>
          <w:del w:id="197" w:author="Shen, Guning" w:date="2024-03-27T14:31:00Z"/>
          <w:rFonts w:ascii="Courier New" w:eastAsia="Courier New" w:hAnsi="Courier New" w:cs="Courier New"/>
          <w:color w:val="000000"/>
          <w:sz w:val="22"/>
          <w:szCs w:val="22"/>
        </w:rPr>
      </w:pPr>
      <w:del w:id="198" w:author="Shen, Guning" w:date="2024-03-27T14:31:00Z">
        <w:r w:rsidDel="00473C50">
          <w:rPr>
            <w:rFonts w:ascii="Courier New" w:eastAsia="Courier New" w:hAnsi="Courier New" w:cs="Courier New"/>
            <w:color w:val="000000"/>
            <w:sz w:val="22"/>
            <w:szCs w:val="22"/>
          </w:rPr>
          <w:delText>/home/sdgeorge/RNA_SEQ_SAMPLES/Drug_B</w:delText>
        </w:r>
      </w:del>
    </w:p>
    <w:p w14:paraId="00CD8EDE" w14:textId="633A517A" w:rsidR="00DB5F02" w:rsidDel="00473C50" w:rsidRDefault="00DB5F02">
      <w:pPr>
        <w:pBdr>
          <w:top w:val="nil"/>
          <w:left w:val="nil"/>
          <w:bottom w:val="nil"/>
          <w:right w:val="nil"/>
          <w:between w:val="nil"/>
        </w:pBdr>
        <w:spacing w:after="0" w:line="240" w:lineRule="auto"/>
        <w:rPr>
          <w:del w:id="199" w:author="Shen, Guning" w:date="2024-03-27T14:31:00Z"/>
          <w:b/>
          <w:color w:val="000000"/>
        </w:rPr>
      </w:pPr>
    </w:p>
    <w:p w14:paraId="68EE9371" w14:textId="41B09AFD" w:rsidR="00DB5F02" w:rsidDel="00473C50" w:rsidRDefault="00A96409">
      <w:pPr>
        <w:numPr>
          <w:ilvl w:val="0"/>
          <w:numId w:val="3"/>
        </w:numPr>
        <w:pBdr>
          <w:top w:val="nil"/>
          <w:left w:val="nil"/>
          <w:bottom w:val="nil"/>
          <w:right w:val="nil"/>
          <w:between w:val="nil"/>
        </w:pBdr>
        <w:spacing w:line="240" w:lineRule="auto"/>
        <w:rPr>
          <w:del w:id="200" w:author="Shen, Guning" w:date="2024-03-27T14:31:00Z"/>
        </w:rPr>
      </w:pPr>
      <w:del w:id="201" w:author="Shen, Guning" w:date="2024-03-27T14:31:00Z">
        <w:r w:rsidDel="00473C50">
          <w:rPr>
            <w:rFonts w:ascii="Times New Roman" w:eastAsia="Times New Roman" w:hAnsi="Times New Roman" w:cs="Times New Roman"/>
            <w:color w:val="000000"/>
            <w:sz w:val="24"/>
            <w:szCs w:val="24"/>
          </w:rPr>
          <w:delText xml:space="preserve">Use the browser to navigate to the first drug folder. Select the two zipped files in the folder, that is, the two whose local names end with </w:delText>
        </w:r>
        <w:r w:rsidDel="00473C50">
          <w:rPr>
            <w:rFonts w:ascii="Times New Roman" w:eastAsia="Times New Roman" w:hAnsi="Times New Roman" w:cs="Times New Roman"/>
            <w:b/>
            <w:color w:val="000000"/>
            <w:sz w:val="24"/>
            <w:szCs w:val="24"/>
          </w:rPr>
          <w:delText>.gz</w:delText>
        </w:r>
        <w:r w:rsidDel="00473C50">
          <w:rPr>
            <w:rFonts w:ascii="Times New Roman" w:eastAsia="Times New Roman" w:hAnsi="Times New Roman" w:cs="Times New Roman"/>
            <w:color w:val="000000"/>
            <w:sz w:val="24"/>
            <w:szCs w:val="24"/>
          </w:rPr>
          <w:delText xml:space="preserve">. Next press the button </w:delText>
        </w:r>
        <w:r w:rsidDel="00473C50">
          <w:rPr>
            <w:rFonts w:ascii="Times New Roman" w:eastAsia="Times New Roman" w:hAnsi="Times New Roman" w:cs="Times New Roman"/>
            <w:b/>
            <w:color w:val="000000"/>
            <w:sz w:val="24"/>
            <w:szCs w:val="24"/>
          </w:rPr>
          <w:delText>+ Add files</w:delText>
        </w:r>
        <w:r w:rsidDel="00473C50">
          <w:rPr>
            <w:rFonts w:ascii="Times New Roman" w:eastAsia="Times New Roman" w:hAnsi="Times New Roman" w:cs="Times New Roman"/>
            <w:color w:val="000000"/>
            <w:sz w:val="24"/>
            <w:szCs w:val="24"/>
          </w:rPr>
          <w:delText xml:space="preserve">. This will add the two files to the project and return to the Manage Data screen. </w:delText>
        </w:r>
      </w:del>
    </w:p>
    <w:p w14:paraId="239B4A1E" w14:textId="09A5DC93" w:rsidR="00DB5F02" w:rsidDel="00473C50" w:rsidRDefault="00A96409">
      <w:pPr>
        <w:numPr>
          <w:ilvl w:val="0"/>
          <w:numId w:val="3"/>
        </w:numPr>
        <w:pBdr>
          <w:top w:val="nil"/>
          <w:left w:val="nil"/>
          <w:bottom w:val="nil"/>
          <w:right w:val="nil"/>
          <w:between w:val="nil"/>
        </w:pBdr>
        <w:spacing w:line="240" w:lineRule="auto"/>
        <w:rPr>
          <w:del w:id="202" w:author="Shen, Guning" w:date="2024-03-27T14:31:00Z"/>
        </w:rPr>
      </w:pPr>
      <w:del w:id="203" w:author="Shen, Guning" w:date="2024-03-27T14:31:00Z">
        <w:r w:rsidDel="00473C50">
          <w:rPr>
            <w:rFonts w:ascii="Times New Roman" w:eastAsia="Times New Roman" w:hAnsi="Times New Roman" w:cs="Times New Roman"/>
            <w:color w:val="000000"/>
            <w:sz w:val="24"/>
            <w:szCs w:val="24"/>
          </w:rPr>
          <w:delText xml:space="preserve">Press </w:delText>
        </w:r>
        <w:r w:rsidDel="00473C50">
          <w:rPr>
            <w:rFonts w:ascii="Courier New" w:eastAsia="Courier New" w:hAnsi="Courier New" w:cs="Courier New"/>
            <w:sz w:val="22"/>
            <w:szCs w:val="22"/>
          </w:rPr>
          <w:delText>+ Add fastq</w:delText>
        </w:r>
        <w:r w:rsidDel="00473C50">
          <w:rPr>
            <w:rFonts w:ascii="Times New Roman" w:eastAsia="Times New Roman" w:hAnsi="Times New Roman" w:cs="Times New Roman"/>
            <w:color w:val="000000"/>
            <w:sz w:val="24"/>
            <w:szCs w:val="24"/>
          </w:rPr>
          <w:delText xml:space="preserve"> button again.</w:delText>
        </w:r>
      </w:del>
    </w:p>
    <w:p w14:paraId="17772DB4" w14:textId="4A416992" w:rsidR="00DB5F02" w:rsidDel="00473C50" w:rsidRDefault="00A96409">
      <w:pPr>
        <w:numPr>
          <w:ilvl w:val="0"/>
          <w:numId w:val="3"/>
        </w:numPr>
        <w:pBdr>
          <w:top w:val="nil"/>
          <w:left w:val="nil"/>
          <w:bottom w:val="nil"/>
          <w:right w:val="nil"/>
          <w:between w:val="nil"/>
        </w:pBdr>
        <w:spacing w:line="240" w:lineRule="auto"/>
        <w:rPr>
          <w:del w:id="204" w:author="Shen, Guning" w:date="2024-03-27T14:31:00Z"/>
        </w:rPr>
      </w:pPr>
      <w:del w:id="205" w:author="Shen, Guning" w:date="2024-03-27T14:31:00Z">
        <w:r w:rsidDel="00473C50">
          <w:rPr>
            <w:rFonts w:ascii="Times New Roman" w:eastAsia="Times New Roman" w:hAnsi="Times New Roman" w:cs="Times New Roman"/>
            <w:color w:val="000000"/>
            <w:sz w:val="24"/>
            <w:szCs w:val="24"/>
          </w:rPr>
          <w:delText xml:space="preserve">Use the browser to add the two zipped files in the second drug folder.  </w:delText>
        </w:r>
      </w:del>
    </w:p>
    <w:p w14:paraId="52210CD5" w14:textId="665EA64B" w:rsidR="00DB5F02" w:rsidDel="00473C50" w:rsidRDefault="00A96409">
      <w:pPr>
        <w:numPr>
          <w:ilvl w:val="0"/>
          <w:numId w:val="3"/>
        </w:numPr>
        <w:pBdr>
          <w:top w:val="nil"/>
          <w:left w:val="nil"/>
          <w:bottom w:val="nil"/>
          <w:right w:val="nil"/>
          <w:between w:val="nil"/>
        </w:pBdr>
        <w:spacing w:line="240" w:lineRule="auto"/>
        <w:rPr>
          <w:del w:id="206" w:author="Shen, Guning" w:date="2024-03-27T14:31:00Z"/>
        </w:rPr>
      </w:pPr>
      <w:del w:id="207" w:author="Shen, Guning" w:date="2024-03-27T14:31:00Z">
        <w:r w:rsidDel="00473C50">
          <w:rPr>
            <w:rFonts w:ascii="Times New Roman" w:eastAsia="Times New Roman" w:hAnsi="Times New Roman" w:cs="Times New Roman"/>
            <w:color w:val="000000"/>
            <w:sz w:val="24"/>
            <w:szCs w:val="24"/>
          </w:rPr>
          <w:delText xml:space="preserve">The </w:delText>
        </w:r>
        <w:r w:rsidDel="00473C50">
          <w:rPr>
            <w:rFonts w:ascii="Courier New" w:eastAsia="Courier New" w:hAnsi="Courier New" w:cs="Courier New"/>
            <w:sz w:val="22"/>
            <w:szCs w:val="22"/>
          </w:rPr>
          <w:delText>Manage Data</w:delText>
        </w:r>
        <w:r w:rsidDel="00473C50">
          <w:rPr>
            <w:rFonts w:ascii="Times New Roman" w:eastAsia="Times New Roman" w:hAnsi="Times New Roman" w:cs="Times New Roman"/>
            <w:color w:val="000000"/>
            <w:sz w:val="24"/>
            <w:szCs w:val="24"/>
          </w:rPr>
          <w:delText xml:space="preserve"> dialogue should contain four zipped sample files, whose local names indicate the associated drug and sample number:</w:delText>
        </w:r>
      </w:del>
    </w:p>
    <w:p w14:paraId="58F63B4B" w14:textId="237193A3" w:rsidR="00DB5F02" w:rsidDel="00473C50" w:rsidRDefault="00A96409">
      <w:pPr>
        <w:pBdr>
          <w:top w:val="nil"/>
          <w:left w:val="nil"/>
          <w:bottom w:val="nil"/>
          <w:right w:val="nil"/>
          <w:between w:val="nil"/>
        </w:pBdr>
        <w:spacing w:after="60" w:line="240" w:lineRule="auto"/>
        <w:ind w:left="720"/>
        <w:rPr>
          <w:del w:id="208" w:author="Shen, Guning" w:date="2024-03-27T14:31:00Z"/>
          <w:rFonts w:ascii="Courier New" w:eastAsia="Courier New" w:hAnsi="Courier New" w:cs="Courier New"/>
          <w:color w:val="000000"/>
          <w:sz w:val="22"/>
          <w:szCs w:val="22"/>
        </w:rPr>
      </w:pPr>
      <w:del w:id="209" w:author="Shen, Guning" w:date="2024-03-27T14:31:00Z">
        <w:r w:rsidDel="00473C50">
          <w:rPr>
            <w:rFonts w:ascii="Courier New" w:eastAsia="Courier New" w:hAnsi="Courier New" w:cs="Courier New"/>
            <w:color w:val="000000"/>
            <w:sz w:val="22"/>
            <w:szCs w:val="22"/>
          </w:rPr>
          <w:delText>Drug_A_1.fastq.gz (Drug A, sample 1)</w:delText>
        </w:r>
      </w:del>
    </w:p>
    <w:p w14:paraId="794D8602" w14:textId="582DDF68" w:rsidR="00DB5F02" w:rsidDel="00473C50" w:rsidRDefault="00A96409">
      <w:pPr>
        <w:pBdr>
          <w:top w:val="nil"/>
          <w:left w:val="nil"/>
          <w:bottom w:val="nil"/>
          <w:right w:val="nil"/>
          <w:between w:val="nil"/>
        </w:pBdr>
        <w:spacing w:after="60" w:line="240" w:lineRule="auto"/>
        <w:ind w:left="720"/>
        <w:rPr>
          <w:del w:id="210" w:author="Shen, Guning" w:date="2024-03-27T14:31:00Z"/>
          <w:rFonts w:ascii="Courier New" w:eastAsia="Courier New" w:hAnsi="Courier New" w:cs="Courier New"/>
          <w:color w:val="000000"/>
          <w:sz w:val="22"/>
          <w:szCs w:val="22"/>
        </w:rPr>
      </w:pPr>
      <w:del w:id="211" w:author="Shen, Guning" w:date="2024-03-27T14:31:00Z">
        <w:r w:rsidDel="00473C50">
          <w:rPr>
            <w:rFonts w:ascii="Courier New" w:eastAsia="Courier New" w:hAnsi="Courier New" w:cs="Courier New"/>
            <w:color w:val="000000"/>
            <w:sz w:val="22"/>
            <w:szCs w:val="22"/>
          </w:rPr>
          <w:delText>Drug_A_2.fastq.gz (Drug A, sample 2)</w:delText>
        </w:r>
      </w:del>
    </w:p>
    <w:p w14:paraId="2E1AEBCB" w14:textId="2A2C51D2" w:rsidR="00DB5F02" w:rsidDel="00473C50" w:rsidRDefault="00A96409">
      <w:pPr>
        <w:pBdr>
          <w:top w:val="nil"/>
          <w:left w:val="nil"/>
          <w:bottom w:val="nil"/>
          <w:right w:val="nil"/>
          <w:between w:val="nil"/>
        </w:pBdr>
        <w:spacing w:after="60" w:line="240" w:lineRule="auto"/>
        <w:ind w:left="720"/>
        <w:rPr>
          <w:del w:id="212" w:author="Shen, Guning" w:date="2024-03-27T14:31:00Z"/>
          <w:rFonts w:ascii="Courier New" w:eastAsia="Courier New" w:hAnsi="Courier New" w:cs="Courier New"/>
          <w:color w:val="000000"/>
          <w:sz w:val="22"/>
          <w:szCs w:val="22"/>
        </w:rPr>
      </w:pPr>
      <w:del w:id="213" w:author="Shen, Guning" w:date="2024-03-27T14:31:00Z">
        <w:r w:rsidDel="00473C50">
          <w:rPr>
            <w:rFonts w:ascii="Courier New" w:eastAsia="Courier New" w:hAnsi="Courier New" w:cs="Courier New"/>
            <w:color w:val="000000"/>
            <w:sz w:val="22"/>
            <w:szCs w:val="22"/>
          </w:rPr>
          <w:delText>Drug_B_1.fastq.gz (Drug B, sample 1)</w:delText>
        </w:r>
      </w:del>
    </w:p>
    <w:p w14:paraId="59D4A855" w14:textId="4E6F4F02" w:rsidR="00DB5F02" w:rsidDel="00473C50" w:rsidRDefault="00A96409">
      <w:pPr>
        <w:pBdr>
          <w:top w:val="nil"/>
          <w:left w:val="nil"/>
          <w:bottom w:val="nil"/>
          <w:right w:val="nil"/>
          <w:between w:val="nil"/>
        </w:pBdr>
        <w:spacing w:after="60" w:line="240" w:lineRule="auto"/>
        <w:ind w:left="720"/>
        <w:rPr>
          <w:del w:id="214" w:author="Shen, Guning" w:date="2024-03-27T14:31:00Z"/>
          <w:rFonts w:ascii="Courier New" w:eastAsia="Courier New" w:hAnsi="Courier New" w:cs="Courier New"/>
          <w:color w:val="000000"/>
          <w:sz w:val="22"/>
          <w:szCs w:val="22"/>
        </w:rPr>
      </w:pPr>
      <w:del w:id="215" w:author="Shen, Guning" w:date="2024-03-27T14:31:00Z">
        <w:r w:rsidDel="00473C50">
          <w:rPr>
            <w:rFonts w:ascii="Courier New" w:eastAsia="Courier New" w:hAnsi="Courier New" w:cs="Courier New"/>
            <w:color w:val="000000"/>
            <w:sz w:val="22"/>
            <w:szCs w:val="22"/>
          </w:rPr>
          <w:delText>Drug_B_2.fastq.gz (Drug B, sample 2)</w:delText>
        </w:r>
      </w:del>
    </w:p>
    <w:p w14:paraId="4E4A99B2" w14:textId="192B0B73" w:rsidR="00DB5F02" w:rsidDel="00473C50" w:rsidRDefault="00A96409">
      <w:pPr>
        <w:numPr>
          <w:ilvl w:val="0"/>
          <w:numId w:val="3"/>
        </w:numPr>
        <w:pBdr>
          <w:top w:val="nil"/>
          <w:left w:val="nil"/>
          <w:bottom w:val="nil"/>
          <w:right w:val="nil"/>
          <w:between w:val="nil"/>
        </w:pBdr>
        <w:spacing w:line="240" w:lineRule="auto"/>
        <w:rPr>
          <w:del w:id="216" w:author="Shen, Guning" w:date="2024-03-27T14:31:00Z"/>
        </w:rPr>
      </w:pPr>
      <w:del w:id="217" w:author="Shen, Guning" w:date="2024-03-27T14:31:00Z">
        <w:r w:rsidDel="00473C50">
          <w:rPr>
            <w:rFonts w:ascii="Times New Roman" w:eastAsia="Times New Roman" w:hAnsi="Times New Roman" w:cs="Times New Roman"/>
            <w:color w:val="000000"/>
            <w:sz w:val="24"/>
            <w:szCs w:val="24"/>
          </w:rPr>
          <w:delText>Close the Manage Data window by clicking on the X to return to the Green Line home screen.</w:delText>
        </w:r>
      </w:del>
    </w:p>
    <w:p w14:paraId="1EF7332F" w14:textId="66FA414C" w:rsidR="00DB5F02" w:rsidDel="00473C50" w:rsidRDefault="00A96409">
      <w:pPr>
        <w:pBdr>
          <w:top w:val="nil"/>
          <w:left w:val="nil"/>
          <w:bottom w:val="nil"/>
          <w:right w:val="nil"/>
          <w:between w:val="nil"/>
        </w:pBdr>
        <w:spacing w:line="240" w:lineRule="auto"/>
        <w:rPr>
          <w:del w:id="218" w:author="Shen, Guning" w:date="2024-03-27T14:31:00Z"/>
          <w:rFonts w:ascii="Times New Roman" w:eastAsia="Times New Roman" w:hAnsi="Times New Roman" w:cs="Times New Roman"/>
          <w:color w:val="000000"/>
          <w:sz w:val="24"/>
          <w:szCs w:val="24"/>
        </w:rPr>
      </w:pPr>
      <w:del w:id="219" w:author="Shen, Guning" w:date="2024-03-27T14:31:00Z">
        <w:r w:rsidDel="00473C50">
          <w:rPr>
            <w:rFonts w:ascii="Times New Roman" w:eastAsia="Times New Roman" w:hAnsi="Times New Roman" w:cs="Times New Roman"/>
            <w:color w:val="000000"/>
            <w:sz w:val="24"/>
            <w:szCs w:val="24"/>
          </w:rPr>
          <w:delText>We will now take each sample file individually through the first two steps in our workflow to compute information that will be used by the last step to compare the samples.  Before we do so, let us understand some of the terminology and concepts associated with computing.</w:delText>
        </w:r>
      </w:del>
    </w:p>
    <w:p w14:paraId="0C734CAC" w14:textId="2D50BBF1" w:rsidR="00DB5F02" w:rsidDel="00473C50" w:rsidRDefault="00A96409">
      <w:pPr>
        <w:pStyle w:val="Heading2"/>
        <w:rPr>
          <w:del w:id="220" w:author="Shen, Guning" w:date="2024-03-27T14:31:00Z"/>
        </w:rPr>
      </w:pPr>
      <w:del w:id="221" w:author="Shen, Guning" w:date="2024-03-27T14:31:00Z">
        <w:r w:rsidDel="00473C50">
          <w:delText>Basic Computing Pre-Quiz</w:delText>
        </w:r>
      </w:del>
    </w:p>
    <w:p w14:paraId="3E51179C" w14:textId="7382E1B0" w:rsidR="00DB5F02" w:rsidDel="00473C50" w:rsidRDefault="00A96409">
      <w:pPr>
        <w:pBdr>
          <w:top w:val="nil"/>
          <w:left w:val="nil"/>
          <w:bottom w:val="nil"/>
          <w:right w:val="nil"/>
          <w:between w:val="nil"/>
        </w:pBdr>
        <w:spacing w:line="240" w:lineRule="auto"/>
        <w:rPr>
          <w:del w:id="222" w:author="Shen, Guning" w:date="2024-03-27T14:31:00Z"/>
          <w:rFonts w:ascii="Times New Roman" w:eastAsia="Times New Roman" w:hAnsi="Times New Roman" w:cs="Times New Roman"/>
          <w:color w:val="000000"/>
          <w:sz w:val="24"/>
          <w:szCs w:val="24"/>
        </w:rPr>
      </w:pPr>
      <w:del w:id="223" w:author="Shen, Guning" w:date="2024-03-27T14:31:00Z">
        <w:r w:rsidDel="00473C50">
          <w:rPr>
            <w:rFonts w:ascii="Times New Roman" w:eastAsia="Times New Roman" w:hAnsi="Times New Roman" w:cs="Times New Roman"/>
            <w:color w:val="000000"/>
            <w:sz w:val="24"/>
            <w:szCs w:val="24"/>
          </w:rPr>
          <w:delText>If a program corresponds to a recipe, a process corresponds to:</w:delText>
        </w:r>
      </w:del>
    </w:p>
    <w:p w14:paraId="48038D32" w14:textId="7FDC12B4" w:rsidR="00DB5F02" w:rsidDel="00473C50" w:rsidRDefault="00A96409">
      <w:pPr>
        <w:pBdr>
          <w:top w:val="nil"/>
          <w:left w:val="nil"/>
          <w:bottom w:val="nil"/>
          <w:right w:val="nil"/>
          <w:between w:val="nil"/>
        </w:pBdr>
        <w:spacing w:line="240" w:lineRule="auto"/>
        <w:ind w:firstLine="720"/>
        <w:rPr>
          <w:del w:id="224" w:author="Shen, Guning" w:date="2024-03-27T14:31:00Z"/>
          <w:rFonts w:ascii="Times New Roman" w:eastAsia="Times New Roman" w:hAnsi="Times New Roman" w:cs="Times New Roman"/>
          <w:color w:val="000000"/>
          <w:sz w:val="24"/>
          <w:szCs w:val="24"/>
        </w:rPr>
      </w:pPr>
      <w:del w:id="225" w:author="Shen, Guning" w:date="2024-03-27T14:31:00Z">
        <w:r w:rsidDel="00473C50">
          <w:rPr>
            <w:rFonts w:ascii="Times New Roman" w:eastAsia="Times New Roman" w:hAnsi="Times New Roman" w:cs="Times New Roman"/>
            <w:color w:val="000000"/>
            <w:sz w:val="24"/>
            <w:szCs w:val="24"/>
          </w:rPr>
          <w:delText xml:space="preserve">placing the recipe in a convenient location while executing the recipe. </w:delText>
        </w:r>
      </w:del>
    </w:p>
    <w:p w14:paraId="4B4C829E" w14:textId="31DE7989" w:rsidR="00DB5F02" w:rsidDel="00473C50" w:rsidRDefault="00A96409">
      <w:pPr>
        <w:pBdr>
          <w:top w:val="nil"/>
          <w:left w:val="nil"/>
          <w:bottom w:val="nil"/>
          <w:right w:val="nil"/>
          <w:between w:val="nil"/>
        </w:pBdr>
        <w:spacing w:line="240" w:lineRule="auto"/>
        <w:ind w:firstLine="720"/>
        <w:rPr>
          <w:del w:id="226" w:author="Shen, Guning" w:date="2024-03-27T14:31:00Z"/>
          <w:rFonts w:ascii="Times New Roman" w:eastAsia="Times New Roman" w:hAnsi="Times New Roman" w:cs="Times New Roman"/>
          <w:color w:val="000000"/>
          <w:sz w:val="24"/>
          <w:szCs w:val="24"/>
        </w:rPr>
      </w:pPr>
      <w:del w:id="227" w:author="Shen, Guning" w:date="2024-03-27T14:31:00Z">
        <w:r w:rsidDel="00473C50">
          <w:rPr>
            <w:rFonts w:ascii="Times New Roman" w:eastAsia="Times New Roman" w:hAnsi="Times New Roman" w:cs="Times New Roman"/>
            <w:color w:val="000000"/>
            <w:sz w:val="24"/>
            <w:szCs w:val="24"/>
          </w:rPr>
          <w:delText xml:space="preserve">an execution of the recipe to create the corresponding dish. </w:delText>
        </w:r>
      </w:del>
    </w:p>
    <w:p w14:paraId="513BBDDD" w14:textId="195BC875" w:rsidR="00DB5F02" w:rsidDel="00473C50" w:rsidRDefault="00A96409">
      <w:pPr>
        <w:pBdr>
          <w:top w:val="nil"/>
          <w:left w:val="nil"/>
          <w:bottom w:val="nil"/>
          <w:right w:val="nil"/>
          <w:between w:val="nil"/>
        </w:pBdr>
        <w:spacing w:line="240" w:lineRule="auto"/>
        <w:ind w:firstLine="720"/>
        <w:rPr>
          <w:del w:id="228" w:author="Shen, Guning" w:date="2024-03-27T14:31:00Z"/>
          <w:rFonts w:ascii="Times New Roman" w:eastAsia="Times New Roman" w:hAnsi="Times New Roman" w:cs="Times New Roman"/>
          <w:color w:val="000000"/>
          <w:sz w:val="24"/>
          <w:szCs w:val="24"/>
        </w:rPr>
      </w:pPr>
      <w:del w:id="229" w:author="Shen, Guning" w:date="2024-03-27T14:31:00Z">
        <w:r w:rsidDel="00473C50">
          <w:rPr>
            <w:rFonts w:ascii="Times New Roman" w:eastAsia="Times New Roman" w:hAnsi="Times New Roman" w:cs="Times New Roman"/>
            <w:color w:val="000000"/>
            <w:sz w:val="24"/>
            <w:szCs w:val="24"/>
          </w:rPr>
          <w:delText>eating the dish created by the recipe</w:delText>
        </w:r>
      </w:del>
    </w:p>
    <w:p w14:paraId="7BEFB8A6" w14:textId="7125F4B0" w:rsidR="00DB5F02" w:rsidDel="00473C50" w:rsidRDefault="00DB5F02">
      <w:pPr>
        <w:pBdr>
          <w:top w:val="nil"/>
          <w:left w:val="nil"/>
          <w:bottom w:val="nil"/>
          <w:right w:val="nil"/>
          <w:between w:val="nil"/>
        </w:pBdr>
        <w:spacing w:line="240" w:lineRule="auto"/>
        <w:ind w:firstLine="720"/>
        <w:rPr>
          <w:del w:id="230" w:author="Shen, Guning" w:date="2024-03-27T14:31:00Z"/>
          <w:rFonts w:ascii="Times New Roman" w:eastAsia="Times New Roman" w:hAnsi="Times New Roman" w:cs="Times New Roman"/>
          <w:color w:val="000000"/>
          <w:sz w:val="24"/>
          <w:szCs w:val="24"/>
        </w:rPr>
      </w:pPr>
    </w:p>
    <w:p w14:paraId="368BB1B0" w14:textId="348019A4" w:rsidR="00DB5F02" w:rsidDel="00473C50" w:rsidRDefault="00A96409">
      <w:pPr>
        <w:pBdr>
          <w:top w:val="nil"/>
          <w:left w:val="nil"/>
          <w:bottom w:val="nil"/>
          <w:right w:val="nil"/>
          <w:between w:val="nil"/>
        </w:pBdr>
        <w:spacing w:line="240" w:lineRule="auto"/>
        <w:rPr>
          <w:del w:id="231" w:author="Shen, Guning" w:date="2024-03-27T14:31:00Z"/>
          <w:rFonts w:ascii="Times New Roman" w:eastAsia="Times New Roman" w:hAnsi="Times New Roman" w:cs="Times New Roman"/>
          <w:color w:val="000000"/>
          <w:sz w:val="24"/>
          <w:szCs w:val="24"/>
        </w:rPr>
      </w:pPr>
      <w:del w:id="232" w:author="Shen, Guning" w:date="2024-03-27T14:31:00Z">
        <w:r w:rsidDel="00473C50">
          <w:rPr>
            <w:rFonts w:ascii="Times New Roman" w:eastAsia="Times New Roman" w:hAnsi="Times New Roman" w:cs="Times New Roman"/>
            <w:color w:val="000000"/>
            <w:sz w:val="24"/>
            <w:szCs w:val="24"/>
          </w:rPr>
          <w:delText xml:space="preserve">Two different programs can be executed concurrently, that is, at the same time. </w:delText>
        </w:r>
      </w:del>
    </w:p>
    <w:p w14:paraId="282C90AB" w14:textId="783F70CA" w:rsidR="00DB5F02" w:rsidDel="00473C50" w:rsidRDefault="00A96409">
      <w:pPr>
        <w:pBdr>
          <w:top w:val="nil"/>
          <w:left w:val="nil"/>
          <w:bottom w:val="nil"/>
          <w:right w:val="nil"/>
          <w:between w:val="nil"/>
        </w:pBdr>
        <w:spacing w:line="240" w:lineRule="auto"/>
        <w:rPr>
          <w:del w:id="233" w:author="Shen, Guning" w:date="2024-03-27T14:31:00Z"/>
          <w:rFonts w:ascii="Times New Roman" w:eastAsia="Times New Roman" w:hAnsi="Times New Roman" w:cs="Times New Roman"/>
          <w:color w:val="000000"/>
          <w:sz w:val="24"/>
          <w:szCs w:val="24"/>
        </w:rPr>
      </w:pPr>
      <w:del w:id="234" w:author="Shen, Guning" w:date="2024-03-27T14:31:00Z">
        <w:r w:rsidDel="00473C50">
          <w:rPr>
            <w:rFonts w:ascii="Times New Roman" w:eastAsia="Times New Roman" w:hAnsi="Times New Roman" w:cs="Times New Roman"/>
            <w:color w:val="000000"/>
            <w:sz w:val="24"/>
            <w:szCs w:val="24"/>
          </w:rPr>
          <w:delText xml:space="preserve">A specific program must be executed serially, that is, once started, a program, cannot be started again until the previous execution of the program terminates. </w:delText>
        </w:r>
      </w:del>
    </w:p>
    <w:p w14:paraId="50B6C0E5" w14:textId="34DD7592" w:rsidR="00DB5F02" w:rsidDel="00473C50" w:rsidRDefault="00A96409">
      <w:pPr>
        <w:pBdr>
          <w:top w:val="nil"/>
          <w:left w:val="nil"/>
          <w:bottom w:val="nil"/>
          <w:right w:val="nil"/>
          <w:between w:val="nil"/>
        </w:pBdr>
        <w:spacing w:line="240" w:lineRule="auto"/>
        <w:rPr>
          <w:del w:id="235" w:author="Shen, Guning" w:date="2024-03-27T14:31:00Z"/>
          <w:rFonts w:ascii="Times New Roman" w:eastAsia="Times New Roman" w:hAnsi="Times New Roman" w:cs="Times New Roman"/>
          <w:color w:val="000000"/>
          <w:sz w:val="24"/>
          <w:szCs w:val="24"/>
        </w:rPr>
      </w:pPr>
      <w:del w:id="236" w:author="Shen, Guning" w:date="2024-03-27T14:31:00Z">
        <w:r w:rsidDel="00473C50">
          <w:rPr>
            <w:rFonts w:ascii="Times New Roman" w:eastAsia="Times New Roman" w:hAnsi="Times New Roman" w:cs="Times New Roman"/>
            <w:color w:val="000000"/>
            <w:sz w:val="24"/>
            <w:szCs w:val="24"/>
          </w:rPr>
          <w:delText xml:space="preserve">The DNA Subway workflow steps execute on the local computer, that is, the computer used to interact with it. </w:delText>
        </w:r>
      </w:del>
    </w:p>
    <w:p w14:paraId="0E12E3B1" w14:textId="6A7EDA59" w:rsidR="00DB5F02" w:rsidDel="00473C50" w:rsidRDefault="00A96409">
      <w:pPr>
        <w:pStyle w:val="Heading2"/>
        <w:rPr>
          <w:del w:id="237" w:author="Shen, Guning" w:date="2024-03-27T14:31:00Z"/>
        </w:rPr>
      </w:pPr>
      <w:del w:id="238" w:author="Shen, Guning" w:date="2024-03-27T14:31:00Z">
        <w:r w:rsidDel="00473C50">
          <w:delText>Concurrent FAST X Processes/Analyses</w:delText>
        </w:r>
      </w:del>
    </w:p>
    <w:p w14:paraId="05B5B042" w14:textId="1F8B792D" w:rsidR="00DB5F02" w:rsidDel="00473C50" w:rsidRDefault="00DB5F02">
      <w:pPr>
        <w:rPr>
          <w:del w:id="239" w:author="Shen, Guning" w:date="2024-03-27T14:31:00Z"/>
        </w:rPr>
      </w:pPr>
    </w:p>
    <w:p w14:paraId="263774DF" w14:textId="5BB20FC4" w:rsidR="00DB5F02" w:rsidDel="00473C50" w:rsidRDefault="00A96409">
      <w:pPr>
        <w:pBdr>
          <w:top w:val="nil"/>
          <w:left w:val="nil"/>
          <w:bottom w:val="nil"/>
          <w:right w:val="nil"/>
          <w:between w:val="nil"/>
        </w:pBdr>
        <w:spacing w:after="0"/>
        <w:rPr>
          <w:del w:id="240" w:author="Shen, Guning" w:date="2024-03-27T14:31:00Z"/>
          <w:color w:val="000000"/>
        </w:rPr>
      </w:pPr>
      <w:del w:id="241" w:author="Shen, Guning" w:date="2024-03-27T14:31:00Z">
        <w:r w:rsidDel="00473C50">
          <w:rPr>
            <w:color w:val="000000"/>
          </w:rPr>
          <w:delText xml:space="preserve">In the Green Line home screen, press the </w:delText>
        </w:r>
        <w:r w:rsidDel="00473C50">
          <w:rPr>
            <w:rFonts w:ascii="Courier New" w:eastAsia="Courier New" w:hAnsi="Courier New" w:cs="Courier New"/>
            <w:sz w:val="22"/>
            <w:szCs w:val="22"/>
          </w:rPr>
          <w:delText>Fast X Toolkit</w:delText>
        </w:r>
        <w:r w:rsidDel="00473C50">
          <w:rPr>
            <w:color w:val="000000"/>
          </w:rPr>
          <w:delText xml:space="preserve"> button (the stop after Manage Data) to start the first application in our workflow. The dialogue displayed has a row for each input file containing the name of the file, two </w:delText>
        </w:r>
        <w:r w:rsidDel="00473C50">
          <w:rPr>
            <w:rFonts w:ascii="Courier New" w:eastAsia="Courier New" w:hAnsi="Courier New" w:cs="Courier New"/>
            <w:sz w:val="22"/>
            <w:szCs w:val="22"/>
          </w:rPr>
          <w:delText>Run</w:delText>
        </w:r>
        <w:r w:rsidDel="00473C50">
          <w:rPr>
            <w:color w:val="000000"/>
          </w:rPr>
          <w:delText xml:space="preserve"> buttons, and a </w:delText>
        </w:r>
        <w:r w:rsidDel="00473C50">
          <w:rPr>
            <w:rFonts w:ascii="Courier New" w:eastAsia="Courier New" w:hAnsi="Courier New" w:cs="Courier New"/>
            <w:sz w:val="22"/>
            <w:szCs w:val="22"/>
          </w:rPr>
          <w:delText>Status</w:delText>
        </w:r>
        <w:r w:rsidDel="00473C50">
          <w:rPr>
            <w:color w:val="000000"/>
          </w:rPr>
          <w:delText xml:space="preserve"> and </w:delText>
        </w:r>
        <w:r w:rsidDel="00473C50">
          <w:rPr>
            <w:rFonts w:ascii="Courier New" w:eastAsia="Courier New" w:hAnsi="Courier New" w:cs="Courier New"/>
            <w:sz w:val="22"/>
            <w:szCs w:val="22"/>
          </w:rPr>
          <w:delText>View Result</w:delText>
        </w:r>
        <w:r w:rsidDel="00473C50">
          <w:rPr>
            <w:color w:val="000000"/>
          </w:rPr>
          <w:delText xml:space="preserve"> button. </w:delText>
        </w:r>
      </w:del>
    </w:p>
    <w:p w14:paraId="388B5EE3" w14:textId="5913CC1C" w:rsidR="00DB5F02" w:rsidDel="00473C50" w:rsidRDefault="00DB5F02">
      <w:pPr>
        <w:pBdr>
          <w:top w:val="nil"/>
          <w:left w:val="nil"/>
          <w:bottom w:val="nil"/>
          <w:right w:val="nil"/>
          <w:between w:val="nil"/>
        </w:pBdr>
        <w:spacing w:after="0"/>
        <w:rPr>
          <w:del w:id="242" w:author="Shen, Guning" w:date="2024-03-27T14:31:00Z"/>
          <w:rFonts w:ascii="Times New Roman" w:eastAsia="Times New Roman" w:hAnsi="Times New Roman" w:cs="Times New Roman"/>
          <w:color w:val="000000"/>
          <w:sz w:val="24"/>
          <w:szCs w:val="24"/>
        </w:rPr>
      </w:pPr>
    </w:p>
    <w:p w14:paraId="55C3F611" w14:textId="46F0076D" w:rsidR="00DB5F02" w:rsidDel="00473C50" w:rsidRDefault="00A96409">
      <w:pPr>
        <w:pBdr>
          <w:top w:val="nil"/>
          <w:left w:val="nil"/>
          <w:bottom w:val="nil"/>
          <w:right w:val="nil"/>
          <w:between w:val="nil"/>
        </w:pBdr>
        <w:rPr>
          <w:del w:id="243" w:author="Shen, Guning" w:date="2024-03-27T14:31:00Z"/>
          <w:color w:val="000000"/>
        </w:rPr>
      </w:pPr>
      <w:del w:id="244" w:author="Shen, Guning" w:date="2024-03-27T14:31:00Z">
        <w:r w:rsidDel="00473C50">
          <w:rPr>
            <w:color w:val="000000"/>
          </w:rPr>
          <w:delText xml:space="preserve">Press the </w:delText>
        </w:r>
        <w:r w:rsidDel="00473C50">
          <w:rPr>
            <w:rFonts w:ascii="Courier New" w:eastAsia="Courier New" w:hAnsi="Courier New" w:cs="Courier New"/>
            <w:sz w:val="22"/>
            <w:szCs w:val="22"/>
          </w:rPr>
          <w:delText>Basic Run</w:delText>
        </w:r>
        <w:r w:rsidDel="00473C50">
          <w:rPr>
            <w:color w:val="000000"/>
          </w:rPr>
          <w:delText xml:space="preserve"> button for the first file. The Status cell for the file will turn to </w:delText>
        </w:r>
        <w:r w:rsidDel="00473C50">
          <w:rPr>
            <w:rFonts w:ascii="Courier New" w:eastAsia="Courier New" w:hAnsi="Courier New" w:cs="Courier New"/>
            <w:sz w:val="22"/>
            <w:szCs w:val="22"/>
          </w:rPr>
          <w:delText>Processing</w:delText>
        </w:r>
        <w:r w:rsidDel="00473C50">
          <w:rPr>
            <w:color w:val="000000"/>
          </w:rPr>
          <w:delText>. </w:delText>
        </w:r>
      </w:del>
    </w:p>
    <w:p w14:paraId="59C3CE94" w14:textId="3DE92CED" w:rsidR="00DB5F02" w:rsidDel="00473C50" w:rsidRDefault="00A96409">
      <w:pPr>
        <w:pBdr>
          <w:top w:val="nil"/>
          <w:left w:val="nil"/>
          <w:bottom w:val="nil"/>
          <w:right w:val="nil"/>
          <w:between w:val="nil"/>
        </w:pBdr>
        <w:rPr>
          <w:del w:id="245" w:author="Shen, Guning" w:date="2024-03-27T14:31:00Z"/>
          <w:rFonts w:ascii="Times New Roman" w:eastAsia="Times New Roman" w:hAnsi="Times New Roman" w:cs="Times New Roman"/>
          <w:color w:val="000000"/>
          <w:sz w:val="24"/>
          <w:szCs w:val="24"/>
        </w:rPr>
      </w:pPr>
      <w:del w:id="246" w:author="Shen, Guning" w:date="2024-03-27T14:31:00Z">
        <w:r w:rsidDel="00473C50">
          <w:rPr>
            <w:color w:val="000000"/>
          </w:rPr>
          <w:delText xml:space="preserve">It will take some time for the processing of the file to be done, so without waiting for the input file to be processed, repeat these steps for the three other samples.  After pressing each </w:delText>
        </w:r>
        <w:r w:rsidDel="00473C50">
          <w:rPr>
            <w:rFonts w:ascii="Courier New" w:eastAsia="Courier New" w:hAnsi="Courier New" w:cs="Courier New"/>
            <w:sz w:val="22"/>
            <w:szCs w:val="22"/>
          </w:rPr>
          <w:delText>Basic Run</w:delText>
        </w:r>
        <w:r w:rsidDel="00473C50">
          <w:rPr>
            <w:color w:val="000000"/>
          </w:rPr>
          <w:delText xml:space="preserve"> for a file, you will need to wait a bit before the </w:delText>
        </w:r>
        <w:r w:rsidDel="00473C50">
          <w:rPr>
            <w:rFonts w:ascii="Courier New" w:eastAsia="Courier New" w:hAnsi="Courier New" w:cs="Courier New"/>
            <w:sz w:val="22"/>
            <w:szCs w:val="22"/>
          </w:rPr>
          <w:delText xml:space="preserve">Basic Run </w:delText>
        </w:r>
        <w:r w:rsidDel="00473C50">
          <w:rPr>
            <w:color w:val="000000"/>
          </w:rPr>
          <w:delText>for the next file is available.</w:delText>
        </w:r>
      </w:del>
    </w:p>
    <w:p w14:paraId="47D8ECE4" w14:textId="58E997A2" w:rsidR="00DB5F02" w:rsidDel="00473C50" w:rsidRDefault="00A96409">
      <w:pPr>
        <w:rPr>
          <w:del w:id="247" w:author="Shen, Guning" w:date="2024-03-27T14:31:00Z"/>
        </w:rPr>
      </w:pPr>
      <w:del w:id="248" w:author="Shen, Guning" w:date="2024-03-27T14:31:00Z">
        <w:r w:rsidDel="00473C50">
          <w:delText xml:space="preserve">Running an application or program starts a </w:delText>
        </w:r>
        <w:r w:rsidDel="00473C50">
          <w:rPr>
            <w:i/>
          </w:rPr>
          <w:delText>process</w:delText>
        </w:r>
        <w:r w:rsidDel="00473C50">
          <w:rPr>
            <w:b/>
          </w:rPr>
          <w:delText>,</w:delText>
        </w:r>
        <w:r w:rsidDel="00473C50">
          <w:delText xml:space="preserve"> which terminates when it finishes executing the program.</w:delText>
        </w:r>
        <w:r w:rsidDel="00473C50">
          <w:rPr>
            <w:b/>
          </w:rPr>
          <w:delText xml:space="preserve"> </w:delText>
        </w:r>
        <w:r w:rsidDel="00473C50">
          <w:delText xml:space="preserve">The same program can be run to create multiple processes.  </w:delText>
        </w:r>
      </w:del>
    </w:p>
    <w:p w14:paraId="6804BA99" w14:textId="3EA95589" w:rsidR="00DB5F02" w:rsidDel="00473C50" w:rsidRDefault="00A96409">
      <w:pPr>
        <w:rPr>
          <w:del w:id="249" w:author="Shen, Guning" w:date="2024-03-27T14:31:00Z"/>
        </w:rPr>
      </w:pPr>
      <w:del w:id="250" w:author="Shen, Guning" w:date="2024-03-27T14:31:00Z">
        <w:r w:rsidDel="00473C50">
          <w:delText xml:space="preserve">This is what we have done above. The </w:delText>
        </w:r>
        <w:r w:rsidDel="00473C50">
          <w:rPr>
            <w:rFonts w:ascii="Courier New" w:eastAsia="Courier New" w:hAnsi="Courier New" w:cs="Courier New"/>
            <w:sz w:val="22"/>
            <w:szCs w:val="22"/>
          </w:rPr>
          <w:delText>FastX Toolkit</w:delText>
        </w:r>
        <w:r w:rsidDel="00473C50">
          <w:delText xml:space="preserve"> program has been run to create four different processes from it.  The notion of a process is not specific to cloud computing - the difference here is that the process is created on a cloud computer rather than a local computer. On a Windows computer, a process is called a </w:delText>
        </w:r>
        <w:r w:rsidDel="00473C50">
          <w:rPr>
            <w:i/>
          </w:rPr>
          <w:delText>task</w:delText>
        </w:r>
        <w:r w:rsidDel="00473C50">
          <w:delText xml:space="preserve">. In CyVerse, a process is also called an </w:delText>
        </w:r>
        <w:r w:rsidDel="00473C50">
          <w:rPr>
            <w:i/>
          </w:rPr>
          <w:delText>analysis</w:delText>
        </w:r>
        <w:r w:rsidDel="00473C50">
          <w:delText>, as the typical purpose of CyVerse processes is data-science analysis. </w:delText>
        </w:r>
      </w:del>
    </w:p>
    <w:p w14:paraId="18775C45" w14:textId="0D172412" w:rsidR="00DB5F02" w:rsidDel="00473C50" w:rsidRDefault="00A96409">
      <w:pPr>
        <w:rPr>
          <w:del w:id="251" w:author="Shen, Guning" w:date="2024-03-27T14:31:00Z"/>
        </w:rPr>
      </w:pPr>
      <w:del w:id="252" w:author="Shen, Guning" w:date="2024-03-27T14:31:00Z">
        <w:r w:rsidDel="00473C50">
          <w:delText xml:space="preserve">A program is like a recipe, and each use of it to make the dish is a process. </w:delText>
        </w:r>
      </w:del>
    </w:p>
    <w:p w14:paraId="361B90FE" w14:textId="6D4BB869" w:rsidR="00DB5F02" w:rsidDel="00473C50" w:rsidRDefault="00A96409">
      <w:pPr>
        <w:rPr>
          <w:del w:id="253" w:author="Shen, Guning" w:date="2024-03-27T14:31:00Z"/>
        </w:rPr>
      </w:pPr>
      <w:del w:id="254" w:author="Shen, Guning" w:date="2024-03-27T14:31:00Z">
        <w:r w:rsidDel="00473C50">
          <w:delText xml:space="preserve">We created the four processes </w:delText>
        </w:r>
        <w:r w:rsidDel="00473C50">
          <w:rPr>
            <w:i/>
          </w:rPr>
          <w:delText>concurrently</w:delText>
        </w:r>
        <w:r w:rsidDel="00473C50">
          <w:delText xml:space="preserve">, that is, we did not wait for a process to finish before creating another process executing the same program. If we did do such waiting, we would have created the processes </w:delText>
        </w:r>
        <w:r w:rsidDel="00473C50">
          <w:rPr>
            <w:i/>
          </w:rPr>
          <w:delText>serially</w:delText>
        </w:r>
        <w:r w:rsidDel="00473C50">
          <w:delText>. Concurrent creation of processes allows them to execute at the same time on different processors/cores, making use of multi-processor/core computers. Just as it is possible to have multiple different instances of the same recipe being followed simultaneously on or serially, it is possible for have multiple processes executing the same application serially or concurrently on behalf of the same or different users.</w:delText>
        </w:r>
      </w:del>
    </w:p>
    <w:p w14:paraId="5A963684" w14:textId="2427FCCA" w:rsidR="00DB5F02" w:rsidDel="00473C50" w:rsidRDefault="00A96409">
      <w:pPr>
        <w:rPr>
          <w:del w:id="255" w:author="Shen, Guning" w:date="2024-03-27T14:31:00Z"/>
        </w:rPr>
      </w:pPr>
      <w:del w:id="256" w:author="Shen, Guning" w:date="2024-03-27T14:31:00Z">
        <w:r w:rsidDel="00473C50">
          <w:delText xml:space="preserve">While the files are being processed by </w:delText>
        </w:r>
        <w:r w:rsidDel="00473C50">
          <w:rPr>
            <w:rFonts w:ascii="Courier New" w:eastAsia="Courier New" w:hAnsi="Courier New" w:cs="Courier New"/>
            <w:sz w:val="22"/>
            <w:szCs w:val="22"/>
          </w:rPr>
          <w:delText>FastX Toolkit</w:delText>
        </w:r>
        <w:r w:rsidDel="00473C50">
          <w:delText>, we will first consolidate our knowledge of computing by taking the computing post quiz and then learn about the functionality of this step, which in turn, requires an introduction to genetics.</w:delText>
        </w:r>
      </w:del>
    </w:p>
    <w:p w14:paraId="4FB6426A" w14:textId="477518CF" w:rsidR="00DB5F02" w:rsidDel="00473C50" w:rsidRDefault="00A96409">
      <w:pPr>
        <w:pStyle w:val="Heading2"/>
        <w:rPr>
          <w:del w:id="257" w:author="Shen, Guning" w:date="2024-03-27T14:31:00Z"/>
        </w:rPr>
      </w:pPr>
      <w:del w:id="258" w:author="Shen, Guning" w:date="2024-03-27T14:31:00Z">
        <w:r w:rsidDel="00473C50">
          <w:delText>Basic Computing Post Quiz</w:delText>
        </w:r>
      </w:del>
    </w:p>
    <w:p w14:paraId="1E1EBBE5" w14:textId="72D44B66" w:rsidR="00DB5F02" w:rsidDel="00473C50" w:rsidRDefault="00A96409">
      <w:pPr>
        <w:pBdr>
          <w:top w:val="nil"/>
          <w:left w:val="nil"/>
          <w:bottom w:val="nil"/>
          <w:right w:val="nil"/>
          <w:between w:val="nil"/>
        </w:pBdr>
        <w:spacing w:line="240" w:lineRule="auto"/>
        <w:rPr>
          <w:del w:id="259" w:author="Shen, Guning" w:date="2024-03-27T14:31:00Z"/>
          <w:rFonts w:ascii="Times New Roman" w:eastAsia="Times New Roman" w:hAnsi="Times New Roman" w:cs="Times New Roman"/>
          <w:color w:val="000000"/>
          <w:sz w:val="24"/>
          <w:szCs w:val="24"/>
        </w:rPr>
      </w:pPr>
      <w:del w:id="260" w:author="Shen, Guning" w:date="2024-03-27T14:31:00Z">
        <w:r w:rsidDel="00473C50">
          <w:rPr>
            <w:rFonts w:ascii="Times New Roman" w:eastAsia="Times New Roman" w:hAnsi="Times New Roman" w:cs="Times New Roman"/>
            <w:color w:val="000000"/>
            <w:sz w:val="24"/>
            <w:szCs w:val="24"/>
          </w:rPr>
          <w:delText>Same as pre quiz</w:delText>
        </w:r>
      </w:del>
    </w:p>
    <w:p w14:paraId="1C1AFC70" w14:textId="7BE01028" w:rsidR="00DB5F02" w:rsidDel="00473C50" w:rsidRDefault="00A96409">
      <w:pPr>
        <w:pStyle w:val="Heading2"/>
        <w:rPr>
          <w:del w:id="261" w:author="Shen, Guning" w:date="2024-03-27T14:31:00Z"/>
        </w:rPr>
      </w:pPr>
      <w:del w:id="262" w:author="Shen, Guning" w:date="2024-03-27T14:31:00Z">
        <w:r w:rsidDel="00473C50">
          <w:delText>Basic Genetics Pre-Quiz</w:delText>
        </w:r>
      </w:del>
    </w:p>
    <w:p w14:paraId="525309A9" w14:textId="61DEAFB3" w:rsidR="00DB5F02" w:rsidDel="00473C50" w:rsidRDefault="00A96409">
      <w:pPr>
        <w:rPr>
          <w:del w:id="263" w:author="Shen, Guning" w:date="2024-03-27T14:31:00Z"/>
          <w:rFonts w:ascii="Times New Roman" w:eastAsia="Times New Roman" w:hAnsi="Times New Roman" w:cs="Times New Roman"/>
          <w:sz w:val="24"/>
          <w:szCs w:val="24"/>
        </w:rPr>
      </w:pPr>
      <w:del w:id="264" w:author="Shen, Guning" w:date="2024-03-27T14:31:00Z">
        <w:r w:rsidDel="00473C50">
          <w:rPr>
            <w:rFonts w:ascii="Times New Roman" w:eastAsia="Times New Roman" w:hAnsi="Times New Roman" w:cs="Times New Roman"/>
            <w:sz w:val="24"/>
            <w:szCs w:val="24"/>
          </w:rPr>
          <w:delText>A DNA strand is paired with another DNA strand</w:delText>
        </w:r>
      </w:del>
    </w:p>
    <w:p w14:paraId="56A68258" w14:textId="2EB67BF7" w:rsidR="00DB5F02" w:rsidDel="00473C50" w:rsidRDefault="00A96409">
      <w:pPr>
        <w:rPr>
          <w:del w:id="265" w:author="Shen, Guning" w:date="2024-03-27T14:31:00Z"/>
          <w:rFonts w:ascii="Times New Roman" w:eastAsia="Times New Roman" w:hAnsi="Times New Roman" w:cs="Times New Roman"/>
          <w:sz w:val="24"/>
          <w:szCs w:val="24"/>
        </w:rPr>
      </w:pPr>
      <w:del w:id="266" w:author="Shen, Guning" w:date="2024-03-27T14:31:00Z">
        <w:r w:rsidDel="00473C50">
          <w:rPr>
            <w:rFonts w:ascii="Times New Roman" w:eastAsia="Times New Roman" w:hAnsi="Times New Roman" w:cs="Times New Roman"/>
            <w:sz w:val="24"/>
            <w:szCs w:val="24"/>
          </w:rPr>
          <w:delText>An RNA strand is paired with another RNA strand</w:delText>
        </w:r>
      </w:del>
    </w:p>
    <w:p w14:paraId="4CE33DAA" w14:textId="0BDC08F8" w:rsidR="00DB5F02" w:rsidDel="00473C50" w:rsidRDefault="00A96409">
      <w:pPr>
        <w:rPr>
          <w:del w:id="267" w:author="Shen, Guning" w:date="2024-03-27T14:31:00Z"/>
          <w:rFonts w:ascii="Times New Roman" w:eastAsia="Times New Roman" w:hAnsi="Times New Roman" w:cs="Times New Roman"/>
          <w:sz w:val="24"/>
          <w:szCs w:val="24"/>
        </w:rPr>
      </w:pPr>
      <w:del w:id="268" w:author="Shen, Guning" w:date="2024-03-27T14:31:00Z">
        <w:r w:rsidDel="00473C50">
          <w:rPr>
            <w:rFonts w:ascii="Times New Roman" w:eastAsia="Times New Roman" w:hAnsi="Times New Roman" w:cs="Times New Roman"/>
            <w:sz w:val="24"/>
            <w:szCs w:val="24"/>
          </w:rPr>
          <w:delText>Gene expression determines the nucleic acids in a gene</w:delText>
        </w:r>
      </w:del>
    </w:p>
    <w:p w14:paraId="44C1787A" w14:textId="1B8A714B" w:rsidR="00DB5F02" w:rsidDel="00473C50" w:rsidRDefault="00A96409">
      <w:pPr>
        <w:rPr>
          <w:del w:id="269" w:author="Shen, Guning" w:date="2024-03-27T14:31:00Z"/>
          <w:rFonts w:ascii="Times New Roman" w:eastAsia="Times New Roman" w:hAnsi="Times New Roman" w:cs="Times New Roman"/>
          <w:sz w:val="24"/>
          <w:szCs w:val="24"/>
        </w:rPr>
      </w:pPr>
      <w:del w:id="270" w:author="Shen, Guning" w:date="2024-03-27T14:31:00Z">
        <w:r w:rsidDel="00473C50">
          <w:rPr>
            <w:rFonts w:ascii="Times New Roman" w:eastAsia="Times New Roman" w:hAnsi="Times New Roman" w:cs="Times New Roman"/>
            <w:sz w:val="24"/>
            <w:szCs w:val="24"/>
          </w:rPr>
          <w:delText>A nucleic acid (A, T, C. G) can be paired with any other nucleic acid.</w:delText>
        </w:r>
      </w:del>
    </w:p>
    <w:p w14:paraId="4D37B25E" w14:textId="2624422A" w:rsidR="00DB5F02" w:rsidDel="00473C50" w:rsidRDefault="00A96409">
      <w:pPr>
        <w:rPr>
          <w:del w:id="271" w:author="Shen, Guning" w:date="2024-03-27T14:31:00Z"/>
          <w:rFonts w:ascii="Times New Roman" w:eastAsia="Times New Roman" w:hAnsi="Times New Roman" w:cs="Times New Roman"/>
          <w:sz w:val="24"/>
          <w:szCs w:val="24"/>
        </w:rPr>
      </w:pPr>
      <w:del w:id="272" w:author="Shen, Guning" w:date="2024-03-27T14:31:00Z">
        <w:r w:rsidDel="00473C50">
          <w:rPr>
            <w:rFonts w:ascii="Times New Roman" w:eastAsia="Times New Roman" w:hAnsi="Times New Roman" w:cs="Times New Roman"/>
            <w:sz w:val="24"/>
            <w:szCs w:val="24"/>
          </w:rPr>
          <w:delText xml:space="preserve">Drugs change the </w:delText>
        </w:r>
      </w:del>
    </w:p>
    <w:p w14:paraId="6CC29604" w14:textId="3984A3FE" w:rsidR="00DB5F02" w:rsidDel="00473C50" w:rsidRDefault="00A96409">
      <w:pPr>
        <w:ind w:firstLine="720"/>
        <w:rPr>
          <w:del w:id="273" w:author="Shen, Guning" w:date="2024-03-27T14:31:00Z"/>
          <w:rFonts w:ascii="Times New Roman" w:eastAsia="Times New Roman" w:hAnsi="Times New Roman" w:cs="Times New Roman"/>
          <w:sz w:val="24"/>
          <w:szCs w:val="24"/>
        </w:rPr>
      </w:pPr>
      <w:del w:id="274" w:author="Shen, Guning" w:date="2024-03-27T14:31:00Z">
        <w:r w:rsidDel="00473C50">
          <w:rPr>
            <w:rFonts w:ascii="Times New Roman" w:eastAsia="Times New Roman" w:hAnsi="Times New Roman" w:cs="Times New Roman"/>
            <w:sz w:val="24"/>
            <w:szCs w:val="24"/>
          </w:rPr>
          <w:delText>genes in a DNA cell</w:delText>
        </w:r>
      </w:del>
    </w:p>
    <w:p w14:paraId="0001F771" w14:textId="3E1A8375" w:rsidR="00DB5F02" w:rsidDel="00473C50" w:rsidRDefault="00A96409">
      <w:pPr>
        <w:ind w:firstLine="720"/>
        <w:rPr>
          <w:del w:id="275" w:author="Shen, Guning" w:date="2024-03-27T14:31:00Z"/>
          <w:rFonts w:ascii="Times New Roman" w:eastAsia="Times New Roman" w:hAnsi="Times New Roman" w:cs="Times New Roman"/>
          <w:sz w:val="24"/>
          <w:szCs w:val="24"/>
        </w:rPr>
      </w:pPr>
      <w:del w:id="276" w:author="Shen, Guning" w:date="2024-03-27T14:31:00Z">
        <w:r w:rsidDel="00473C50">
          <w:rPr>
            <w:rFonts w:ascii="Times New Roman" w:eastAsia="Times New Roman" w:hAnsi="Times New Roman" w:cs="Times New Roman"/>
            <w:sz w:val="24"/>
            <w:szCs w:val="24"/>
          </w:rPr>
          <w:delText>number of RNA strands in a cell</w:delText>
        </w:r>
      </w:del>
    </w:p>
    <w:p w14:paraId="667E5163" w14:textId="097C9F0D" w:rsidR="00DB5F02" w:rsidDel="00473C50" w:rsidRDefault="00A96409">
      <w:pPr>
        <w:ind w:firstLine="720"/>
        <w:rPr>
          <w:del w:id="277" w:author="Shen, Guning" w:date="2024-03-27T14:31:00Z"/>
          <w:rFonts w:ascii="Times New Roman" w:eastAsia="Times New Roman" w:hAnsi="Times New Roman" w:cs="Times New Roman"/>
          <w:sz w:val="24"/>
          <w:szCs w:val="24"/>
        </w:rPr>
      </w:pPr>
      <w:del w:id="278" w:author="Shen, Guning" w:date="2024-03-27T14:31:00Z">
        <w:r w:rsidDel="00473C50">
          <w:rPr>
            <w:rFonts w:ascii="Times New Roman" w:eastAsia="Times New Roman" w:hAnsi="Times New Roman" w:cs="Times New Roman"/>
            <w:sz w:val="24"/>
            <w:szCs w:val="24"/>
          </w:rPr>
          <w:delText>number of proteins in a cell</w:delText>
        </w:r>
      </w:del>
    </w:p>
    <w:p w14:paraId="17052AAB" w14:textId="311B7D24" w:rsidR="00DB5F02" w:rsidDel="00473C50" w:rsidRDefault="00A96409">
      <w:pPr>
        <w:rPr>
          <w:del w:id="279" w:author="Shen, Guning" w:date="2024-03-27T14:31:00Z"/>
          <w:rFonts w:ascii="Times New Roman" w:eastAsia="Times New Roman" w:hAnsi="Times New Roman" w:cs="Times New Roman"/>
          <w:sz w:val="24"/>
          <w:szCs w:val="24"/>
        </w:rPr>
      </w:pPr>
      <w:del w:id="280" w:author="Shen, Guning" w:date="2024-03-27T14:31:00Z">
        <w:r w:rsidDel="00473C50">
          <w:rPr>
            <w:rFonts w:ascii="Times New Roman" w:eastAsia="Times New Roman" w:hAnsi="Times New Roman" w:cs="Times New Roman"/>
            <w:sz w:val="24"/>
            <w:szCs w:val="24"/>
          </w:rPr>
          <w:delText>If a gene is a recipe, an RNA strand is:</w:delText>
        </w:r>
      </w:del>
    </w:p>
    <w:p w14:paraId="3C42B272" w14:textId="40956E8E" w:rsidR="00DB5F02" w:rsidDel="00473C50" w:rsidRDefault="00A96409">
      <w:pPr>
        <w:ind w:firstLine="720"/>
        <w:rPr>
          <w:del w:id="281" w:author="Shen, Guning" w:date="2024-03-27T14:31:00Z"/>
          <w:rFonts w:ascii="Times New Roman" w:eastAsia="Times New Roman" w:hAnsi="Times New Roman" w:cs="Times New Roman"/>
          <w:sz w:val="24"/>
          <w:szCs w:val="24"/>
        </w:rPr>
      </w:pPr>
      <w:del w:id="282" w:author="Shen, Guning" w:date="2024-03-27T14:31:00Z">
        <w:r w:rsidDel="00473C50">
          <w:rPr>
            <w:rFonts w:ascii="Times New Roman" w:eastAsia="Times New Roman" w:hAnsi="Times New Roman" w:cs="Times New Roman"/>
            <w:sz w:val="24"/>
            <w:szCs w:val="24"/>
          </w:rPr>
          <w:delText xml:space="preserve">the dish produced the recipe </w:delText>
        </w:r>
      </w:del>
    </w:p>
    <w:p w14:paraId="65C48E76" w14:textId="2100E1A0" w:rsidR="00DB5F02" w:rsidDel="00473C50" w:rsidRDefault="00A96409">
      <w:pPr>
        <w:ind w:firstLine="720"/>
        <w:rPr>
          <w:del w:id="283" w:author="Shen, Guning" w:date="2024-03-27T14:31:00Z"/>
          <w:rFonts w:ascii="Times New Roman" w:eastAsia="Times New Roman" w:hAnsi="Times New Roman" w:cs="Times New Roman"/>
          <w:sz w:val="24"/>
          <w:szCs w:val="24"/>
        </w:rPr>
      </w:pPr>
      <w:del w:id="284" w:author="Shen, Guning" w:date="2024-03-27T14:31:00Z">
        <w:r w:rsidDel="00473C50">
          <w:rPr>
            <w:rFonts w:ascii="Times New Roman" w:eastAsia="Times New Roman" w:hAnsi="Times New Roman" w:cs="Times New Roman"/>
            <w:sz w:val="24"/>
            <w:szCs w:val="24"/>
          </w:rPr>
          <w:delText xml:space="preserve">a copy of the recipe </w:delText>
        </w:r>
      </w:del>
    </w:p>
    <w:p w14:paraId="409A36E9" w14:textId="5A8A69BE" w:rsidR="00DB5F02" w:rsidDel="00473C50" w:rsidRDefault="00A96409">
      <w:pPr>
        <w:rPr>
          <w:del w:id="285" w:author="Shen, Guning" w:date="2024-03-27T14:31:00Z"/>
          <w:rFonts w:ascii="Times New Roman" w:eastAsia="Times New Roman" w:hAnsi="Times New Roman" w:cs="Times New Roman"/>
          <w:sz w:val="24"/>
          <w:szCs w:val="24"/>
        </w:rPr>
      </w:pPr>
      <w:del w:id="286" w:author="Shen, Guning" w:date="2024-03-27T14:31:00Z">
        <w:r w:rsidDel="00473C50">
          <w:rPr>
            <w:rFonts w:ascii="Times New Roman" w:eastAsia="Times New Roman" w:hAnsi="Times New Roman" w:cs="Times New Roman"/>
            <w:sz w:val="24"/>
            <w:szCs w:val="24"/>
          </w:rPr>
          <w:delText xml:space="preserve">If a gene is a recipe, a protein is </w:delText>
        </w:r>
      </w:del>
    </w:p>
    <w:p w14:paraId="77394DA7" w14:textId="398DFF73" w:rsidR="00DB5F02" w:rsidDel="00473C50" w:rsidRDefault="00A96409">
      <w:pPr>
        <w:ind w:firstLine="720"/>
        <w:rPr>
          <w:del w:id="287" w:author="Shen, Guning" w:date="2024-03-27T14:31:00Z"/>
          <w:rFonts w:ascii="Times New Roman" w:eastAsia="Times New Roman" w:hAnsi="Times New Roman" w:cs="Times New Roman"/>
          <w:sz w:val="24"/>
          <w:szCs w:val="24"/>
        </w:rPr>
      </w:pPr>
      <w:del w:id="288" w:author="Shen, Guning" w:date="2024-03-27T14:31:00Z">
        <w:r w:rsidDel="00473C50">
          <w:rPr>
            <w:rFonts w:ascii="Times New Roman" w:eastAsia="Times New Roman" w:hAnsi="Times New Roman" w:cs="Times New Roman"/>
            <w:sz w:val="24"/>
            <w:szCs w:val="24"/>
          </w:rPr>
          <w:delText xml:space="preserve">the dish produced the recipe </w:delText>
        </w:r>
      </w:del>
    </w:p>
    <w:p w14:paraId="6C64E4AB" w14:textId="2FA61CF7" w:rsidR="00DB5F02" w:rsidDel="00473C50" w:rsidRDefault="00A96409">
      <w:pPr>
        <w:ind w:firstLine="720"/>
        <w:rPr>
          <w:del w:id="289" w:author="Shen, Guning" w:date="2024-03-27T14:31:00Z"/>
          <w:rFonts w:ascii="Times New Roman" w:eastAsia="Times New Roman" w:hAnsi="Times New Roman" w:cs="Times New Roman"/>
          <w:sz w:val="24"/>
          <w:szCs w:val="24"/>
        </w:rPr>
      </w:pPr>
      <w:del w:id="290" w:author="Shen, Guning" w:date="2024-03-27T14:31:00Z">
        <w:r w:rsidDel="00473C50">
          <w:rPr>
            <w:rFonts w:ascii="Times New Roman" w:eastAsia="Times New Roman" w:hAnsi="Times New Roman" w:cs="Times New Roman"/>
            <w:sz w:val="24"/>
            <w:szCs w:val="24"/>
          </w:rPr>
          <w:delText xml:space="preserve">a copy of the recipe </w:delText>
        </w:r>
      </w:del>
    </w:p>
    <w:p w14:paraId="75A56EA0" w14:textId="500F7B46" w:rsidR="00DB5F02" w:rsidDel="00473C50" w:rsidRDefault="00A96409">
      <w:pPr>
        <w:rPr>
          <w:del w:id="291" w:author="Shen, Guning" w:date="2024-03-27T14:31:00Z"/>
          <w:rFonts w:ascii="Times New Roman" w:eastAsia="Times New Roman" w:hAnsi="Times New Roman" w:cs="Times New Roman"/>
          <w:sz w:val="24"/>
          <w:szCs w:val="24"/>
        </w:rPr>
      </w:pPr>
      <w:del w:id="292" w:author="Shen, Guning" w:date="2024-03-27T14:31:00Z">
        <w:r w:rsidDel="00473C50">
          <w:rPr>
            <w:rFonts w:ascii="Times New Roman" w:eastAsia="Times New Roman" w:hAnsi="Times New Roman" w:cs="Times New Roman"/>
            <w:sz w:val="24"/>
            <w:szCs w:val="24"/>
          </w:rPr>
          <w:delText>Which of the following numbers are the same for each human:</w:delText>
        </w:r>
      </w:del>
    </w:p>
    <w:p w14:paraId="6691EFBA" w14:textId="7B7D53B0" w:rsidR="00DB5F02" w:rsidDel="00473C50" w:rsidRDefault="00A96409">
      <w:pPr>
        <w:rPr>
          <w:del w:id="293" w:author="Shen, Guning" w:date="2024-03-27T14:31:00Z"/>
          <w:rFonts w:ascii="Times New Roman" w:eastAsia="Times New Roman" w:hAnsi="Times New Roman" w:cs="Times New Roman"/>
          <w:sz w:val="24"/>
          <w:szCs w:val="24"/>
        </w:rPr>
      </w:pPr>
      <w:del w:id="294" w:author="Shen, Guning" w:date="2024-03-27T14:31:00Z">
        <w:r w:rsidDel="00473C50">
          <w:rPr>
            <w:rFonts w:ascii="Times New Roman" w:eastAsia="Times New Roman" w:hAnsi="Times New Roman" w:cs="Times New Roman"/>
            <w:sz w:val="24"/>
            <w:szCs w:val="24"/>
          </w:rPr>
          <w:tab/>
          <w:delText>Number of chromosomes in a cell</w:delText>
        </w:r>
      </w:del>
    </w:p>
    <w:p w14:paraId="07A6994D" w14:textId="389B09D8" w:rsidR="00DB5F02" w:rsidDel="00473C50" w:rsidRDefault="00A96409">
      <w:pPr>
        <w:rPr>
          <w:del w:id="295" w:author="Shen, Guning" w:date="2024-03-27T14:31:00Z"/>
          <w:rFonts w:ascii="Times New Roman" w:eastAsia="Times New Roman" w:hAnsi="Times New Roman" w:cs="Times New Roman"/>
          <w:sz w:val="24"/>
          <w:szCs w:val="24"/>
        </w:rPr>
      </w:pPr>
      <w:del w:id="296" w:author="Shen, Guning" w:date="2024-03-27T14:31:00Z">
        <w:r w:rsidDel="00473C50">
          <w:rPr>
            <w:rFonts w:ascii="Times New Roman" w:eastAsia="Times New Roman" w:hAnsi="Times New Roman" w:cs="Times New Roman"/>
            <w:sz w:val="24"/>
            <w:szCs w:val="24"/>
          </w:rPr>
          <w:tab/>
          <w:delText>Number of DNA strands in a cell</w:delText>
        </w:r>
      </w:del>
    </w:p>
    <w:p w14:paraId="1D53D393" w14:textId="4E3AFC9F" w:rsidR="00DB5F02" w:rsidDel="00473C50" w:rsidRDefault="00A96409">
      <w:pPr>
        <w:ind w:firstLine="720"/>
        <w:rPr>
          <w:del w:id="297" w:author="Shen, Guning" w:date="2024-03-27T14:31:00Z"/>
          <w:rFonts w:ascii="Times New Roman" w:eastAsia="Times New Roman" w:hAnsi="Times New Roman" w:cs="Times New Roman"/>
          <w:sz w:val="24"/>
          <w:szCs w:val="24"/>
        </w:rPr>
      </w:pPr>
      <w:del w:id="298" w:author="Shen, Guning" w:date="2024-03-27T14:31:00Z">
        <w:r w:rsidDel="00473C50">
          <w:rPr>
            <w:rFonts w:ascii="Times New Roman" w:eastAsia="Times New Roman" w:hAnsi="Times New Roman" w:cs="Times New Roman"/>
            <w:sz w:val="24"/>
            <w:szCs w:val="24"/>
          </w:rPr>
          <w:delText>Number of RNA strands in a cell</w:delText>
        </w:r>
      </w:del>
    </w:p>
    <w:p w14:paraId="33E87583" w14:textId="47FA466A" w:rsidR="00DB5F02" w:rsidDel="00473C50" w:rsidRDefault="00DB5F02">
      <w:pPr>
        <w:rPr>
          <w:del w:id="299" w:author="Shen, Guning" w:date="2024-03-27T14:31:00Z"/>
          <w:rFonts w:ascii="Times New Roman" w:eastAsia="Times New Roman" w:hAnsi="Times New Roman" w:cs="Times New Roman"/>
          <w:sz w:val="24"/>
          <w:szCs w:val="24"/>
        </w:rPr>
      </w:pPr>
    </w:p>
    <w:p w14:paraId="77F0E486" w14:textId="3AC13418" w:rsidR="00DB5F02" w:rsidDel="00473C50" w:rsidRDefault="00A96409">
      <w:pPr>
        <w:pStyle w:val="Heading2"/>
        <w:rPr>
          <w:del w:id="300" w:author="Shen, Guning" w:date="2024-03-27T14:31:00Z"/>
        </w:rPr>
      </w:pPr>
      <w:del w:id="301" w:author="Shen, Guning" w:date="2024-03-27T14:31:00Z">
        <w:r w:rsidDel="00473C50">
          <w:delText>Genetics Recap</w:delText>
        </w:r>
      </w:del>
    </w:p>
    <w:p w14:paraId="6F7BE2E3" w14:textId="6E7A2785" w:rsidR="00DB5F02" w:rsidDel="00473C50" w:rsidRDefault="00A96409">
      <w:pPr>
        <w:pBdr>
          <w:top w:val="nil"/>
          <w:left w:val="nil"/>
          <w:bottom w:val="nil"/>
          <w:right w:val="nil"/>
          <w:between w:val="nil"/>
        </w:pBdr>
        <w:spacing w:line="240" w:lineRule="auto"/>
        <w:rPr>
          <w:del w:id="302" w:author="Shen, Guning" w:date="2024-03-27T14:31:00Z"/>
          <w:rFonts w:ascii="Times New Roman" w:eastAsia="Times New Roman" w:hAnsi="Times New Roman" w:cs="Times New Roman"/>
          <w:color w:val="000000"/>
          <w:sz w:val="24"/>
          <w:szCs w:val="24"/>
        </w:rPr>
      </w:pPr>
      <w:del w:id="303" w:author="Shen, Guning" w:date="2024-03-27T14:31:00Z">
        <w:r w:rsidDel="00473C50">
          <w:rPr>
            <w:rFonts w:ascii="Times New Roman" w:eastAsia="Times New Roman" w:hAnsi="Times New Roman" w:cs="Times New Roman"/>
            <w:color w:val="000000"/>
            <w:sz w:val="24"/>
            <w:szCs w:val="24"/>
          </w:rPr>
          <w:delText xml:space="preserve">    </w:delText>
        </w:r>
      </w:del>
    </w:p>
    <w:p w14:paraId="7EBC0231" w14:textId="2CC04C1B" w:rsidR="00DB5F02" w:rsidDel="00473C50" w:rsidRDefault="00A96409">
      <w:pPr>
        <w:pBdr>
          <w:top w:val="nil"/>
          <w:left w:val="nil"/>
          <w:bottom w:val="nil"/>
          <w:right w:val="nil"/>
          <w:between w:val="nil"/>
        </w:pBdr>
        <w:spacing w:line="240" w:lineRule="auto"/>
        <w:rPr>
          <w:del w:id="304" w:author="Shen, Guning" w:date="2024-03-27T14:31:00Z"/>
          <w:rFonts w:ascii="Times New Roman" w:eastAsia="Times New Roman" w:hAnsi="Times New Roman" w:cs="Times New Roman"/>
          <w:color w:val="000000"/>
          <w:sz w:val="24"/>
          <w:szCs w:val="24"/>
        </w:rPr>
      </w:pPr>
      <w:del w:id="305" w:author="Shen, Guning" w:date="2024-03-27T14:31:00Z">
        <w:r w:rsidDel="00473C50">
          <w:rPr>
            <w:rFonts w:ascii="Times New Roman" w:eastAsia="Times New Roman" w:hAnsi="Times New Roman" w:cs="Times New Roman"/>
            <w:color w:val="000000"/>
            <w:sz w:val="24"/>
            <w:szCs w:val="24"/>
          </w:rPr>
          <w:delText xml:space="preserve">Each of the cells in our body has 23 pairs of </w:delText>
        </w:r>
        <w:r w:rsidDel="00473C50">
          <w:rPr>
            <w:rFonts w:ascii="Times New Roman" w:eastAsia="Times New Roman" w:hAnsi="Times New Roman" w:cs="Times New Roman"/>
            <w:i/>
            <w:color w:val="000000"/>
            <w:sz w:val="24"/>
            <w:szCs w:val="24"/>
          </w:rPr>
          <w:delText>chromosomes</w:delText>
        </w:r>
        <w:r w:rsidDel="00473C50">
          <w:rPr>
            <w:rFonts w:ascii="Times New Roman" w:eastAsia="Times New Roman" w:hAnsi="Times New Roman" w:cs="Times New Roman"/>
            <w:color w:val="000000"/>
            <w:sz w:val="24"/>
            <w:szCs w:val="24"/>
          </w:rPr>
          <w:delText xml:space="preserve"> in its nucleus. One chromosome in each pair comes from the father and one from the mother. A chromosome contains the code for how our cells function, and is a pair of </w:delText>
        </w:r>
        <w:r w:rsidDel="00473C50">
          <w:rPr>
            <w:rFonts w:ascii="Times New Roman" w:eastAsia="Times New Roman" w:hAnsi="Times New Roman" w:cs="Times New Roman"/>
            <w:i/>
            <w:color w:val="000000"/>
            <w:sz w:val="24"/>
            <w:szCs w:val="24"/>
          </w:rPr>
          <w:delText>DNA strands</w:delText>
        </w:r>
        <w:r w:rsidDel="00473C50">
          <w:rPr>
            <w:rFonts w:ascii="Times New Roman" w:eastAsia="Times New Roman" w:hAnsi="Times New Roman" w:cs="Times New Roman"/>
            <w:color w:val="000000"/>
            <w:sz w:val="24"/>
            <w:szCs w:val="24"/>
          </w:rPr>
          <w:delText xml:space="preserve">.  A DNA (strand) in turn, is a sequence of connected chemicals, called </w:delText>
        </w:r>
        <w:r w:rsidDel="00473C50">
          <w:rPr>
            <w:rFonts w:ascii="Times New Roman" w:eastAsia="Times New Roman" w:hAnsi="Times New Roman" w:cs="Times New Roman"/>
            <w:i/>
            <w:color w:val="000000"/>
            <w:sz w:val="24"/>
            <w:szCs w:val="24"/>
          </w:rPr>
          <w:delText xml:space="preserve">nucleic acids </w:delText>
        </w:r>
        <w:r w:rsidDel="00473C50">
          <w:rPr>
            <w:rFonts w:ascii="Times New Roman" w:eastAsia="Times New Roman" w:hAnsi="Times New Roman" w:cs="Times New Roman"/>
            <w:color w:val="000000"/>
            <w:sz w:val="24"/>
            <w:szCs w:val="24"/>
          </w:rPr>
          <w:delText xml:space="preserve">or </w:delText>
        </w:r>
        <w:r w:rsidDel="00473C50">
          <w:rPr>
            <w:rFonts w:ascii="Times New Roman" w:eastAsia="Times New Roman" w:hAnsi="Times New Roman" w:cs="Times New Roman"/>
            <w:i/>
            <w:color w:val="000000"/>
            <w:sz w:val="24"/>
            <w:szCs w:val="24"/>
          </w:rPr>
          <w:delText>nucleobases</w:delText>
        </w:r>
        <w:r w:rsidDel="00473C50">
          <w:rPr>
            <w:rFonts w:ascii="Times New Roman" w:eastAsia="Times New Roman" w:hAnsi="Times New Roman" w:cs="Times New Roman"/>
            <w:b/>
            <w:color w:val="000000"/>
            <w:sz w:val="24"/>
            <w:szCs w:val="24"/>
          </w:rPr>
          <w:delText>.</w:delText>
        </w:r>
        <w:r w:rsidDel="00473C50">
          <w:rPr>
            <w:rFonts w:ascii="Times New Roman" w:eastAsia="Times New Roman" w:hAnsi="Times New Roman" w:cs="Times New Roman"/>
            <w:color w:val="000000"/>
            <w:sz w:val="24"/>
            <w:szCs w:val="24"/>
          </w:rPr>
          <w:delText xml:space="preserve"> There are four unique nucleic acids labelled as: </w:delText>
        </w:r>
        <w:r w:rsidDel="00473C50">
          <w:rPr>
            <w:rFonts w:ascii="Times New Roman" w:eastAsia="Times New Roman" w:hAnsi="Times New Roman" w:cs="Times New Roman"/>
            <w:i/>
            <w:color w:val="000000"/>
            <w:sz w:val="24"/>
            <w:szCs w:val="24"/>
          </w:rPr>
          <w:delText>A</w:delText>
        </w:r>
        <w:r w:rsidDel="00473C50">
          <w:rPr>
            <w:rFonts w:ascii="Times New Roman" w:eastAsia="Times New Roman" w:hAnsi="Times New Roman" w:cs="Times New Roman"/>
            <w:color w:val="000000"/>
            <w:sz w:val="24"/>
            <w:szCs w:val="24"/>
          </w:rPr>
          <w:delText xml:space="preserve">, </w:delText>
        </w:r>
        <w:r w:rsidDel="00473C50">
          <w:rPr>
            <w:rFonts w:ascii="Times New Roman" w:eastAsia="Times New Roman" w:hAnsi="Times New Roman" w:cs="Times New Roman"/>
            <w:i/>
            <w:color w:val="000000"/>
            <w:sz w:val="24"/>
            <w:szCs w:val="24"/>
          </w:rPr>
          <w:delText>T</w:delText>
        </w:r>
        <w:r w:rsidDel="00473C50">
          <w:rPr>
            <w:rFonts w:ascii="Times New Roman" w:eastAsia="Times New Roman" w:hAnsi="Times New Roman" w:cs="Times New Roman"/>
            <w:color w:val="000000"/>
            <w:sz w:val="24"/>
            <w:szCs w:val="24"/>
          </w:rPr>
          <w:delText xml:space="preserve">, </w:delText>
        </w:r>
        <w:r w:rsidDel="00473C50">
          <w:rPr>
            <w:rFonts w:ascii="Times New Roman" w:eastAsia="Times New Roman" w:hAnsi="Times New Roman" w:cs="Times New Roman"/>
            <w:i/>
            <w:color w:val="000000"/>
            <w:sz w:val="24"/>
            <w:szCs w:val="24"/>
          </w:rPr>
          <w:delText>G</w:delText>
        </w:r>
        <w:r w:rsidDel="00473C50">
          <w:rPr>
            <w:rFonts w:ascii="Times New Roman" w:eastAsia="Times New Roman" w:hAnsi="Times New Roman" w:cs="Times New Roman"/>
            <w:color w:val="000000"/>
            <w:sz w:val="24"/>
            <w:szCs w:val="24"/>
          </w:rPr>
          <w:delText xml:space="preserve"> and </w:delText>
        </w:r>
        <w:r w:rsidDel="00473C50">
          <w:rPr>
            <w:rFonts w:ascii="Times New Roman" w:eastAsia="Times New Roman" w:hAnsi="Times New Roman" w:cs="Times New Roman"/>
            <w:i/>
            <w:color w:val="000000"/>
            <w:sz w:val="24"/>
            <w:szCs w:val="24"/>
          </w:rPr>
          <w:delText>C</w:delText>
        </w:r>
        <w:r w:rsidDel="00473C50">
          <w:rPr>
            <w:rFonts w:ascii="Times New Roman" w:eastAsia="Times New Roman" w:hAnsi="Times New Roman" w:cs="Times New Roman"/>
            <w:color w:val="000000"/>
            <w:sz w:val="24"/>
            <w:szCs w:val="24"/>
          </w:rPr>
          <w:delText xml:space="preserve">.  </w:delText>
        </w:r>
        <w:r w:rsidDel="00473C50">
          <w:rPr>
            <w:rFonts w:ascii="Times New Roman" w:eastAsia="Times New Roman" w:hAnsi="Times New Roman" w:cs="Times New Roman"/>
            <w:i/>
            <w:color w:val="000000"/>
            <w:sz w:val="24"/>
            <w:szCs w:val="24"/>
          </w:rPr>
          <w:delText>A</w:delText>
        </w:r>
        <w:r w:rsidDel="00473C50">
          <w:rPr>
            <w:rFonts w:ascii="Times New Roman" w:eastAsia="Times New Roman" w:hAnsi="Times New Roman" w:cs="Times New Roman"/>
            <w:color w:val="000000"/>
            <w:sz w:val="24"/>
            <w:szCs w:val="24"/>
          </w:rPr>
          <w:delText xml:space="preserve"> is structurally similar to </w:delText>
        </w:r>
        <w:r w:rsidDel="00473C50">
          <w:rPr>
            <w:rFonts w:ascii="Times New Roman" w:eastAsia="Times New Roman" w:hAnsi="Times New Roman" w:cs="Times New Roman"/>
            <w:i/>
            <w:color w:val="000000"/>
            <w:sz w:val="24"/>
            <w:szCs w:val="24"/>
          </w:rPr>
          <w:delText>G</w:delText>
        </w:r>
        <w:r w:rsidDel="00473C50">
          <w:rPr>
            <w:rFonts w:ascii="Times New Roman" w:eastAsia="Times New Roman" w:hAnsi="Times New Roman" w:cs="Times New Roman"/>
            <w:color w:val="000000"/>
            <w:sz w:val="24"/>
            <w:szCs w:val="24"/>
          </w:rPr>
          <w:delText xml:space="preserve">, </w:delText>
        </w:r>
        <w:r w:rsidDel="00473C50">
          <w:rPr>
            <w:rFonts w:ascii="Times New Roman" w:eastAsia="Times New Roman" w:hAnsi="Times New Roman" w:cs="Times New Roman"/>
            <w:i/>
            <w:color w:val="000000"/>
            <w:sz w:val="24"/>
            <w:szCs w:val="24"/>
          </w:rPr>
          <w:delText xml:space="preserve">T </w:delText>
        </w:r>
        <w:r w:rsidDel="00473C50">
          <w:rPr>
            <w:rFonts w:ascii="Times New Roman" w:eastAsia="Times New Roman" w:hAnsi="Times New Roman" w:cs="Times New Roman"/>
            <w:color w:val="000000"/>
            <w:sz w:val="24"/>
            <w:szCs w:val="24"/>
          </w:rPr>
          <w:delText xml:space="preserve">is structurally similar to </w:delText>
        </w:r>
        <w:r w:rsidDel="00473C50">
          <w:rPr>
            <w:rFonts w:ascii="Times New Roman" w:eastAsia="Times New Roman" w:hAnsi="Times New Roman" w:cs="Times New Roman"/>
            <w:i/>
            <w:color w:val="000000"/>
            <w:sz w:val="24"/>
            <w:szCs w:val="24"/>
          </w:rPr>
          <w:delText>C</w:delText>
        </w:r>
        <w:r w:rsidDel="00473C50">
          <w:rPr>
            <w:rFonts w:ascii="Times New Roman" w:eastAsia="Times New Roman" w:hAnsi="Times New Roman" w:cs="Times New Roman"/>
            <w:color w:val="000000"/>
            <w:sz w:val="24"/>
            <w:szCs w:val="24"/>
          </w:rPr>
          <w:delText xml:space="preserve">; and </w:delText>
        </w:r>
        <w:r w:rsidDel="00473C50">
          <w:rPr>
            <w:rFonts w:ascii="Times New Roman" w:eastAsia="Times New Roman" w:hAnsi="Times New Roman" w:cs="Times New Roman"/>
            <w:i/>
            <w:color w:val="000000"/>
            <w:sz w:val="24"/>
            <w:szCs w:val="24"/>
          </w:rPr>
          <w:delText>T</w:delText>
        </w:r>
        <w:r w:rsidDel="00473C50">
          <w:rPr>
            <w:rFonts w:ascii="Times New Roman" w:eastAsia="Times New Roman" w:hAnsi="Times New Roman" w:cs="Times New Roman"/>
            <w:color w:val="000000"/>
            <w:sz w:val="24"/>
            <w:szCs w:val="24"/>
          </w:rPr>
          <w:delText xml:space="preserve"> and </w:delText>
        </w:r>
        <w:r w:rsidDel="00473C50">
          <w:rPr>
            <w:rFonts w:ascii="Times New Roman" w:eastAsia="Times New Roman" w:hAnsi="Times New Roman" w:cs="Times New Roman"/>
            <w:i/>
            <w:color w:val="000000"/>
            <w:sz w:val="24"/>
            <w:szCs w:val="24"/>
          </w:rPr>
          <w:delText>C</w:delText>
        </w:r>
        <w:r w:rsidDel="00473C50">
          <w:rPr>
            <w:rFonts w:ascii="Times New Roman" w:eastAsia="Times New Roman" w:hAnsi="Times New Roman" w:cs="Times New Roman"/>
            <w:color w:val="000000"/>
            <w:sz w:val="24"/>
            <w:szCs w:val="24"/>
          </w:rPr>
          <w:delText xml:space="preserve"> are smaller than </w:delText>
        </w:r>
        <w:r w:rsidDel="00473C50">
          <w:rPr>
            <w:rFonts w:ascii="Times New Roman" w:eastAsia="Times New Roman" w:hAnsi="Times New Roman" w:cs="Times New Roman"/>
            <w:i/>
            <w:color w:val="000000"/>
            <w:sz w:val="24"/>
            <w:szCs w:val="24"/>
          </w:rPr>
          <w:delText>A</w:delText>
        </w:r>
        <w:r w:rsidDel="00473C50">
          <w:rPr>
            <w:rFonts w:ascii="Times New Roman" w:eastAsia="Times New Roman" w:hAnsi="Times New Roman" w:cs="Times New Roman"/>
            <w:color w:val="000000"/>
            <w:sz w:val="24"/>
            <w:szCs w:val="24"/>
          </w:rPr>
          <w:delText xml:space="preserve"> and </w:delText>
        </w:r>
        <w:r w:rsidDel="00473C50">
          <w:rPr>
            <w:rFonts w:ascii="Times New Roman" w:eastAsia="Times New Roman" w:hAnsi="Times New Roman" w:cs="Times New Roman"/>
            <w:i/>
            <w:color w:val="000000"/>
            <w:sz w:val="24"/>
            <w:szCs w:val="24"/>
          </w:rPr>
          <w:delText>G</w:delText>
        </w:r>
        <w:r w:rsidDel="00473C50">
          <w:rPr>
            <w:rFonts w:ascii="Times New Roman" w:eastAsia="Times New Roman" w:hAnsi="Times New Roman" w:cs="Times New Roman"/>
            <w:color w:val="000000"/>
            <w:sz w:val="24"/>
            <w:szCs w:val="24"/>
          </w:rPr>
          <w:delText xml:space="preserve">.  An entire DNA strand can be thought of as just a long sequence of </w:delText>
        </w:r>
        <w:r w:rsidDel="00473C50">
          <w:rPr>
            <w:rFonts w:ascii="Times New Roman" w:eastAsia="Times New Roman" w:hAnsi="Times New Roman" w:cs="Times New Roman"/>
            <w:i/>
            <w:color w:val="000000"/>
            <w:sz w:val="24"/>
            <w:szCs w:val="24"/>
          </w:rPr>
          <w:delText>A</w:delText>
        </w:r>
        <w:r w:rsidDel="00473C50">
          <w:rPr>
            <w:rFonts w:ascii="Times New Roman" w:eastAsia="Times New Roman" w:hAnsi="Times New Roman" w:cs="Times New Roman"/>
            <w:color w:val="000000"/>
            <w:sz w:val="24"/>
            <w:szCs w:val="24"/>
          </w:rPr>
          <w:delText xml:space="preserve">, </w:delText>
        </w:r>
        <w:r w:rsidDel="00473C50">
          <w:rPr>
            <w:rFonts w:ascii="Times New Roman" w:eastAsia="Times New Roman" w:hAnsi="Times New Roman" w:cs="Times New Roman"/>
            <w:i/>
            <w:color w:val="000000"/>
            <w:sz w:val="24"/>
            <w:szCs w:val="24"/>
          </w:rPr>
          <w:delText>T</w:delText>
        </w:r>
        <w:r w:rsidDel="00473C50">
          <w:rPr>
            <w:rFonts w:ascii="Times New Roman" w:eastAsia="Times New Roman" w:hAnsi="Times New Roman" w:cs="Times New Roman"/>
            <w:color w:val="000000"/>
            <w:sz w:val="24"/>
            <w:szCs w:val="24"/>
          </w:rPr>
          <w:delText xml:space="preserve">, </w:delText>
        </w:r>
        <w:r w:rsidDel="00473C50">
          <w:rPr>
            <w:rFonts w:ascii="Times New Roman" w:eastAsia="Times New Roman" w:hAnsi="Times New Roman" w:cs="Times New Roman"/>
            <w:i/>
            <w:color w:val="000000"/>
            <w:sz w:val="24"/>
            <w:szCs w:val="24"/>
          </w:rPr>
          <w:delText>G</w:delText>
        </w:r>
        <w:r w:rsidDel="00473C50">
          <w:rPr>
            <w:rFonts w:ascii="Times New Roman" w:eastAsia="Times New Roman" w:hAnsi="Times New Roman" w:cs="Times New Roman"/>
            <w:color w:val="000000"/>
            <w:sz w:val="24"/>
            <w:szCs w:val="24"/>
          </w:rPr>
          <w:delText xml:space="preserve">, and </w:delText>
        </w:r>
        <w:r w:rsidDel="00473C50">
          <w:rPr>
            <w:rFonts w:ascii="Times New Roman" w:eastAsia="Times New Roman" w:hAnsi="Times New Roman" w:cs="Times New Roman"/>
            <w:i/>
            <w:color w:val="000000"/>
            <w:sz w:val="24"/>
            <w:szCs w:val="24"/>
          </w:rPr>
          <w:delText>C</w:delText>
        </w:r>
        <w:r w:rsidDel="00473C50">
          <w:rPr>
            <w:rFonts w:ascii="Times New Roman" w:eastAsia="Times New Roman" w:hAnsi="Times New Roman" w:cs="Times New Roman"/>
            <w:color w:val="000000"/>
            <w:sz w:val="24"/>
            <w:szCs w:val="24"/>
          </w:rPr>
          <w:delText xml:space="preserve"> nucleobases. </w:delText>
        </w:r>
      </w:del>
    </w:p>
    <w:p w14:paraId="0DAD0904" w14:textId="3B5F0807" w:rsidR="00DB5F02" w:rsidDel="00473C50" w:rsidRDefault="00A96409">
      <w:pPr>
        <w:pBdr>
          <w:top w:val="nil"/>
          <w:left w:val="nil"/>
          <w:bottom w:val="nil"/>
          <w:right w:val="nil"/>
          <w:between w:val="nil"/>
        </w:pBdr>
        <w:spacing w:line="240" w:lineRule="auto"/>
        <w:rPr>
          <w:del w:id="306" w:author="Shen, Guning" w:date="2024-03-27T14:31:00Z"/>
          <w:rFonts w:ascii="Times New Roman" w:eastAsia="Times New Roman" w:hAnsi="Times New Roman" w:cs="Times New Roman"/>
          <w:color w:val="000000"/>
          <w:sz w:val="24"/>
          <w:szCs w:val="24"/>
        </w:rPr>
      </w:pPr>
      <w:del w:id="307" w:author="Shen, Guning" w:date="2024-03-27T14:31:00Z">
        <w:r w:rsidDel="00473C50">
          <w:rPr>
            <w:rFonts w:ascii="Times New Roman" w:eastAsia="Times New Roman" w:hAnsi="Times New Roman" w:cs="Times New Roman"/>
            <w:color w:val="000000"/>
            <w:sz w:val="24"/>
            <w:szCs w:val="24"/>
          </w:rPr>
          <w:delText xml:space="preserve">The sequences of nucleobases in the two paired DNA strands in a chromosome are not copies of each other; nor are they independent of each other.   Each nucleic acid in one strand is connected with a corresponding nucleic acid in the peer strands to form a base pair.  This pairing in the two strands gives DNA its name - Deoxyribonucleic Acid. The term </w:delText>
        </w:r>
        <w:r w:rsidDel="00473C50">
          <w:rPr>
            <w:rFonts w:ascii="Times New Roman" w:eastAsia="Times New Roman" w:hAnsi="Times New Roman" w:cs="Times New Roman"/>
            <w:i/>
            <w:color w:val="000000"/>
            <w:sz w:val="24"/>
            <w:szCs w:val="24"/>
          </w:rPr>
          <w:delText>Deoxyribo</w:delText>
        </w:r>
        <w:r w:rsidDel="00473C50">
          <w:rPr>
            <w:rFonts w:ascii="Times New Roman" w:eastAsia="Times New Roman" w:hAnsi="Times New Roman" w:cs="Times New Roman"/>
            <w:color w:val="000000"/>
            <w:sz w:val="24"/>
            <w:szCs w:val="24"/>
          </w:rPr>
          <w:delText xml:space="preserve"> indicates a bound chain of nucleic acids or nucleobases.</w:delText>
        </w:r>
      </w:del>
    </w:p>
    <w:p w14:paraId="423F91A1" w14:textId="3E8DDB21" w:rsidR="00DB5F02" w:rsidDel="00473C50" w:rsidRDefault="00A96409">
      <w:pPr>
        <w:pBdr>
          <w:top w:val="nil"/>
          <w:left w:val="nil"/>
          <w:bottom w:val="nil"/>
          <w:right w:val="nil"/>
          <w:between w:val="nil"/>
        </w:pBdr>
        <w:spacing w:line="240" w:lineRule="auto"/>
        <w:rPr>
          <w:del w:id="308" w:author="Shen, Guning" w:date="2024-03-27T14:31:00Z"/>
          <w:rFonts w:ascii="Times New Roman" w:eastAsia="Times New Roman" w:hAnsi="Times New Roman" w:cs="Times New Roman"/>
          <w:color w:val="000000"/>
          <w:sz w:val="24"/>
          <w:szCs w:val="24"/>
        </w:rPr>
      </w:pPr>
      <w:del w:id="309" w:author="Shen, Guning" w:date="2024-03-27T14:31:00Z">
        <w:r w:rsidDel="00473C50">
          <w:rPr>
            <w:rFonts w:ascii="Times New Roman" w:eastAsia="Times New Roman" w:hAnsi="Times New Roman" w:cs="Times New Roman"/>
            <w:color w:val="000000"/>
            <w:sz w:val="24"/>
            <w:szCs w:val="24"/>
          </w:rPr>
          <w:delText>Two nucleic acids in a pair must have atoms that can form hydrogen bonds between them. Moreover, because of space constraints, a large nucleic acid can pair only with a smaller one. These constraints (discovered by Watson and Crick) imply that </w:delText>
        </w:r>
        <w:r w:rsidDel="00473C50">
          <w:rPr>
            <w:rFonts w:ascii="Times New Roman" w:eastAsia="Times New Roman" w:hAnsi="Times New Roman" w:cs="Times New Roman"/>
            <w:i/>
            <w:color w:val="000000"/>
            <w:sz w:val="24"/>
            <w:szCs w:val="24"/>
          </w:rPr>
          <w:delText>A</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pairs only with the smaller </w:delText>
        </w:r>
        <w:r w:rsidDel="00473C50">
          <w:rPr>
            <w:rFonts w:ascii="Times New Roman" w:eastAsia="Times New Roman" w:hAnsi="Times New Roman" w:cs="Times New Roman"/>
            <w:i/>
            <w:color w:val="000000"/>
            <w:sz w:val="24"/>
            <w:szCs w:val="24"/>
          </w:rPr>
          <w:delText>T</w:delText>
        </w:r>
        <w:r w:rsidDel="00473C50">
          <w:rPr>
            <w:rFonts w:ascii="Times New Roman" w:eastAsia="Times New Roman" w:hAnsi="Times New Roman" w:cs="Times New Roman"/>
            <w:color w:val="000000"/>
            <w:sz w:val="24"/>
            <w:szCs w:val="24"/>
          </w:rPr>
          <w:delText xml:space="preserve">; and </w:delText>
        </w:r>
        <w:r w:rsidDel="00473C50">
          <w:rPr>
            <w:rFonts w:ascii="Times New Roman" w:eastAsia="Times New Roman" w:hAnsi="Times New Roman" w:cs="Times New Roman"/>
            <w:i/>
            <w:color w:val="000000"/>
            <w:sz w:val="24"/>
            <w:szCs w:val="24"/>
          </w:rPr>
          <w:delText xml:space="preserve">G </w:delText>
        </w:r>
        <w:r w:rsidDel="00473C50">
          <w:rPr>
            <w:rFonts w:ascii="Times New Roman" w:eastAsia="Times New Roman" w:hAnsi="Times New Roman" w:cs="Times New Roman"/>
            <w:color w:val="000000"/>
            <w:sz w:val="24"/>
            <w:szCs w:val="24"/>
          </w:rPr>
          <w:delText xml:space="preserve">pairs only with the smaller </w:delText>
        </w:r>
        <w:r w:rsidDel="00473C50">
          <w:rPr>
            <w:rFonts w:ascii="Times New Roman" w:eastAsia="Times New Roman" w:hAnsi="Times New Roman" w:cs="Times New Roman"/>
            <w:i/>
            <w:color w:val="000000"/>
            <w:sz w:val="24"/>
            <w:szCs w:val="24"/>
          </w:rPr>
          <w:delText>C</w:delText>
        </w:r>
        <w:r w:rsidDel="00473C50">
          <w:rPr>
            <w:rFonts w:ascii="Times New Roman" w:eastAsia="Times New Roman" w:hAnsi="Times New Roman" w:cs="Times New Roman"/>
            <w:color w:val="000000"/>
            <w:sz w:val="24"/>
            <w:szCs w:val="24"/>
          </w:rPr>
          <w:delText>. </w:delText>
        </w:r>
      </w:del>
    </w:p>
    <w:p w14:paraId="1BC2A9A7" w14:textId="67990494" w:rsidR="00DB5F02" w:rsidDel="00473C50" w:rsidRDefault="00A96409">
      <w:pPr>
        <w:pBdr>
          <w:top w:val="nil"/>
          <w:left w:val="nil"/>
          <w:bottom w:val="nil"/>
          <w:right w:val="nil"/>
          <w:between w:val="nil"/>
        </w:pBdr>
        <w:spacing w:line="240" w:lineRule="auto"/>
        <w:rPr>
          <w:del w:id="310" w:author="Shen, Guning" w:date="2024-03-27T14:31:00Z"/>
          <w:rFonts w:ascii="Times New Roman" w:eastAsia="Times New Roman" w:hAnsi="Times New Roman" w:cs="Times New Roman"/>
          <w:color w:val="000000"/>
          <w:sz w:val="24"/>
          <w:szCs w:val="24"/>
        </w:rPr>
      </w:pPr>
      <w:del w:id="311" w:author="Shen, Guning" w:date="2024-03-27T14:31:00Z">
        <w:r w:rsidDel="00473C50">
          <w:rPr>
            <w:rFonts w:ascii="Times New Roman" w:eastAsia="Times New Roman" w:hAnsi="Times New Roman" w:cs="Times New Roman"/>
            <w:color w:val="000000"/>
            <w:sz w:val="24"/>
            <w:szCs w:val="24"/>
          </w:rPr>
          <w:delText xml:space="preserve">Adjacent paired nucleic acids in a chromosome's DNA strands are collected in well-defined DNA slices of varying length (76 to 80781) called </w:delText>
        </w:r>
        <w:r w:rsidDel="00473C50">
          <w:rPr>
            <w:rFonts w:ascii="Times New Roman" w:eastAsia="Times New Roman" w:hAnsi="Times New Roman" w:cs="Times New Roman"/>
            <w:i/>
            <w:color w:val="000000"/>
            <w:sz w:val="24"/>
            <w:szCs w:val="24"/>
          </w:rPr>
          <w:delText>genes</w:delText>
        </w:r>
        <w:r w:rsidDel="00473C50">
          <w:rPr>
            <w:rFonts w:ascii="Times New Roman" w:eastAsia="Times New Roman" w:hAnsi="Times New Roman" w:cs="Times New Roman"/>
            <w:color w:val="000000"/>
            <w:sz w:val="24"/>
            <w:szCs w:val="24"/>
          </w:rPr>
          <w:delText>. Genes, of course, are what determine various characteristics of our body such as eye color, hair color, skin tone, and height. If our body is a machine, then the paired DNA strands form the blueprint for that machine, and each gene is the specification for a specific function of the body machine.</w:delText>
        </w:r>
      </w:del>
    </w:p>
    <w:p w14:paraId="15F32F2E" w14:textId="074C26BE" w:rsidR="00DB5F02" w:rsidDel="00473C50" w:rsidRDefault="00A96409">
      <w:pPr>
        <w:pBdr>
          <w:top w:val="nil"/>
          <w:left w:val="nil"/>
          <w:bottom w:val="nil"/>
          <w:right w:val="nil"/>
          <w:between w:val="nil"/>
        </w:pBdr>
        <w:spacing w:line="240" w:lineRule="auto"/>
        <w:rPr>
          <w:del w:id="312" w:author="Shen, Guning" w:date="2024-03-27T14:31:00Z"/>
          <w:rFonts w:ascii="Times New Roman" w:eastAsia="Times New Roman" w:hAnsi="Times New Roman" w:cs="Times New Roman"/>
          <w:color w:val="000000"/>
          <w:sz w:val="24"/>
          <w:szCs w:val="24"/>
        </w:rPr>
      </w:pPr>
      <w:del w:id="313" w:author="Shen, Guning" w:date="2024-03-27T14:31:00Z">
        <w:r w:rsidDel="00473C50">
          <w:rPr>
            <w:rFonts w:ascii="Times New Roman" w:eastAsia="Times New Roman" w:hAnsi="Times New Roman" w:cs="Times New Roman"/>
            <w:color w:val="000000"/>
            <w:sz w:val="24"/>
            <w:szCs w:val="24"/>
          </w:rPr>
          <w:delText xml:space="preserve">The body functions are carried out by </w:delText>
        </w:r>
        <w:r w:rsidDel="00473C50">
          <w:rPr>
            <w:rFonts w:ascii="Times New Roman" w:eastAsia="Times New Roman" w:hAnsi="Times New Roman" w:cs="Times New Roman"/>
            <w:i/>
            <w:color w:val="000000"/>
            <w:sz w:val="24"/>
            <w:szCs w:val="24"/>
          </w:rPr>
          <w:delText>proteins</w:delText>
        </w:r>
        <w:r w:rsidDel="00473C50">
          <w:rPr>
            <w:rFonts w:ascii="Times New Roman" w:eastAsia="Times New Roman" w:hAnsi="Times New Roman" w:cs="Times New Roman"/>
            <w:color w:val="000000"/>
            <w:sz w:val="24"/>
            <w:szCs w:val="24"/>
          </w:rPr>
          <w:delText xml:space="preserve">, which are micro-machines that actually do all of the processes in our body. They break down sugar in our food, cluster together to give our eyes color, and even make up our hair. There are multiple kinds of proteins with different names - for example, the proteins that make our hair are </w:delText>
        </w:r>
        <w:r w:rsidDel="00473C50">
          <w:rPr>
            <w:rFonts w:ascii="Times New Roman" w:eastAsia="Times New Roman" w:hAnsi="Times New Roman" w:cs="Times New Roman"/>
            <w:i/>
            <w:color w:val="000000"/>
            <w:sz w:val="24"/>
            <w:szCs w:val="24"/>
          </w:rPr>
          <w:delText>keratins</w:delText>
        </w:r>
        <w:r w:rsidDel="00473C50">
          <w:rPr>
            <w:rFonts w:ascii="Times New Roman" w:eastAsia="Times New Roman" w:hAnsi="Times New Roman" w:cs="Times New Roman"/>
            <w:color w:val="000000"/>
            <w:sz w:val="24"/>
            <w:szCs w:val="24"/>
          </w:rPr>
          <w:delText>.</w:delText>
        </w:r>
      </w:del>
    </w:p>
    <w:p w14:paraId="2D65C470" w14:textId="21E67207" w:rsidR="00DB5F02" w:rsidDel="00473C50" w:rsidRDefault="00A96409">
      <w:pPr>
        <w:pBdr>
          <w:top w:val="nil"/>
          <w:left w:val="nil"/>
          <w:bottom w:val="nil"/>
          <w:right w:val="nil"/>
          <w:between w:val="nil"/>
        </w:pBdr>
        <w:spacing w:line="240" w:lineRule="auto"/>
        <w:rPr>
          <w:del w:id="314" w:author="Shen, Guning" w:date="2024-03-27T14:31:00Z"/>
          <w:rFonts w:ascii="Times New Roman" w:eastAsia="Times New Roman" w:hAnsi="Times New Roman" w:cs="Times New Roman"/>
          <w:color w:val="000000"/>
          <w:sz w:val="24"/>
          <w:szCs w:val="24"/>
        </w:rPr>
      </w:pPr>
      <w:del w:id="315" w:author="Shen, Guning" w:date="2024-03-27T14:31:00Z">
        <w:r w:rsidDel="00473C50">
          <w:rPr>
            <w:rFonts w:ascii="Times New Roman" w:eastAsia="Times New Roman" w:hAnsi="Times New Roman" w:cs="Times New Roman"/>
            <w:color w:val="000000"/>
            <w:sz w:val="24"/>
            <w:szCs w:val="24"/>
          </w:rPr>
          <w:delText>Classic thinking believes a gene controls the production of a single protein, though there is some recent evidence to indicate that a gene could control the production of multiple proteins. It does this indirectly through dynamically produced </w:delText>
        </w:r>
        <w:r w:rsidDel="00473C50">
          <w:rPr>
            <w:rFonts w:ascii="Times New Roman" w:eastAsia="Times New Roman" w:hAnsi="Times New Roman" w:cs="Times New Roman"/>
            <w:i/>
            <w:color w:val="000000"/>
            <w:sz w:val="24"/>
            <w:szCs w:val="24"/>
          </w:rPr>
          <w:delText>RNA</w:delText>
        </w:r>
        <w:r w:rsidDel="00473C50">
          <w:rPr>
            <w:rFonts w:ascii="Times New Roman" w:eastAsia="Times New Roman" w:hAnsi="Times New Roman" w:cs="Times New Roman"/>
            <w:color w:val="000000"/>
            <w:sz w:val="24"/>
            <w:szCs w:val="24"/>
          </w:rPr>
          <w:delText xml:space="preserve"> strands, which, like DNA strands, are composed of nucleic acids, but unlike DNA stands, are not paired. These unpaired nucleic acids are </w:delText>
        </w:r>
        <w:r w:rsidDel="00473C50">
          <w:rPr>
            <w:rFonts w:ascii="Times New Roman" w:eastAsia="Times New Roman" w:hAnsi="Times New Roman" w:cs="Times New Roman"/>
            <w:i/>
            <w:color w:val="000000"/>
            <w:sz w:val="24"/>
            <w:szCs w:val="24"/>
          </w:rPr>
          <w:delText>ribose</w:delText>
        </w:r>
        <w:r w:rsidDel="00473C50">
          <w:rPr>
            <w:rFonts w:ascii="Times New Roman" w:eastAsia="Times New Roman" w:hAnsi="Times New Roman" w:cs="Times New Roman"/>
            <w:color w:val="000000"/>
            <w:sz w:val="24"/>
            <w:szCs w:val="24"/>
          </w:rPr>
          <w:delText xml:space="preserve"> rather than the pairing or bonding deoxyribose acids in DNA. RNA strands have the same nucleic acids as DNA strands except that U takes the place of T, which takes less energy to produce than T. </w:delText>
        </w:r>
      </w:del>
    </w:p>
    <w:p w14:paraId="342DD687" w14:textId="576205F9" w:rsidR="00DB5F02" w:rsidDel="00473C50" w:rsidRDefault="00A96409">
      <w:pPr>
        <w:pBdr>
          <w:top w:val="nil"/>
          <w:left w:val="nil"/>
          <w:bottom w:val="nil"/>
          <w:right w:val="nil"/>
          <w:between w:val="nil"/>
        </w:pBdr>
        <w:spacing w:line="240" w:lineRule="auto"/>
        <w:rPr>
          <w:del w:id="316" w:author="Shen, Guning" w:date="2024-03-27T14:31:00Z"/>
          <w:rFonts w:ascii="Times New Roman" w:eastAsia="Times New Roman" w:hAnsi="Times New Roman" w:cs="Times New Roman"/>
          <w:color w:val="000000"/>
          <w:sz w:val="24"/>
          <w:szCs w:val="24"/>
        </w:rPr>
      </w:pPr>
      <w:del w:id="317" w:author="Shen, Guning" w:date="2024-03-27T14:31:00Z">
        <w:r w:rsidDel="00473C50">
          <w:rPr>
            <w:rFonts w:ascii="Times New Roman" w:eastAsia="Times New Roman" w:hAnsi="Times New Roman" w:cs="Times New Roman"/>
            <w:color w:val="000000"/>
            <w:sz w:val="24"/>
            <w:szCs w:val="24"/>
          </w:rPr>
          <w:delText xml:space="preserve">The process of dynamically producing a certain number of RNA strands from a gene is called </w:delText>
        </w:r>
        <w:r w:rsidDel="00473C50">
          <w:rPr>
            <w:rFonts w:ascii="Times New Roman" w:eastAsia="Times New Roman" w:hAnsi="Times New Roman" w:cs="Times New Roman"/>
            <w:i/>
            <w:color w:val="000000"/>
            <w:sz w:val="24"/>
            <w:szCs w:val="24"/>
          </w:rPr>
          <w:delText>expression</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of the gene. It is associated with a degree, which is the number of RNA strands it produces. The more the expression of a gene, the more copies of RNA strands and proteins produced from it.</w:delText>
        </w:r>
      </w:del>
    </w:p>
    <w:p w14:paraId="5D8BCAB7" w14:textId="256D8AAD" w:rsidR="00DB5F02" w:rsidDel="00473C50" w:rsidRDefault="00A96409">
      <w:pPr>
        <w:pBdr>
          <w:top w:val="nil"/>
          <w:left w:val="nil"/>
          <w:bottom w:val="nil"/>
          <w:right w:val="nil"/>
          <w:between w:val="nil"/>
        </w:pBdr>
        <w:spacing w:line="240" w:lineRule="auto"/>
        <w:rPr>
          <w:del w:id="318" w:author="Shen, Guning" w:date="2024-03-27T14:31:00Z"/>
          <w:rFonts w:ascii="Times New Roman" w:eastAsia="Times New Roman" w:hAnsi="Times New Roman" w:cs="Times New Roman"/>
          <w:color w:val="000000"/>
          <w:sz w:val="24"/>
          <w:szCs w:val="24"/>
        </w:rPr>
      </w:pPr>
      <w:del w:id="319" w:author="Shen, Guning" w:date="2024-03-27T14:31:00Z">
        <w:r w:rsidDel="00473C50">
          <w:rPr>
            <w:rFonts w:ascii="Times New Roman" w:eastAsia="Times New Roman" w:hAnsi="Times New Roman" w:cs="Times New Roman"/>
            <w:color w:val="000000"/>
            <w:sz w:val="24"/>
            <w:szCs w:val="24"/>
          </w:rPr>
          <w:delText xml:space="preserve">The expression of a gene can change with aging and cancer. For example, the expression of keratin reduces with aging to cause baldness, and the expression of genes that metabolize sugar increases with certain cancers. Drugs research offers the hope of reducing negative effects on expression of genes of interest. Such research, thus, must compare gene expression with and without the drugs or gene expression with different drugs. </w:delText>
        </w:r>
      </w:del>
    </w:p>
    <w:p w14:paraId="56ECA7DE" w14:textId="7A9E9ECD" w:rsidR="00DB5F02" w:rsidDel="00473C50" w:rsidRDefault="00A96409">
      <w:pPr>
        <w:pBdr>
          <w:top w:val="nil"/>
          <w:left w:val="nil"/>
          <w:bottom w:val="nil"/>
          <w:right w:val="nil"/>
          <w:between w:val="nil"/>
        </w:pBdr>
        <w:spacing w:line="240" w:lineRule="auto"/>
        <w:rPr>
          <w:del w:id="320" w:author="Shen, Guning" w:date="2024-03-27T14:31:00Z"/>
          <w:rFonts w:ascii="Times New Roman" w:eastAsia="Times New Roman" w:hAnsi="Times New Roman" w:cs="Times New Roman"/>
          <w:color w:val="000000"/>
          <w:sz w:val="24"/>
          <w:szCs w:val="24"/>
        </w:rPr>
      </w:pPr>
      <w:del w:id="321" w:author="Shen, Guning" w:date="2024-03-27T14:31:00Z">
        <w:r w:rsidDel="00473C50">
          <w:rPr>
            <w:rFonts w:ascii="Times New Roman" w:eastAsia="Times New Roman" w:hAnsi="Times New Roman" w:cs="Times New Roman"/>
            <w:color w:val="000000"/>
            <w:sz w:val="24"/>
            <w:szCs w:val="24"/>
          </w:rPr>
          <w:delText>Let us use again a cooking analogy to understand the difference between DNA and RNA. Imagine each chromosome as a cookbook used by a restaurant - each gene is a recipe for some dish offered by the restaurant.  To actually cook something from the cookbook, it is helpful to copy out just the needed recipe for each chef. RNA is that recipe copy and the dish made from the recipe is a protein.  The more the number of chefs working on different copies, the more the number of dishes made. The number of RNA strands produced from a gene similarly determines how much of the associated protein is being produced. </w:delText>
        </w:r>
      </w:del>
    </w:p>
    <w:p w14:paraId="4FF0E43C" w14:textId="3C37D132" w:rsidR="00DB5F02" w:rsidDel="00473C50" w:rsidRDefault="00A96409">
      <w:pPr>
        <w:pBdr>
          <w:top w:val="nil"/>
          <w:left w:val="nil"/>
          <w:bottom w:val="nil"/>
          <w:right w:val="nil"/>
          <w:between w:val="nil"/>
        </w:pBdr>
        <w:spacing w:line="240" w:lineRule="auto"/>
        <w:rPr>
          <w:del w:id="322" w:author="Shen, Guning" w:date="2024-03-27T14:31:00Z"/>
          <w:rFonts w:ascii="Times New Roman" w:eastAsia="Times New Roman" w:hAnsi="Times New Roman" w:cs="Times New Roman"/>
          <w:color w:val="000000"/>
          <w:sz w:val="24"/>
          <w:szCs w:val="24"/>
        </w:rPr>
      </w:pPr>
      <w:del w:id="323" w:author="Shen, Guning" w:date="2024-03-27T14:31:00Z">
        <w:r w:rsidDel="00473C50">
          <w:rPr>
            <w:rFonts w:ascii="Times New Roman" w:eastAsia="Times New Roman" w:hAnsi="Times New Roman" w:cs="Times New Roman"/>
            <w:color w:val="000000"/>
            <w:sz w:val="24"/>
            <w:szCs w:val="24"/>
          </w:rPr>
          <w:delText>In the cookbook metaphor, not only can a cookbook recipe be used to create copies, but also, conversely, a copy can be used to reverse engineer a cookbook recipe, from which further copies can be then forward copied. Similarly, certain viruses (such as Coronaviruses) encode their genetic material as RNA, and use an enzyme to convert this RNA into the DNA of the host cells they invade, which then replicate the virus RNAs in the forward copying step. </w:delText>
        </w:r>
      </w:del>
    </w:p>
    <w:p w14:paraId="6770C3E9" w14:textId="62F46548" w:rsidR="00DB5F02" w:rsidDel="00473C50" w:rsidRDefault="00A96409">
      <w:pPr>
        <w:pStyle w:val="Heading2"/>
        <w:rPr>
          <w:del w:id="324" w:author="Shen, Guning" w:date="2024-03-27T14:31:00Z"/>
        </w:rPr>
      </w:pPr>
      <w:del w:id="325" w:author="Shen, Guning" w:date="2024-03-27T14:31:00Z">
        <w:r w:rsidDel="00473C50">
          <w:delText>FastX (Trimming + Filtering) Toolkit Pre-Quiz</w:delText>
        </w:r>
      </w:del>
    </w:p>
    <w:p w14:paraId="6C18B3FC" w14:textId="7574727F" w:rsidR="00DB5F02" w:rsidDel="00473C50" w:rsidRDefault="00A96409">
      <w:pPr>
        <w:pBdr>
          <w:top w:val="nil"/>
          <w:left w:val="nil"/>
          <w:bottom w:val="nil"/>
          <w:right w:val="nil"/>
          <w:between w:val="nil"/>
        </w:pBdr>
        <w:spacing w:line="240" w:lineRule="auto"/>
        <w:rPr>
          <w:del w:id="326" w:author="Shen, Guning" w:date="2024-03-27T14:31:00Z"/>
          <w:rFonts w:ascii="Times New Roman" w:eastAsia="Times New Roman" w:hAnsi="Times New Roman" w:cs="Times New Roman"/>
          <w:color w:val="000000"/>
          <w:sz w:val="24"/>
          <w:szCs w:val="24"/>
        </w:rPr>
      </w:pPr>
      <w:del w:id="327" w:author="Shen, Guning" w:date="2024-03-27T14:31:00Z">
        <w:r w:rsidDel="00473C50">
          <w:rPr>
            <w:rFonts w:ascii="Times New Roman" w:eastAsia="Times New Roman" w:hAnsi="Times New Roman" w:cs="Times New Roman"/>
            <w:color w:val="000000"/>
            <w:sz w:val="24"/>
            <w:szCs w:val="24"/>
          </w:rPr>
          <w:delText>The input data to the FastX toolkit data is assumed to have no errors.</w:delText>
        </w:r>
      </w:del>
    </w:p>
    <w:p w14:paraId="0ABDAB6F" w14:textId="784259D2" w:rsidR="00DB5F02" w:rsidDel="00473C50" w:rsidRDefault="00A96409">
      <w:pPr>
        <w:pBdr>
          <w:top w:val="nil"/>
          <w:left w:val="nil"/>
          <w:bottom w:val="nil"/>
          <w:right w:val="nil"/>
          <w:between w:val="nil"/>
        </w:pBdr>
        <w:spacing w:line="240" w:lineRule="auto"/>
        <w:rPr>
          <w:del w:id="328" w:author="Shen, Guning" w:date="2024-03-27T14:31:00Z"/>
          <w:rFonts w:ascii="Times New Roman" w:eastAsia="Times New Roman" w:hAnsi="Times New Roman" w:cs="Times New Roman"/>
          <w:color w:val="000000"/>
          <w:sz w:val="24"/>
          <w:szCs w:val="24"/>
        </w:rPr>
      </w:pPr>
      <w:del w:id="329" w:author="Shen, Guning" w:date="2024-03-27T14:31:00Z">
        <w:r w:rsidDel="00473C50">
          <w:rPr>
            <w:rFonts w:ascii="Times New Roman" w:eastAsia="Times New Roman" w:hAnsi="Times New Roman" w:cs="Times New Roman"/>
            <w:color w:val="000000"/>
            <w:sz w:val="24"/>
            <w:szCs w:val="24"/>
          </w:rPr>
          <w:delText>The FastX (Trimming + Filtering) steps include:</w:delText>
        </w:r>
      </w:del>
    </w:p>
    <w:p w14:paraId="29666F8F" w14:textId="604F0A43" w:rsidR="00DB5F02" w:rsidDel="00473C50" w:rsidRDefault="00A96409">
      <w:pPr>
        <w:pBdr>
          <w:top w:val="nil"/>
          <w:left w:val="nil"/>
          <w:bottom w:val="nil"/>
          <w:right w:val="nil"/>
          <w:between w:val="nil"/>
        </w:pBdr>
        <w:spacing w:line="240" w:lineRule="auto"/>
        <w:ind w:firstLine="720"/>
        <w:rPr>
          <w:del w:id="330" w:author="Shen, Guning" w:date="2024-03-27T14:31:00Z"/>
          <w:rFonts w:ascii="Times New Roman" w:eastAsia="Times New Roman" w:hAnsi="Times New Roman" w:cs="Times New Roman"/>
          <w:color w:val="000000"/>
          <w:sz w:val="24"/>
          <w:szCs w:val="24"/>
        </w:rPr>
      </w:pPr>
      <w:del w:id="331" w:author="Shen, Guning" w:date="2024-03-27T14:31:00Z">
        <w:r w:rsidDel="00473C50">
          <w:rPr>
            <w:rFonts w:ascii="Times New Roman" w:eastAsia="Times New Roman" w:hAnsi="Times New Roman" w:cs="Times New Roman"/>
            <w:color w:val="000000"/>
            <w:sz w:val="24"/>
            <w:szCs w:val="24"/>
          </w:rPr>
          <w:delText>combining RNA fragments into RNA strands</w:delText>
        </w:r>
      </w:del>
    </w:p>
    <w:p w14:paraId="59D27732" w14:textId="4BB80A51" w:rsidR="00DB5F02" w:rsidDel="00473C50" w:rsidRDefault="00A96409">
      <w:pPr>
        <w:pBdr>
          <w:top w:val="nil"/>
          <w:left w:val="nil"/>
          <w:bottom w:val="nil"/>
          <w:right w:val="nil"/>
          <w:between w:val="nil"/>
        </w:pBdr>
        <w:spacing w:line="240" w:lineRule="auto"/>
        <w:ind w:firstLine="720"/>
        <w:rPr>
          <w:del w:id="332" w:author="Shen, Guning" w:date="2024-03-27T14:31:00Z"/>
          <w:rFonts w:ascii="Times New Roman" w:eastAsia="Times New Roman" w:hAnsi="Times New Roman" w:cs="Times New Roman"/>
          <w:color w:val="000000"/>
          <w:sz w:val="24"/>
          <w:szCs w:val="24"/>
        </w:rPr>
      </w:pPr>
      <w:del w:id="333" w:author="Shen, Guning" w:date="2024-03-27T14:31:00Z">
        <w:r w:rsidDel="00473C50">
          <w:rPr>
            <w:rFonts w:ascii="Times New Roman" w:eastAsia="Times New Roman" w:hAnsi="Times New Roman" w:cs="Times New Roman"/>
            <w:color w:val="000000"/>
            <w:sz w:val="24"/>
            <w:szCs w:val="24"/>
          </w:rPr>
          <w:delText>decomposing RNA strands into RNA fragments</w:delText>
        </w:r>
      </w:del>
    </w:p>
    <w:p w14:paraId="7A33A67B" w14:textId="7033758A" w:rsidR="00DB5F02" w:rsidDel="00473C50" w:rsidRDefault="00A96409">
      <w:pPr>
        <w:pBdr>
          <w:top w:val="nil"/>
          <w:left w:val="nil"/>
          <w:bottom w:val="nil"/>
          <w:right w:val="nil"/>
          <w:between w:val="nil"/>
        </w:pBdr>
        <w:spacing w:line="240" w:lineRule="auto"/>
        <w:rPr>
          <w:del w:id="334" w:author="Shen, Guning" w:date="2024-03-27T14:31:00Z"/>
          <w:rFonts w:ascii="Times New Roman" w:eastAsia="Times New Roman" w:hAnsi="Times New Roman" w:cs="Times New Roman"/>
          <w:color w:val="000000"/>
          <w:sz w:val="24"/>
          <w:szCs w:val="24"/>
        </w:rPr>
      </w:pPr>
      <w:del w:id="335" w:author="Shen, Guning" w:date="2024-03-27T14:31:00Z">
        <w:r w:rsidDel="00473C50">
          <w:rPr>
            <w:rFonts w:ascii="Times New Roman" w:eastAsia="Times New Roman" w:hAnsi="Times New Roman" w:cs="Times New Roman"/>
            <w:color w:val="000000"/>
            <w:sz w:val="24"/>
            <w:szCs w:val="24"/>
          </w:rPr>
          <w:tab/>
          <w:delText>discarding some of the input nucleic acid sequences</w:delText>
        </w:r>
      </w:del>
    </w:p>
    <w:p w14:paraId="2A86BD69" w14:textId="53992E87" w:rsidR="00DB5F02" w:rsidDel="00473C50" w:rsidRDefault="00A96409">
      <w:pPr>
        <w:pBdr>
          <w:top w:val="nil"/>
          <w:left w:val="nil"/>
          <w:bottom w:val="nil"/>
          <w:right w:val="nil"/>
          <w:between w:val="nil"/>
        </w:pBdr>
        <w:spacing w:line="240" w:lineRule="auto"/>
        <w:rPr>
          <w:del w:id="336" w:author="Shen, Guning" w:date="2024-03-27T14:31:00Z"/>
          <w:rFonts w:ascii="Times New Roman" w:eastAsia="Times New Roman" w:hAnsi="Times New Roman" w:cs="Times New Roman"/>
          <w:color w:val="000000"/>
          <w:sz w:val="24"/>
          <w:szCs w:val="24"/>
        </w:rPr>
      </w:pPr>
      <w:del w:id="337" w:author="Shen, Guning" w:date="2024-03-27T14:31:00Z">
        <w:r w:rsidDel="00473C50">
          <w:rPr>
            <w:rFonts w:ascii="Times New Roman" w:eastAsia="Times New Roman" w:hAnsi="Times New Roman" w:cs="Times New Roman"/>
            <w:color w:val="000000"/>
            <w:sz w:val="24"/>
            <w:szCs w:val="24"/>
          </w:rPr>
          <w:tab/>
          <w:delText>truncating some of the input nucleic acid sequences</w:delText>
        </w:r>
      </w:del>
    </w:p>
    <w:p w14:paraId="0E1D4162" w14:textId="5710F65D" w:rsidR="00DB5F02" w:rsidDel="00473C50" w:rsidRDefault="00A96409">
      <w:pPr>
        <w:pBdr>
          <w:top w:val="nil"/>
          <w:left w:val="nil"/>
          <w:bottom w:val="nil"/>
          <w:right w:val="nil"/>
          <w:between w:val="nil"/>
        </w:pBdr>
        <w:spacing w:line="240" w:lineRule="auto"/>
        <w:rPr>
          <w:del w:id="338" w:author="Shen, Guning" w:date="2024-03-27T14:31:00Z"/>
          <w:rFonts w:ascii="Times New Roman" w:eastAsia="Times New Roman" w:hAnsi="Times New Roman" w:cs="Times New Roman"/>
          <w:color w:val="000000"/>
          <w:sz w:val="24"/>
          <w:szCs w:val="24"/>
        </w:rPr>
      </w:pPr>
      <w:del w:id="339" w:author="Shen, Guning" w:date="2024-03-27T14:31:00Z">
        <w:r w:rsidDel="00473C50">
          <w:rPr>
            <w:rFonts w:ascii="Times New Roman" w:eastAsia="Times New Roman" w:hAnsi="Times New Roman" w:cs="Times New Roman"/>
            <w:color w:val="000000"/>
            <w:sz w:val="24"/>
            <w:szCs w:val="24"/>
          </w:rPr>
          <w:tab/>
          <w:delText>displaying statistics about the quality of input data</w:delText>
        </w:r>
      </w:del>
    </w:p>
    <w:p w14:paraId="13621715" w14:textId="5AA1EB6A" w:rsidR="00DB5F02" w:rsidDel="00473C50" w:rsidRDefault="00A96409">
      <w:pPr>
        <w:pBdr>
          <w:top w:val="nil"/>
          <w:left w:val="nil"/>
          <w:bottom w:val="nil"/>
          <w:right w:val="nil"/>
          <w:between w:val="nil"/>
        </w:pBdr>
        <w:spacing w:line="240" w:lineRule="auto"/>
        <w:rPr>
          <w:del w:id="340" w:author="Shen, Guning" w:date="2024-03-27T14:31:00Z"/>
          <w:rFonts w:ascii="Times New Roman" w:eastAsia="Times New Roman" w:hAnsi="Times New Roman" w:cs="Times New Roman"/>
          <w:color w:val="000000"/>
          <w:sz w:val="24"/>
          <w:szCs w:val="24"/>
        </w:rPr>
      </w:pPr>
      <w:del w:id="341" w:author="Shen, Guning" w:date="2024-03-27T14:31:00Z">
        <w:r w:rsidDel="00473C50">
          <w:rPr>
            <w:rFonts w:ascii="Times New Roman" w:eastAsia="Times New Roman" w:hAnsi="Times New Roman" w:cs="Times New Roman"/>
            <w:color w:val="000000"/>
            <w:sz w:val="24"/>
            <w:szCs w:val="24"/>
          </w:rPr>
          <w:tab/>
          <w:delText>comparing RNA fragments with other RNA fragments</w:delText>
        </w:r>
      </w:del>
    </w:p>
    <w:p w14:paraId="351C493C" w14:textId="44269392" w:rsidR="00DB5F02" w:rsidDel="00473C50" w:rsidRDefault="00A96409">
      <w:pPr>
        <w:pBdr>
          <w:top w:val="nil"/>
          <w:left w:val="nil"/>
          <w:bottom w:val="nil"/>
          <w:right w:val="nil"/>
          <w:between w:val="nil"/>
        </w:pBdr>
        <w:spacing w:line="240" w:lineRule="auto"/>
        <w:rPr>
          <w:del w:id="342" w:author="Shen, Guning" w:date="2024-03-27T14:31:00Z"/>
          <w:rFonts w:ascii="Times New Roman" w:eastAsia="Times New Roman" w:hAnsi="Times New Roman" w:cs="Times New Roman"/>
          <w:color w:val="000000"/>
          <w:sz w:val="24"/>
          <w:szCs w:val="24"/>
        </w:rPr>
      </w:pPr>
      <w:del w:id="343" w:author="Shen, Guning" w:date="2024-03-27T14:31:00Z">
        <w:r w:rsidDel="00473C50">
          <w:rPr>
            <w:rFonts w:ascii="Times New Roman" w:eastAsia="Times New Roman" w:hAnsi="Times New Roman" w:cs="Times New Roman"/>
            <w:color w:val="000000"/>
            <w:sz w:val="24"/>
            <w:szCs w:val="24"/>
          </w:rPr>
          <w:tab/>
          <w:delText xml:space="preserve">determining how many RNA strands were expressed by each gene </w:delText>
        </w:r>
      </w:del>
    </w:p>
    <w:p w14:paraId="19325D03" w14:textId="45A923E5" w:rsidR="00DB5F02" w:rsidDel="00473C50" w:rsidRDefault="00A96409">
      <w:pPr>
        <w:pBdr>
          <w:top w:val="nil"/>
          <w:left w:val="nil"/>
          <w:bottom w:val="nil"/>
          <w:right w:val="nil"/>
          <w:between w:val="nil"/>
        </w:pBdr>
        <w:spacing w:line="240" w:lineRule="auto"/>
        <w:rPr>
          <w:del w:id="344" w:author="Shen, Guning" w:date="2024-03-27T14:31:00Z"/>
          <w:rFonts w:ascii="Times New Roman" w:eastAsia="Times New Roman" w:hAnsi="Times New Roman" w:cs="Times New Roman"/>
          <w:color w:val="000000"/>
          <w:sz w:val="24"/>
          <w:szCs w:val="24"/>
        </w:rPr>
      </w:pPr>
      <w:del w:id="345" w:author="Shen, Guning" w:date="2024-03-27T14:31:00Z">
        <w:r w:rsidDel="00473C50">
          <w:rPr>
            <w:rFonts w:ascii="Times New Roman" w:eastAsia="Times New Roman" w:hAnsi="Times New Roman" w:cs="Times New Roman"/>
            <w:color w:val="000000"/>
            <w:sz w:val="24"/>
            <w:szCs w:val="24"/>
          </w:rPr>
          <w:delText>The user can control what results are computed by FastX RNA-Sequencing Steps</w:delText>
        </w:r>
      </w:del>
    </w:p>
    <w:p w14:paraId="3C270A3E" w14:textId="2BF93EC4" w:rsidR="00DB5F02" w:rsidDel="00473C50" w:rsidRDefault="00A96409">
      <w:pPr>
        <w:pStyle w:val="Heading2"/>
        <w:rPr>
          <w:del w:id="346" w:author="Shen, Guning" w:date="2024-03-27T14:31:00Z"/>
        </w:rPr>
      </w:pPr>
      <w:del w:id="347" w:author="Shen, Guning" w:date="2024-03-27T14:31:00Z">
        <w:r w:rsidDel="00473C50">
          <w:delText>RNA-Sequencing</w:delText>
        </w:r>
      </w:del>
    </w:p>
    <w:p w14:paraId="40C0B14F" w14:textId="06CEF7A4" w:rsidR="00DB5F02" w:rsidDel="00473C50" w:rsidRDefault="00A96409">
      <w:pPr>
        <w:pBdr>
          <w:top w:val="nil"/>
          <w:left w:val="nil"/>
          <w:bottom w:val="nil"/>
          <w:right w:val="nil"/>
          <w:between w:val="nil"/>
        </w:pBdr>
        <w:spacing w:line="240" w:lineRule="auto"/>
        <w:rPr>
          <w:del w:id="348" w:author="Shen, Guning" w:date="2024-03-27T14:31:00Z"/>
          <w:rFonts w:ascii="Times New Roman" w:eastAsia="Times New Roman" w:hAnsi="Times New Roman" w:cs="Times New Roman"/>
          <w:color w:val="000000"/>
          <w:sz w:val="24"/>
          <w:szCs w:val="24"/>
        </w:rPr>
      </w:pPr>
      <w:del w:id="349" w:author="Shen, Guning" w:date="2024-03-27T14:31:00Z">
        <w:r w:rsidDel="00473C50">
          <w:rPr>
            <w:rFonts w:ascii="Times New Roman" w:eastAsia="Times New Roman" w:hAnsi="Times New Roman" w:cs="Times New Roman"/>
            <w:color w:val="000000"/>
            <w:sz w:val="24"/>
            <w:szCs w:val="24"/>
          </w:rPr>
          <w:delText xml:space="preserve">             </w:delText>
        </w:r>
      </w:del>
    </w:p>
    <w:p w14:paraId="3B5EF3CC" w14:textId="0E5C2A08" w:rsidR="00DB5F02" w:rsidDel="00473C50" w:rsidRDefault="00A96409">
      <w:pPr>
        <w:pBdr>
          <w:top w:val="nil"/>
          <w:left w:val="nil"/>
          <w:bottom w:val="nil"/>
          <w:right w:val="nil"/>
          <w:between w:val="nil"/>
        </w:pBdr>
        <w:spacing w:line="240" w:lineRule="auto"/>
        <w:rPr>
          <w:del w:id="350" w:author="Shen, Guning" w:date="2024-03-27T14:31:00Z"/>
          <w:rFonts w:ascii="Times New Roman" w:eastAsia="Times New Roman" w:hAnsi="Times New Roman" w:cs="Times New Roman"/>
          <w:color w:val="000000"/>
          <w:sz w:val="24"/>
          <w:szCs w:val="24"/>
        </w:rPr>
      </w:pPr>
      <w:del w:id="351" w:author="Shen, Guning" w:date="2024-03-27T14:31:00Z">
        <w:r w:rsidDel="00473C50">
          <w:rPr>
            <w:rFonts w:ascii="Times New Roman" w:eastAsia="Times New Roman" w:hAnsi="Times New Roman" w:cs="Times New Roman"/>
            <w:color w:val="000000"/>
            <w:sz w:val="24"/>
            <w:szCs w:val="24"/>
          </w:rPr>
          <w:delText xml:space="preserve">The cloud analysis embodies in the Green Line is called </w:delText>
        </w:r>
        <w:r w:rsidDel="00473C50">
          <w:rPr>
            <w:rFonts w:ascii="Times New Roman" w:eastAsia="Times New Roman" w:hAnsi="Times New Roman" w:cs="Times New Roman"/>
            <w:i/>
            <w:color w:val="000000"/>
            <w:sz w:val="24"/>
            <w:szCs w:val="24"/>
          </w:rPr>
          <w:delText>RNA sequencing</w:delText>
        </w:r>
        <w:r w:rsidDel="00473C50">
          <w:rPr>
            <w:rFonts w:ascii="Times New Roman" w:eastAsia="Times New Roman" w:hAnsi="Times New Roman" w:cs="Times New Roman"/>
            <w:color w:val="000000"/>
            <w:sz w:val="24"/>
            <w:szCs w:val="24"/>
          </w:rPr>
          <w:delText xml:space="preserve"> or </w:delText>
        </w:r>
        <w:r w:rsidDel="00473C50">
          <w:rPr>
            <w:rFonts w:ascii="Times New Roman" w:eastAsia="Times New Roman" w:hAnsi="Times New Roman" w:cs="Times New Roman"/>
            <w:i/>
            <w:color w:val="000000"/>
            <w:sz w:val="24"/>
            <w:szCs w:val="24"/>
          </w:rPr>
          <w:delText>RNA-Seq</w:delText>
        </w:r>
        <w:r w:rsidDel="00473C50">
          <w:rPr>
            <w:rFonts w:ascii="Times New Roman" w:eastAsia="Times New Roman" w:hAnsi="Times New Roman" w:cs="Times New Roman"/>
            <w:color w:val="000000"/>
            <w:sz w:val="24"/>
            <w:szCs w:val="24"/>
          </w:rPr>
          <w:delText xml:space="preserve">. It counts how many RNAs for genes of interest are present in a population of cells treated by different drugs. To find the RNAs, this process must decompose strands into individual nucleic acids.  The longer the strands, the less accurate the identification of individual nucleic acids. Hence, RNA strands are split into smaller units called </w:delText>
        </w:r>
        <w:r w:rsidDel="00473C50">
          <w:rPr>
            <w:rFonts w:ascii="Times New Roman" w:eastAsia="Times New Roman" w:hAnsi="Times New Roman" w:cs="Times New Roman"/>
            <w:i/>
            <w:color w:val="000000"/>
            <w:sz w:val="24"/>
            <w:szCs w:val="24"/>
          </w:rPr>
          <w:delText>fragments</w:delText>
        </w:r>
        <w:r w:rsidDel="00473C50">
          <w:rPr>
            <w:rFonts w:ascii="Times New Roman" w:eastAsia="Times New Roman" w:hAnsi="Times New Roman" w:cs="Times New Roman"/>
            <w:color w:val="000000"/>
            <w:sz w:val="24"/>
            <w:szCs w:val="24"/>
          </w:rPr>
          <w:delText xml:space="preserve"> or </w:delText>
        </w:r>
        <w:r w:rsidDel="00473C50">
          <w:rPr>
            <w:rFonts w:ascii="Times New Roman" w:eastAsia="Times New Roman" w:hAnsi="Times New Roman" w:cs="Times New Roman"/>
            <w:i/>
            <w:color w:val="000000"/>
            <w:sz w:val="24"/>
            <w:szCs w:val="24"/>
          </w:rPr>
          <w:delText>sequences</w:delText>
        </w:r>
        <w:r w:rsidDel="00473C50">
          <w:rPr>
            <w:rFonts w:ascii="Times New Roman" w:eastAsia="Times New Roman" w:hAnsi="Times New Roman" w:cs="Times New Roman"/>
            <w:color w:val="000000"/>
            <w:sz w:val="24"/>
            <w:szCs w:val="24"/>
          </w:rPr>
          <w:delText xml:space="preserve"> to aid in this decoding. In addition, each RNA fragment over a certain length may have a prefix and suffix sequence of nucleic acids prepended and appended, respectively.</w:delText>
        </w:r>
      </w:del>
    </w:p>
    <w:p w14:paraId="44BBB99E" w14:textId="7291E43D" w:rsidR="00DB5F02" w:rsidDel="00473C50" w:rsidRDefault="00A96409">
      <w:pPr>
        <w:pBdr>
          <w:top w:val="nil"/>
          <w:left w:val="nil"/>
          <w:bottom w:val="nil"/>
          <w:right w:val="nil"/>
          <w:between w:val="nil"/>
        </w:pBdr>
        <w:spacing w:line="240" w:lineRule="auto"/>
        <w:rPr>
          <w:del w:id="352" w:author="Shen, Guning" w:date="2024-03-27T14:31:00Z"/>
          <w:rFonts w:ascii="Times New Roman" w:eastAsia="Times New Roman" w:hAnsi="Times New Roman" w:cs="Times New Roman"/>
          <w:color w:val="000000"/>
          <w:sz w:val="24"/>
          <w:szCs w:val="24"/>
        </w:rPr>
      </w:pPr>
      <w:del w:id="353" w:author="Shen, Guning" w:date="2024-03-27T14:31:00Z">
        <w:r w:rsidDel="00473C50">
          <w:rPr>
            <w:rFonts w:ascii="Times New Roman" w:eastAsia="Times New Roman" w:hAnsi="Times New Roman" w:cs="Times New Roman"/>
            <w:color w:val="000000"/>
            <w:sz w:val="24"/>
            <w:szCs w:val="24"/>
          </w:rPr>
          <w:delText xml:space="preserve">These </w:delText>
        </w:r>
        <w:r w:rsidDel="00473C50">
          <w:rPr>
            <w:rFonts w:ascii="Times New Roman" w:eastAsia="Times New Roman" w:hAnsi="Times New Roman" w:cs="Times New Roman"/>
            <w:sz w:val="24"/>
            <w:szCs w:val="24"/>
          </w:rPr>
          <w:delText>nuclei</w:delText>
        </w:r>
        <w:r w:rsidDel="00473C50">
          <w:rPr>
            <w:rFonts w:ascii="Times New Roman" w:eastAsia="Times New Roman" w:hAnsi="Times New Roman" w:cs="Times New Roman"/>
            <w:color w:val="000000"/>
            <w:sz w:val="24"/>
            <w:szCs w:val="24"/>
          </w:rPr>
          <w:delText xml:space="preserve"> are then mapped back to whole RNAs by RNA-Seq to determine gene expressions. </w:delText>
        </w:r>
      </w:del>
    </w:p>
    <w:p w14:paraId="70CCBA70" w14:textId="0035C6C8" w:rsidR="00DB5F02" w:rsidDel="00473C50" w:rsidRDefault="00A96409">
      <w:pPr>
        <w:pStyle w:val="Heading2"/>
        <w:rPr>
          <w:del w:id="354" w:author="Shen, Guning" w:date="2024-03-27T14:31:00Z"/>
        </w:rPr>
      </w:pPr>
      <w:del w:id="355" w:author="Shen, Guning" w:date="2024-03-27T14:31:00Z">
        <w:r w:rsidDel="00473C50">
          <w:delText>Trimmer, Filtering and Statistics Steps</w:delText>
        </w:r>
      </w:del>
    </w:p>
    <w:p w14:paraId="791944EF" w14:textId="66CE7888" w:rsidR="00DB5F02" w:rsidDel="00473C50" w:rsidRDefault="00A96409">
      <w:pPr>
        <w:pBdr>
          <w:top w:val="nil"/>
          <w:left w:val="nil"/>
          <w:bottom w:val="nil"/>
          <w:right w:val="nil"/>
          <w:between w:val="nil"/>
        </w:pBdr>
        <w:spacing w:line="240" w:lineRule="auto"/>
        <w:rPr>
          <w:del w:id="356" w:author="Shen, Guning" w:date="2024-03-27T14:31:00Z"/>
          <w:rFonts w:ascii="Times New Roman" w:eastAsia="Times New Roman" w:hAnsi="Times New Roman" w:cs="Times New Roman"/>
          <w:color w:val="000000"/>
          <w:sz w:val="24"/>
          <w:szCs w:val="24"/>
        </w:rPr>
      </w:pPr>
      <w:del w:id="357" w:author="Shen, Guning" w:date="2024-03-27T14:31:00Z">
        <w:r w:rsidDel="00473C50">
          <w:rPr>
            <w:rFonts w:ascii="Times New Roman" w:eastAsia="Times New Roman" w:hAnsi="Times New Roman" w:cs="Times New Roman"/>
            <w:color w:val="000000"/>
            <w:sz w:val="24"/>
            <w:szCs w:val="24"/>
          </w:rPr>
          <w:delText xml:space="preserve">                   </w:delText>
        </w:r>
      </w:del>
    </w:p>
    <w:p w14:paraId="5976748B" w14:textId="16482AE9" w:rsidR="00DB5F02" w:rsidDel="00473C50" w:rsidRDefault="00A96409">
      <w:pPr>
        <w:pBdr>
          <w:top w:val="nil"/>
          <w:left w:val="nil"/>
          <w:bottom w:val="nil"/>
          <w:right w:val="nil"/>
          <w:between w:val="nil"/>
        </w:pBdr>
        <w:spacing w:line="240" w:lineRule="auto"/>
        <w:rPr>
          <w:del w:id="358" w:author="Shen, Guning" w:date="2024-03-27T14:31:00Z"/>
          <w:rFonts w:ascii="Times New Roman" w:eastAsia="Times New Roman" w:hAnsi="Times New Roman" w:cs="Times New Roman"/>
          <w:color w:val="000000"/>
          <w:sz w:val="24"/>
          <w:szCs w:val="24"/>
        </w:rPr>
      </w:pPr>
      <w:del w:id="359" w:author="Shen, Guning" w:date="2024-03-27T14:31:00Z">
        <w:r w:rsidDel="00473C50">
          <w:rPr>
            <w:rFonts w:ascii="Times New Roman" w:eastAsia="Times New Roman" w:hAnsi="Times New Roman" w:cs="Times New Roman"/>
            <w:color w:val="000000"/>
            <w:sz w:val="24"/>
            <w:szCs w:val="24"/>
          </w:rPr>
          <w:delText>The RNA-Seq workflow starts with input files containing RNA fragments produced by the RNA fragmentation process. This process is error-prone. Therefore, these input files not only contains a list of all the pieces of RNA, but also some quality metrics. Before aligning the RNA fragments into complete RNAs, RNA-Seq trims and filters the fragments to compensate for the errors.</w:delText>
        </w:r>
      </w:del>
    </w:p>
    <w:p w14:paraId="3061CBBE" w14:textId="2B87D3E3" w:rsidR="00DB5F02" w:rsidDel="00473C50" w:rsidRDefault="00A96409">
      <w:pPr>
        <w:pBdr>
          <w:top w:val="nil"/>
          <w:left w:val="nil"/>
          <w:bottom w:val="nil"/>
          <w:right w:val="nil"/>
          <w:between w:val="nil"/>
        </w:pBdr>
        <w:spacing w:line="240" w:lineRule="auto"/>
        <w:rPr>
          <w:del w:id="360" w:author="Shen, Guning" w:date="2024-03-27T14:31:00Z"/>
          <w:rFonts w:ascii="Times New Roman" w:eastAsia="Times New Roman" w:hAnsi="Times New Roman" w:cs="Times New Roman"/>
          <w:color w:val="000000"/>
          <w:sz w:val="24"/>
          <w:szCs w:val="24"/>
        </w:rPr>
      </w:pPr>
      <w:del w:id="361" w:author="Shen, Guning" w:date="2024-03-27T14:31:00Z">
        <w:r w:rsidDel="00473C50">
          <w:rPr>
            <w:rFonts w:ascii="Times New Roman" w:eastAsia="Times New Roman" w:hAnsi="Times New Roman" w:cs="Times New Roman"/>
            <w:color w:val="000000"/>
            <w:sz w:val="24"/>
            <w:szCs w:val="24"/>
          </w:rPr>
          <w:delText>The FastX toolkit we used above performs the trimming and filtering steps based on parameters of the toolkit:</w:delText>
        </w:r>
      </w:del>
    </w:p>
    <w:p w14:paraId="32D20A4C" w14:textId="661DBE01" w:rsidR="00DB5F02" w:rsidDel="00473C50" w:rsidRDefault="00A96409">
      <w:pPr>
        <w:numPr>
          <w:ilvl w:val="0"/>
          <w:numId w:val="5"/>
        </w:numPr>
        <w:pBdr>
          <w:top w:val="nil"/>
          <w:left w:val="nil"/>
          <w:bottom w:val="nil"/>
          <w:right w:val="nil"/>
          <w:between w:val="nil"/>
        </w:pBdr>
        <w:spacing w:line="240" w:lineRule="auto"/>
        <w:rPr>
          <w:del w:id="362" w:author="Shen, Guning" w:date="2024-03-27T14:31:00Z"/>
        </w:rPr>
      </w:pPr>
      <w:del w:id="363" w:author="Shen, Guning" w:date="2024-03-27T14:31:00Z">
        <w:r w:rsidDel="00473C50">
          <w:rPr>
            <w:rFonts w:ascii="Times New Roman" w:eastAsia="Times New Roman" w:hAnsi="Times New Roman" w:cs="Times New Roman"/>
            <w:i/>
            <w:color w:val="000000"/>
            <w:sz w:val="24"/>
            <w:szCs w:val="24"/>
          </w:rPr>
          <w:delText>Trimming</w:delText>
        </w:r>
        <w:r w:rsidDel="00473C50">
          <w:rPr>
            <w:rFonts w:ascii="Times New Roman" w:eastAsia="Times New Roman" w:hAnsi="Times New Roman" w:cs="Times New Roman"/>
            <w:color w:val="000000"/>
            <w:sz w:val="24"/>
            <w:szCs w:val="24"/>
          </w:rPr>
          <w:delText xml:space="preserve">: It removes parts of fragments at the two ends much as we might trim out carrot leaves from carrots. All trimmers remove the artificial prefixes and suffixes from these fragments. Depending on the trimmer, other functionality may be supported. </w:delText>
        </w:r>
      </w:del>
    </w:p>
    <w:p w14:paraId="3EE1CA05" w14:textId="438E2F1C" w:rsidR="00DB5F02" w:rsidDel="00473C50" w:rsidRDefault="00A96409">
      <w:pPr>
        <w:numPr>
          <w:ilvl w:val="0"/>
          <w:numId w:val="5"/>
        </w:numPr>
        <w:pBdr>
          <w:top w:val="nil"/>
          <w:left w:val="nil"/>
          <w:bottom w:val="nil"/>
          <w:right w:val="nil"/>
          <w:between w:val="nil"/>
        </w:pBdr>
        <w:spacing w:line="240" w:lineRule="auto"/>
        <w:rPr>
          <w:del w:id="364" w:author="Shen, Guning" w:date="2024-03-27T14:31:00Z"/>
        </w:rPr>
      </w:pPr>
      <w:del w:id="365" w:author="Shen, Guning" w:date="2024-03-27T14:31:00Z">
        <w:r w:rsidDel="00473C50">
          <w:rPr>
            <w:rFonts w:ascii="Times New Roman" w:eastAsia="Times New Roman" w:hAnsi="Times New Roman" w:cs="Times New Roman"/>
            <w:i/>
            <w:color w:val="000000"/>
            <w:sz w:val="24"/>
            <w:szCs w:val="24"/>
          </w:rPr>
          <w:delText>Filtering</w:delText>
        </w:r>
        <w:r w:rsidDel="00473C50">
          <w:rPr>
            <w:rFonts w:ascii="Times New Roman" w:eastAsia="Times New Roman" w:hAnsi="Times New Roman" w:cs="Times New Roman"/>
            <w:color w:val="000000"/>
            <w:sz w:val="24"/>
            <w:szCs w:val="24"/>
          </w:rPr>
          <w:delText>: It filters out entire fragments based on filterer-specific quality metrics. Again, different filterers may support different forms of filtering and associated parameters. The filterer also reports quality and quantity of the fragments filtered and kept, information that may be useful before performing the next stop. This is akin to eliminating low quality carrots and reporting statistics of this process, which can help us determine if there are enough good carrots to make a cake.</w:delText>
        </w:r>
      </w:del>
    </w:p>
    <w:p w14:paraId="770FF56F" w14:textId="760B3EA2" w:rsidR="00DB5F02" w:rsidDel="00473C50" w:rsidRDefault="00A96409">
      <w:pPr>
        <w:pBdr>
          <w:top w:val="nil"/>
          <w:left w:val="nil"/>
          <w:bottom w:val="nil"/>
          <w:right w:val="nil"/>
          <w:between w:val="nil"/>
        </w:pBdr>
        <w:spacing w:line="240" w:lineRule="auto"/>
        <w:rPr>
          <w:del w:id="366" w:author="Shen, Guning" w:date="2024-03-27T14:31:00Z"/>
          <w:rFonts w:ascii="Times New Roman" w:eastAsia="Times New Roman" w:hAnsi="Times New Roman" w:cs="Times New Roman"/>
          <w:color w:val="000000"/>
          <w:sz w:val="24"/>
          <w:szCs w:val="24"/>
        </w:rPr>
      </w:pPr>
      <w:del w:id="367" w:author="Shen, Guning" w:date="2024-03-27T14:31:00Z">
        <w:r w:rsidDel="00473C50">
          <w:rPr>
            <w:rFonts w:ascii="Times New Roman" w:eastAsia="Times New Roman" w:hAnsi="Times New Roman" w:cs="Times New Roman"/>
            <w:color w:val="000000"/>
            <w:sz w:val="24"/>
            <w:szCs w:val="24"/>
          </w:rPr>
          <w:delText xml:space="preserve">By executing </w:delText>
        </w:r>
        <w:r w:rsidDel="00473C50">
          <w:rPr>
            <w:rFonts w:ascii="Courier New" w:eastAsia="Courier New" w:hAnsi="Courier New" w:cs="Courier New"/>
            <w:sz w:val="22"/>
            <w:szCs w:val="22"/>
          </w:rPr>
          <w:delText>Basic Run</w:delText>
        </w:r>
        <w:r w:rsidDel="00473C50">
          <w:rPr>
            <w:rFonts w:ascii="Times New Roman" w:eastAsia="Times New Roman" w:hAnsi="Times New Roman" w:cs="Times New Roman"/>
            <w:color w:val="000000"/>
            <w:sz w:val="24"/>
            <w:szCs w:val="24"/>
          </w:rPr>
          <w:delText xml:space="preserve">, we used default values for the trimmer and filter parameters supported by the Green Line. </w:delText>
        </w:r>
        <w:r w:rsidDel="00473C50">
          <w:rPr>
            <w:rFonts w:ascii="Courier New" w:eastAsia="Courier New" w:hAnsi="Courier New" w:cs="Courier New"/>
            <w:sz w:val="22"/>
            <w:szCs w:val="22"/>
          </w:rPr>
          <w:delText>Advanced Run</w:delText>
        </w:r>
        <w:r w:rsidDel="00473C50">
          <w:rPr>
            <w:rFonts w:ascii="Times New Roman" w:eastAsia="Times New Roman" w:hAnsi="Times New Roman" w:cs="Times New Roman"/>
            <w:color w:val="000000"/>
            <w:sz w:val="24"/>
            <w:szCs w:val="24"/>
          </w:rPr>
          <w:delText xml:space="preserve"> would have allowed us to change them</w:delText>
        </w:r>
      </w:del>
    </w:p>
    <w:p w14:paraId="3A479870" w14:textId="3CFCCC6C" w:rsidR="00DB5F02" w:rsidDel="00473C50" w:rsidRDefault="00A96409">
      <w:pPr>
        <w:pBdr>
          <w:top w:val="nil"/>
          <w:left w:val="nil"/>
          <w:bottom w:val="nil"/>
          <w:right w:val="nil"/>
          <w:between w:val="nil"/>
        </w:pBdr>
        <w:spacing w:line="240" w:lineRule="auto"/>
        <w:rPr>
          <w:del w:id="368" w:author="Shen, Guning" w:date="2024-03-27T14:31:00Z"/>
          <w:rFonts w:ascii="Times New Roman" w:eastAsia="Times New Roman" w:hAnsi="Times New Roman" w:cs="Times New Roman"/>
          <w:color w:val="000000"/>
          <w:sz w:val="24"/>
          <w:szCs w:val="24"/>
        </w:rPr>
      </w:pPr>
      <w:del w:id="369" w:author="Shen, Guning" w:date="2024-03-27T14:31:00Z">
        <w:r w:rsidDel="00473C50">
          <w:rPr>
            <w:rFonts w:ascii="Times New Roman" w:eastAsia="Times New Roman" w:hAnsi="Times New Roman" w:cs="Times New Roman"/>
            <w:color w:val="000000"/>
            <w:sz w:val="24"/>
            <w:szCs w:val="24"/>
          </w:rPr>
          <w:delText>Click on Advanced Run for one of the input files to view and understand these parameters and their default values.</w:delText>
        </w:r>
      </w:del>
    </w:p>
    <w:p w14:paraId="67AFD6EE" w14:textId="7E1B2F49" w:rsidR="00DB5F02" w:rsidDel="00473C50" w:rsidRDefault="00A96409">
      <w:pPr>
        <w:pBdr>
          <w:top w:val="nil"/>
          <w:left w:val="nil"/>
          <w:bottom w:val="nil"/>
          <w:right w:val="nil"/>
          <w:between w:val="nil"/>
        </w:pBdr>
        <w:spacing w:line="240" w:lineRule="auto"/>
        <w:rPr>
          <w:del w:id="370" w:author="Shen, Guning" w:date="2024-03-27T14:31:00Z"/>
          <w:rFonts w:ascii="Times New Roman" w:eastAsia="Times New Roman" w:hAnsi="Times New Roman" w:cs="Times New Roman"/>
          <w:color w:val="000000"/>
          <w:sz w:val="24"/>
          <w:szCs w:val="24"/>
        </w:rPr>
      </w:pPr>
      <w:del w:id="371" w:author="Shen, Guning" w:date="2024-03-27T14:31:00Z">
        <w:r w:rsidDel="00473C50">
          <w:rPr>
            <w:rFonts w:ascii="Times New Roman" w:eastAsia="Times New Roman" w:hAnsi="Times New Roman" w:cs="Times New Roman"/>
            <w:color w:val="000000"/>
            <w:sz w:val="24"/>
            <w:szCs w:val="24"/>
          </w:rPr>
          <w:delText xml:space="preserve">The parameters of the Green Line trimmer are: </w:delText>
        </w:r>
      </w:del>
    </w:p>
    <w:p w14:paraId="5FD544EC" w14:textId="7C36EF93" w:rsidR="00DB5F02" w:rsidDel="00473C50" w:rsidRDefault="00A96409">
      <w:pPr>
        <w:pBdr>
          <w:top w:val="nil"/>
          <w:left w:val="nil"/>
          <w:bottom w:val="nil"/>
          <w:right w:val="nil"/>
          <w:between w:val="nil"/>
        </w:pBdr>
        <w:spacing w:line="240" w:lineRule="auto"/>
        <w:rPr>
          <w:del w:id="372" w:author="Shen, Guning" w:date="2024-03-27T14:31:00Z"/>
          <w:rFonts w:ascii="Times New Roman" w:eastAsia="Times New Roman" w:hAnsi="Times New Roman" w:cs="Times New Roman"/>
          <w:color w:val="000000"/>
          <w:sz w:val="24"/>
          <w:szCs w:val="24"/>
        </w:rPr>
      </w:pPr>
      <w:del w:id="373" w:author="Shen, Guning" w:date="2024-03-27T14:31:00Z">
        <w:r w:rsidDel="00473C50">
          <w:rPr>
            <w:rFonts w:ascii="Courier New" w:eastAsia="Courier New" w:hAnsi="Courier New" w:cs="Courier New"/>
            <w:sz w:val="22"/>
            <w:szCs w:val="22"/>
          </w:rPr>
          <w:delText>Minimum read length</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The trimmer component of the FastX toolkit looks for artificial prefixes and suffixes only in fragments whose length is greater than this parameter.</w:delText>
        </w:r>
      </w:del>
    </w:p>
    <w:p w14:paraId="13C1F11F" w14:textId="345144EA" w:rsidR="00DB5F02" w:rsidDel="00473C50" w:rsidRDefault="00A96409">
      <w:pPr>
        <w:pBdr>
          <w:top w:val="nil"/>
          <w:left w:val="nil"/>
          <w:bottom w:val="nil"/>
          <w:right w:val="nil"/>
          <w:between w:val="nil"/>
        </w:pBdr>
        <w:spacing w:line="240" w:lineRule="auto"/>
        <w:rPr>
          <w:del w:id="374" w:author="Shen, Guning" w:date="2024-03-27T14:31:00Z"/>
          <w:rFonts w:ascii="Times New Roman" w:eastAsia="Times New Roman" w:hAnsi="Times New Roman" w:cs="Times New Roman"/>
          <w:color w:val="000000"/>
          <w:sz w:val="24"/>
          <w:szCs w:val="24"/>
        </w:rPr>
      </w:pPr>
      <w:del w:id="375" w:author="Shen, Guning" w:date="2024-03-27T14:31:00Z">
        <w:r w:rsidDel="00473C50">
          <w:rPr>
            <w:rFonts w:ascii="Courier New" w:eastAsia="Courier New" w:hAnsi="Courier New" w:cs="Courier New"/>
            <w:sz w:val="22"/>
            <w:szCs w:val="22"/>
          </w:rPr>
          <w:delText>Minimum quality</w:delText>
        </w:r>
        <w:r w:rsidDel="00473C50">
          <w:rPr>
            <w:rFonts w:ascii="Times New Roman" w:eastAsia="Times New Roman" w:hAnsi="Times New Roman" w:cs="Times New Roman"/>
            <w:i/>
            <w:color w:val="000000"/>
            <w:sz w:val="24"/>
            <w:szCs w:val="24"/>
          </w:rPr>
          <w:delText>:</w:delText>
        </w:r>
        <w:r w:rsidDel="00473C50">
          <w:rPr>
            <w:rFonts w:ascii="Times New Roman" w:eastAsia="Times New Roman" w:hAnsi="Times New Roman" w:cs="Times New Roman"/>
            <w:color w:val="000000"/>
            <w:sz w:val="24"/>
            <w:szCs w:val="24"/>
          </w:rPr>
          <w:delText xml:space="preserve"> The trimmer removes real (non-artificial) bases from the two ends whose quality is below the value of this parameter.</w:delText>
        </w:r>
      </w:del>
    </w:p>
    <w:p w14:paraId="124BEE82" w14:textId="50CD3F9E" w:rsidR="00DB5F02" w:rsidDel="00473C50" w:rsidRDefault="00A96409">
      <w:pPr>
        <w:pBdr>
          <w:top w:val="nil"/>
          <w:left w:val="nil"/>
          <w:bottom w:val="nil"/>
          <w:right w:val="nil"/>
          <w:between w:val="nil"/>
        </w:pBdr>
        <w:spacing w:line="240" w:lineRule="auto"/>
        <w:rPr>
          <w:del w:id="376" w:author="Shen, Guning" w:date="2024-03-27T14:31:00Z"/>
          <w:rFonts w:ascii="Times New Roman" w:eastAsia="Times New Roman" w:hAnsi="Times New Roman" w:cs="Times New Roman"/>
          <w:color w:val="000000"/>
          <w:sz w:val="24"/>
          <w:szCs w:val="24"/>
        </w:rPr>
      </w:pPr>
      <w:del w:id="377" w:author="Shen, Guning" w:date="2024-03-27T14:31:00Z">
        <w:r w:rsidDel="00473C50">
          <w:rPr>
            <w:rFonts w:ascii="Times New Roman" w:eastAsia="Times New Roman" w:hAnsi="Times New Roman" w:cs="Times New Roman"/>
            <w:color w:val="000000"/>
            <w:sz w:val="24"/>
            <w:szCs w:val="24"/>
          </w:rPr>
          <w:delText xml:space="preserve">Later, when we study Discovery, we will see another trimmer with parameters specifying </w:delText>
        </w:r>
        <w:r w:rsidDel="00473C50">
          <w:rPr>
            <w:rFonts w:ascii="Courier New" w:eastAsia="Courier New" w:hAnsi="Courier New" w:cs="Courier New"/>
            <w:sz w:val="22"/>
            <w:szCs w:val="22"/>
          </w:rPr>
          <w:delText>first</w:delText>
        </w:r>
        <w:r w:rsidDel="00473C50">
          <w:rPr>
            <w:rFonts w:ascii="Times New Roman" w:eastAsia="Times New Roman" w:hAnsi="Times New Roman" w:cs="Times New Roman"/>
            <w:i/>
            <w:color w:val="000000"/>
            <w:sz w:val="24"/>
            <w:szCs w:val="24"/>
          </w:rPr>
          <w:delText xml:space="preserve"> </w:delText>
        </w:r>
        <w:r w:rsidDel="00473C50">
          <w:rPr>
            <w:rFonts w:ascii="Courier New" w:eastAsia="Courier New" w:hAnsi="Courier New" w:cs="Courier New"/>
            <w:sz w:val="22"/>
            <w:szCs w:val="22"/>
          </w:rPr>
          <w:delText>base to keep</w:delText>
        </w:r>
        <w:r w:rsidDel="00473C50">
          <w:rPr>
            <w:rFonts w:ascii="Times New Roman" w:eastAsia="Times New Roman" w:hAnsi="Times New Roman" w:cs="Times New Roman"/>
            <w:color w:val="000000"/>
            <w:sz w:val="24"/>
            <w:szCs w:val="24"/>
          </w:rPr>
          <w:delText xml:space="preserve"> and the </w:delText>
        </w:r>
        <w:r w:rsidDel="00473C50">
          <w:rPr>
            <w:rFonts w:ascii="Courier New" w:eastAsia="Courier New" w:hAnsi="Courier New" w:cs="Courier New"/>
            <w:sz w:val="22"/>
            <w:szCs w:val="22"/>
          </w:rPr>
          <w:delText>last base to keep</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which are the positions of the first and last real (non-artificial) base of the untrimmed part of each sequence.</w:delText>
        </w:r>
      </w:del>
    </w:p>
    <w:p w14:paraId="0609A634" w14:textId="5B4B2C23" w:rsidR="00DB5F02" w:rsidDel="00473C50" w:rsidRDefault="00A96409">
      <w:pPr>
        <w:pBdr>
          <w:top w:val="nil"/>
          <w:left w:val="nil"/>
          <w:bottom w:val="nil"/>
          <w:right w:val="nil"/>
          <w:between w:val="nil"/>
        </w:pBdr>
        <w:spacing w:line="240" w:lineRule="auto"/>
        <w:rPr>
          <w:del w:id="378" w:author="Shen, Guning" w:date="2024-03-27T14:31:00Z"/>
          <w:rFonts w:ascii="Times New Roman" w:eastAsia="Times New Roman" w:hAnsi="Times New Roman" w:cs="Times New Roman"/>
          <w:color w:val="000000"/>
          <w:sz w:val="24"/>
          <w:szCs w:val="24"/>
        </w:rPr>
      </w:pPr>
      <w:del w:id="379" w:author="Shen, Guning" w:date="2024-03-27T14:31:00Z">
        <w:r w:rsidDel="00473C50">
          <w:rPr>
            <w:rFonts w:ascii="Times New Roman" w:eastAsia="Times New Roman" w:hAnsi="Times New Roman" w:cs="Times New Roman"/>
            <w:color w:val="000000"/>
            <w:sz w:val="24"/>
            <w:szCs w:val="24"/>
          </w:rPr>
          <w:delText xml:space="preserve">The parameters of the Green Line filter are: </w:delText>
        </w:r>
      </w:del>
    </w:p>
    <w:p w14:paraId="3B39DC7A" w14:textId="7199EA74" w:rsidR="00DB5F02" w:rsidDel="00473C50" w:rsidRDefault="00A96409">
      <w:pPr>
        <w:pBdr>
          <w:top w:val="nil"/>
          <w:left w:val="nil"/>
          <w:bottom w:val="nil"/>
          <w:right w:val="nil"/>
          <w:between w:val="nil"/>
        </w:pBdr>
        <w:spacing w:line="240" w:lineRule="auto"/>
        <w:rPr>
          <w:del w:id="380" w:author="Shen, Guning" w:date="2024-03-27T14:31:00Z"/>
          <w:rFonts w:ascii="Times New Roman" w:eastAsia="Times New Roman" w:hAnsi="Times New Roman" w:cs="Times New Roman"/>
          <w:color w:val="000000"/>
          <w:sz w:val="24"/>
          <w:szCs w:val="24"/>
        </w:rPr>
      </w:pPr>
      <w:del w:id="381" w:author="Shen, Guning" w:date="2024-03-27T14:31:00Z">
        <w:r w:rsidDel="00473C50">
          <w:rPr>
            <w:rFonts w:ascii="Courier New" w:eastAsia="Courier New" w:hAnsi="Courier New" w:cs="Courier New"/>
            <w:sz w:val="22"/>
            <w:szCs w:val="22"/>
          </w:rPr>
          <w:delText>Minimum quality</w:delText>
        </w:r>
        <w:r w:rsidDel="00473C50">
          <w:rPr>
            <w:rFonts w:ascii="Times New Roman" w:eastAsia="Times New Roman" w:hAnsi="Times New Roman" w:cs="Times New Roman"/>
            <w:color w:val="000000"/>
            <w:sz w:val="24"/>
            <w:szCs w:val="24"/>
          </w:rPr>
          <w:delText xml:space="preserve">: The filter component of the FastX toolkit removes entire fragments whose quality is below this parameter.  </w:delText>
        </w:r>
      </w:del>
    </w:p>
    <w:p w14:paraId="35CC0804" w14:textId="6230ED63" w:rsidR="00DB5F02" w:rsidDel="00473C50" w:rsidRDefault="00A96409">
      <w:pPr>
        <w:pBdr>
          <w:top w:val="nil"/>
          <w:left w:val="nil"/>
          <w:bottom w:val="nil"/>
          <w:right w:val="nil"/>
          <w:between w:val="nil"/>
        </w:pBdr>
        <w:spacing w:line="240" w:lineRule="auto"/>
        <w:rPr>
          <w:del w:id="382" w:author="Shen, Guning" w:date="2024-03-27T14:31:00Z"/>
          <w:rFonts w:ascii="Times New Roman" w:eastAsia="Times New Roman" w:hAnsi="Times New Roman" w:cs="Times New Roman"/>
          <w:color w:val="000000"/>
          <w:sz w:val="24"/>
          <w:szCs w:val="24"/>
        </w:rPr>
      </w:pPr>
      <w:del w:id="383" w:author="Shen, Guning" w:date="2024-03-27T14:31:00Z">
        <w:r w:rsidDel="00473C50">
          <w:rPr>
            <w:rFonts w:ascii="Courier New" w:eastAsia="Courier New" w:hAnsi="Courier New" w:cs="Courier New"/>
            <w:sz w:val="22"/>
            <w:szCs w:val="22"/>
          </w:rPr>
          <w:delText>% bases with &gt;= minimum quality</w:delText>
        </w:r>
        <w:r w:rsidDel="00473C50">
          <w:rPr>
            <w:rFonts w:ascii="Times New Roman" w:eastAsia="Times New Roman" w:hAnsi="Times New Roman" w:cs="Times New Roman"/>
            <w:color w:val="000000"/>
            <w:sz w:val="24"/>
            <w:szCs w:val="24"/>
          </w:rPr>
          <w:delText>: If the percentage of bases non-removed bases is less than the value of this parameter, the filter gives a warning in the output.</w:delText>
        </w:r>
      </w:del>
    </w:p>
    <w:p w14:paraId="6F5C572B" w14:textId="24187466" w:rsidR="00DB5F02" w:rsidDel="00473C50" w:rsidRDefault="00A96409">
      <w:pPr>
        <w:pBdr>
          <w:top w:val="nil"/>
          <w:left w:val="nil"/>
          <w:bottom w:val="nil"/>
          <w:right w:val="nil"/>
          <w:between w:val="nil"/>
        </w:pBdr>
        <w:spacing w:line="240" w:lineRule="auto"/>
        <w:rPr>
          <w:del w:id="384" w:author="Shen, Guning" w:date="2024-03-27T14:31:00Z"/>
          <w:rFonts w:ascii="Times New Roman" w:eastAsia="Times New Roman" w:hAnsi="Times New Roman" w:cs="Times New Roman"/>
          <w:color w:val="000000"/>
          <w:sz w:val="24"/>
          <w:szCs w:val="24"/>
        </w:rPr>
      </w:pPr>
      <w:del w:id="385" w:author="Shen, Guning" w:date="2024-03-27T14:31:00Z">
        <w:r w:rsidDel="00473C50">
          <w:rPr>
            <w:rFonts w:ascii="Times New Roman" w:eastAsia="Times New Roman" w:hAnsi="Times New Roman" w:cs="Times New Roman"/>
            <w:color w:val="000000"/>
            <w:sz w:val="24"/>
            <w:szCs w:val="24"/>
          </w:rPr>
          <w:delText xml:space="preserve">Cancel the </w:delText>
        </w:r>
        <w:r w:rsidDel="00473C50">
          <w:rPr>
            <w:rFonts w:ascii="Courier New" w:eastAsia="Courier New" w:hAnsi="Courier New" w:cs="Courier New"/>
            <w:sz w:val="22"/>
            <w:szCs w:val="22"/>
          </w:rPr>
          <w:delText>Advanced Run</w:delText>
        </w:r>
        <w:r w:rsidDel="00473C50">
          <w:rPr>
            <w:rFonts w:ascii="Times New Roman" w:eastAsia="Times New Roman" w:hAnsi="Times New Roman" w:cs="Times New Roman"/>
            <w:color w:val="000000"/>
            <w:sz w:val="24"/>
            <w:szCs w:val="24"/>
          </w:rPr>
          <w:delText xml:space="preserve"> operation as we have already clicked </w:delText>
        </w:r>
        <w:r w:rsidDel="00473C50">
          <w:rPr>
            <w:rFonts w:ascii="Courier New" w:eastAsia="Courier New" w:hAnsi="Courier New" w:cs="Courier New"/>
            <w:sz w:val="22"/>
            <w:szCs w:val="22"/>
          </w:rPr>
          <w:delText>Run</w:delText>
        </w:r>
        <w:r w:rsidDel="00473C50">
          <w:rPr>
            <w:rFonts w:ascii="Times New Roman" w:eastAsia="Times New Roman" w:hAnsi="Times New Roman" w:cs="Times New Roman"/>
            <w:color w:val="000000"/>
            <w:sz w:val="24"/>
            <w:szCs w:val="24"/>
          </w:rPr>
          <w:delText xml:space="preserve"> for the file.</w:delText>
        </w:r>
      </w:del>
    </w:p>
    <w:p w14:paraId="44890508" w14:textId="1EF9FAF3" w:rsidR="00DB5F02" w:rsidDel="00473C50" w:rsidRDefault="00A96409">
      <w:pPr>
        <w:pStyle w:val="Heading2"/>
        <w:rPr>
          <w:del w:id="386" w:author="Shen, Guning" w:date="2024-03-27T14:31:00Z"/>
        </w:rPr>
      </w:pPr>
      <w:del w:id="387" w:author="Shen, Guning" w:date="2024-03-27T14:31:00Z">
        <w:r w:rsidDel="00473C50">
          <w:delText>Understanding Nature of Samples and Quality</w:delText>
        </w:r>
      </w:del>
    </w:p>
    <w:p w14:paraId="5792D9D9" w14:textId="2B99B720" w:rsidR="00DB5F02" w:rsidDel="00473C50" w:rsidRDefault="00A96409">
      <w:pPr>
        <w:pBdr>
          <w:top w:val="nil"/>
          <w:left w:val="nil"/>
          <w:bottom w:val="nil"/>
          <w:right w:val="nil"/>
          <w:between w:val="nil"/>
        </w:pBdr>
        <w:spacing w:line="240" w:lineRule="auto"/>
        <w:rPr>
          <w:del w:id="388" w:author="Shen, Guning" w:date="2024-03-27T14:31:00Z"/>
          <w:rFonts w:ascii="Times New Roman" w:eastAsia="Times New Roman" w:hAnsi="Times New Roman" w:cs="Times New Roman"/>
          <w:color w:val="000000"/>
          <w:sz w:val="24"/>
          <w:szCs w:val="24"/>
        </w:rPr>
      </w:pPr>
      <w:del w:id="389" w:author="Shen, Guning" w:date="2024-03-27T14:31:00Z">
        <w:r w:rsidDel="00473C50">
          <w:rPr>
            <w:rFonts w:ascii="Times New Roman" w:eastAsia="Times New Roman" w:hAnsi="Times New Roman" w:cs="Times New Roman"/>
            <w:color w:val="000000"/>
            <w:sz w:val="24"/>
            <w:szCs w:val="24"/>
          </w:rPr>
          <w:delText xml:space="preserve"> </w:delText>
        </w:r>
      </w:del>
    </w:p>
    <w:p w14:paraId="37BC40C9" w14:textId="413290EA" w:rsidR="00DB5F02" w:rsidDel="00473C50" w:rsidRDefault="00A96409">
      <w:pPr>
        <w:pBdr>
          <w:top w:val="nil"/>
          <w:left w:val="nil"/>
          <w:bottom w:val="nil"/>
          <w:right w:val="nil"/>
          <w:between w:val="nil"/>
        </w:pBdr>
        <w:spacing w:line="240" w:lineRule="auto"/>
        <w:rPr>
          <w:del w:id="390" w:author="Shen, Guning" w:date="2024-03-27T14:31:00Z"/>
          <w:rFonts w:ascii="Times New Roman" w:eastAsia="Times New Roman" w:hAnsi="Times New Roman" w:cs="Times New Roman"/>
          <w:color w:val="000000"/>
          <w:sz w:val="24"/>
          <w:szCs w:val="24"/>
        </w:rPr>
      </w:pPr>
      <w:del w:id="391" w:author="Shen, Guning" w:date="2024-03-27T14:31:00Z">
        <w:r w:rsidDel="00473C50">
          <w:rPr>
            <w:rFonts w:ascii="Times New Roman" w:eastAsia="Times New Roman" w:hAnsi="Times New Roman" w:cs="Times New Roman"/>
            <w:color w:val="000000"/>
            <w:sz w:val="24"/>
            <w:szCs w:val="24"/>
          </w:rPr>
          <w:delText xml:space="preserve">As each file is completely processed, the Status field shows the </w:delText>
        </w:r>
        <w:r w:rsidDel="00473C50">
          <w:rPr>
            <w:rFonts w:ascii="Courier New" w:eastAsia="Courier New" w:hAnsi="Courier New" w:cs="Courier New"/>
            <w:sz w:val="22"/>
            <w:szCs w:val="22"/>
          </w:rPr>
          <w:delText>done</w:delText>
        </w:r>
        <w:r w:rsidDel="00473C50">
          <w:rPr>
            <w:rFonts w:ascii="Times New Roman" w:eastAsia="Times New Roman" w:hAnsi="Times New Roman" w:cs="Times New Roman"/>
            <w:color w:val="000000"/>
            <w:sz w:val="24"/>
            <w:szCs w:val="24"/>
          </w:rPr>
          <w:delText xml:space="preserve"> value, and the View Results field shows a </w:delText>
        </w:r>
        <w:r w:rsidDel="00473C50">
          <w:rPr>
            <w:rFonts w:ascii="Courier New" w:eastAsia="Courier New" w:hAnsi="Courier New" w:cs="Courier New"/>
            <w:sz w:val="22"/>
            <w:szCs w:val="22"/>
          </w:rPr>
          <w:delText>view</w:delText>
        </w:r>
        <w:r w:rsidDel="00473C50">
          <w:rPr>
            <w:rFonts w:ascii="Times New Roman" w:eastAsia="Times New Roman" w:hAnsi="Times New Roman" w:cs="Times New Roman"/>
            <w:color w:val="000000"/>
            <w:sz w:val="24"/>
            <w:szCs w:val="24"/>
          </w:rPr>
          <w:delText xml:space="preserve"> link.</w:delText>
        </w:r>
      </w:del>
    </w:p>
    <w:p w14:paraId="4C0E2886" w14:textId="7683053E" w:rsidR="00DB5F02" w:rsidDel="00473C50" w:rsidRDefault="00A96409">
      <w:pPr>
        <w:pBdr>
          <w:top w:val="nil"/>
          <w:left w:val="nil"/>
          <w:bottom w:val="nil"/>
          <w:right w:val="nil"/>
          <w:between w:val="nil"/>
        </w:pBdr>
        <w:spacing w:line="240" w:lineRule="auto"/>
        <w:rPr>
          <w:del w:id="392" w:author="Shen, Guning" w:date="2024-03-27T14:31:00Z"/>
          <w:rFonts w:ascii="Times New Roman" w:eastAsia="Times New Roman" w:hAnsi="Times New Roman" w:cs="Times New Roman"/>
          <w:color w:val="000000"/>
          <w:sz w:val="24"/>
          <w:szCs w:val="24"/>
        </w:rPr>
      </w:pPr>
      <w:del w:id="393" w:author="Shen, Guning" w:date="2024-03-27T14:31:00Z">
        <w:r w:rsidDel="00473C50">
          <w:rPr>
            <w:rFonts w:ascii="Times New Roman" w:eastAsia="Times New Roman" w:hAnsi="Times New Roman" w:cs="Times New Roman"/>
            <w:color w:val="000000"/>
            <w:sz w:val="24"/>
            <w:szCs w:val="24"/>
          </w:rPr>
          <w:delText xml:space="preserve">Click on the </w:delText>
        </w:r>
        <w:r w:rsidDel="00473C50">
          <w:rPr>
            <w:rFonts w:ascii="Courier New" w:eastAsia="Courier New" w:hAnsi="Courier New" w:cs="Courier New"/>
            <w:sz w:val="22"/>
            <w:szCs w:val="22"/>
          </w:rPr>
          <w:delText>view</w:delText>
        </w:r>
        <w:r w:rsidDel="00473C50">
          <w:rPr>
            <w:rFonts w:ascii="Times New Roman" w:eastAsia="Times New Roman" w:hAnsi="Times New Roman" w:cs="Times New Roman"/>
            <w:color w:val="000000"/>
            <w:sz w:val="24"/>
            <w:szCs w:val="24"/>
          </w:rPr>
          <w:delText xml:space="preserve"> link of one of the processed files to understand the nature of the output of FastX.</w:delText>
        </w:r>
      </w:del>
    </w:p>
    <w:p w14:paraId="56357DC9" w14:textId="41609C40" w:rsidR="00DB5F02" w:rsidDel="00473C50" w:rsidRDefault="00A96409">
      <w:pPr>
        <w:pBdr>
          <w:top w:val="nil"/>
          <w:left w:val="nil"/>
          <w:bottom w:val="nil"/>
          <w:right w:val="nil"/>
          <w:between w:val="nil"/>
        </w:pBdr>
        <w:spacing w:line="240" w:lineRule="auto"/>
        <w:rPr>
          <w:del w:id="394" w:author="Shen, Guning" w:date="2024-03-27T14:31:00Z"/>
          <w:rFonts w:ascii="Times New Roman" w:eastAsia="Times New Roman" w:hAnsi="Times New Roman" w:cs="Times New Roman"/>
          <w:color w:val="000000"/>
          <w:sz w:val="24"/>
          <w:szCs w:val="24"/>
        </w:rPr>
      </w:pPr>
      <w:del w:id="395" w:author="Shen, Guning" w:date="2024-03-27T14:31:00Z">
        <w:r w:rsidDel="00473C50">
          <w:rPr>
            <w:rFonts w:ascii="Times New Roman" w:eastAsia="Times New Roman" w:hAnsi="Times New Roman" w:cs="Times New Roman"/>
            <w:color w:val="000000"/>
            <w:sz w:val="24"/>
            <w:szCs w:val="24"/>
          </w:rPr>
          <w:delText>(NEED TO SAY SOMETHING ABOUT THE RESULTS)</w:delText>
        </w:r>
      </w:del>
    </w:p>
    <w:p w14:paraId="5D277171" w14:textId="5528D453" w:rsidR="00DB5F02" w:rsidDel="00473C50" w:rsidRDefault="00A96409">
      <w:pPr>
        <w:pStyle w:val="Heading2"/>
        <w:rPr>
          <w:del w:id="396" w:author="Shen, Guning" w:date="2024-03-27T14:31:00Z"/>
        </w:rPr>
      </w:pPr>
      <w:del w:id="397" w:author="Shen, Guning" w:date="2024-03-27T14:31:00Z">
        <w:r w:rsidDel="00473C50">
          <w:delText>FastX (Trimming + Filtering) Toolkit Post-Quiz</w:delText>
        </w:r>
      </w:del>
    </w:p>
    <w:p w14:paraId="4D37EBB2" w14:textId="1A66600D" w:rsidR="00DB5F02" w:rsidDel="00473C50" w:rsidRDefault="00DB5F02">
      <w:pPr>
        <w:pBdr>
          <w:top w:val="nil"/>
          <w:left w:val="nil"/>
          <w:bottom w:val="nil"/>
          <w:right w:val="nil"/>
          <w:between w:val="nil"/>
        </w:pBdr>
        <w:spacing w:line="240" w:lineRule="auto"/>
        <w:rPr>
          <w:del w:id="398" w:author="Shen, Guning" w:date="2024-03-27T14:31:00Z"/>
          <w:rFonts w:ascii="Times New Roman" w:eastAsia="Times New Roman" w:hAnsi="Times New Roman" w:cs="Times New Roman"/>
          <w:color w:val="000000"/>
          <w:sz w:val="24"/>
          <w:szCs w:val="24"/>
        </w:rPr>
      </w:pPr>
    </w:p>
    <w:p w14:paraId="7559D7DD" w14:textId="0E87FEF5" w:rsidR="00DB5F02" w:rsidDel="00473C50" w:rsidRDefault="00A96409">
      <w:pPr>
        <w:pStyle w:val="Heading2"/>
        <w:rPr>
          <w:del w:id="399" w:author="Shen, Guning" w:date="2024-03-27T14:31:00Z"/>
        </w:rPr>
      </w:pPr>
      <w:del w:id="400" w:author="Shen, Guning" w:date="2024-03-27T14:31:00Z">
        <w:r w:rsidDel="00473C50">
          <w:delText>Kallisto (Alignment) + Sleuth (Differential Analysis) Pre-Quiz</w:delText>
        </w:r>
      </w:del>
    </w:p>
    <w:p w14:paraId="12BB2F13" w14:textId="2365ECFF" w:rsidR="00DB5F02" w:rsidDel="00473C50" w:rsidRDefault="00A96409">
      <w:pPr>
        <w:pBdr>
          <w:top w:val="nil"/>
          <w:left w:val="nil"/>
          <w:bottom w:val="nil"/>
          <w:right w:val="nil"/>
          <w:between w:val="nil"/>
        </w:pBdr>
        <w:spacing w:line="240" w:lineRule="auto"/>
        <w:rPr>
          <w:del w:id="401" w:author="Shen, Guning" w:date="2024-03-27T14:31:00Z"/>
          <w:rFonts w:ascii="Times New Roman" w:eastAsia="Times New Roman" w:hAnsi="Times New Roman" w:cs="Times New Roman"/>
          <w:color w:val="000000"/>
          <w:sz w:val="24"/>
          <w:szCs w:val="24"/>
        </w:rPr>
      </w:pPr>
      <w:del w:id="402" w:author="Shen, Guning" w:date="2024-03-27T14:31:00Z">
        <w:r w:rsidDel="00473C50">
          <w:rPr>
            <w:rFonts w:ascii="Times New Roman" w:eastAsia="Times New Roman" w:hAnsi="Times New Roman" w:cs="Times New Roman"/>
            <w:color w:val="000000"/>
            <w:sz w:val="24"/>
            <w:szCs w:val="24"/>
          </w:rPr>
          <w:delText>The Kallisto (Alignment) steps include:</w:delText>
        </w:r>
      </w:del>
    </w:p>
    <w:p w14:paraId="3209B40F" w14:textId="2AADEB47" w:rsidR="00DB5F02" w:rsidDel="00473C50" w:rsidRDefault="00A96409">
      <w:pPr>
        <w:pBdr>
          <w:top w:val="nil"/>
          <w:left w:val="nil"/>
          <w:bottom w:val="nil"/>
          <w:right w:val="nil"/>
          <w:between w:val="nil"/>
        </w:pBdr>
        <w:spacing w:line="240" w:lineRule="auto"/>
        <w:ind w:firstLine="720"/>
        <w:rPr>
          <w:del w:id="403" w:author="Shen, Guning" w:date="2024-03-27T14:31:00Z"/>
          <w:rFonts w:ascii="Times New Roman" w:eastAsia="Times New Roman" w:hAnsi="Times New Roman" w:cs="Times New Roman"/>
          <w:color w:val="000000"/>
          <w:sz w:val="24"/>
          <w:szCs w:val="24"/>
        </w:rPr>
      </w:pPr>
      <w:del w:id="404" w:author="Shen, Guning" w:date="2024-03-27T14:31:00Z">
        <w:r w:rsidDel="00473C50">
          <w:rPr>
            <w:rFonts w:ascii="Times New Roman" w:eastAsia="Times New Roman" w:hAnsi="Times New Roman" w:cs="Times New Roman"/>
            <w:color w:val="000000"/>
            <w:sz w:val="24"/>
            <w:szCs w:val="24"/>
          </w:rPr>
          <w:delText>combining RNA fragments into RNA strands</w:delText>
        </w:r>
      </w:del>
    </w:p>
    <w:p w14:paraId="394D7A38" w14:textId="28F27672" w:rsidR="00DB5F02" w:rsidDel="00473C50" w:rsidRDefault="00A96409">
      <w:pPr>
        <w:pBdr>
          <w:top w:val="nil"/>
          <w:left w:val="nil"/>
          <w:bottom w:val="nil"/>
          <w:right w:val="nil"/>
          <w:between w:val="nil"/>
        </w:pBdr>
        <w:spacing w:line="240" w:lineRule="auto"/>
        <w:ind w:firstLine="720"/>
        <w:rPr>
          <w:del w:id="405" w:author="Shen, Guning" w:date="2024-03-27T14:31:00Z"/>
          <w:rFonts w:ascii="Times New Roman" w:eastAsia="Times New Roman" w:hAnsi="Times New Roman" w:cs="Times New Roman"/>
          <w:color w:val="000000"/>
          <w:sz w:val="24"/>
          <w:szCs w:val="24"/>
        </w:rPr>
      </w:pPr>
      <w:del w:id="406" w:author="Shen, Guning" w:date="2024-03-27T14:31:00Z">
        <w:r w:rsidDel="00473C50">
          <w:rPr>
            <w:rFonts w:ascii="Times New Roman" w:eastAsia="Times New Roman" w:hAnsi="Times New Roman" w:cs="Times New Roman"/>
            <w:color w:val="000000"/>
            <w:sz w:val="24"/>
            <w:szCs w:val="24"/>
          </w:rPr>
          <w:delText>decomposing RNA strands into RNA fragments</w:delText>
        </w:r>
      </w:del>
    </w:p>
    <w:p w14:paraId="6C5676DB" w14:textId="14C82C80" w:rsidR="00DB5F02" w:rsidDel="00473C50" w:rsidRDefault="00A96409">
      <w:pPr>
        <w:pBdr>
          <w:top w:val="nil"/>
          <w:left w:val="nil"/>
          <w:bottom w:val="nil"/>
          <w:right w:val="nil"/>
          <w:between w:val="nil"/>
        </w:pBdr>
        <w:spacing w:line="240" w:lineRule="auto"/>
        <w:rPr>
          <w:del w:id="407" w:author="Shen, Guning" w:date="2024-03-27T14:31:00Z"/>
          <w:rFonts w:ascii="Times New Roman" w:eastAsia="Times New Roman" w:hAnsi="Times New Roman" w:cs="Times New Roman"/>
          <w:color w:val="000000"/>
          <w:sz w:val="24"/>
          <w:szCs w:val="24"/>
        </w:rPr>
      </w:pPr>
      <w:del w:id="408" w:author="Shen, Guning" w:date="2024-03-27T14:31:00Z">
        <w:r w:rsidDel="00473C50">
          <w:rPr>
            <w:rFonts w:ascii="Times New Roman" w:eastAsia="Times New Roman" w:hAnsi="Times New Roman" w:cs="Times New Roman"/>
            <w:color w:val="000000"/>
            <w:sz w:val="24"/>
            <w:szCs w:val="24"/>
          </w:rPr>
          <w:tab/>
          <w:delText>discarding some of the input nucleic acid sequences</w:delText>
        </w:r>
      </w:del>
    </w:p>
    <w:p w14:paraId="4C1A9875" w14:textId="1F354D19" w:rsidR="00DB5F02" w:rsidDel="00473C50" w:rsidRDefault="00A96409">
      <w:pPr>
        <w:pBdr>
          <w:top w:val="nil"/>
          <w:left w:val="nil"/>
          <w:bottom w:val="nil"/>
          <w:right w:val="nil"/>
          <w:between w:val="nil"/>
        </w:pBdr>
        <w:spacing w:line="240" w:lineRule="auto"/>
        <w:rPr>
          <w:del w:id="409" w:author="Shen, Guning" w:date="2024-03-27T14:31:00Z"/>
          <w:rFonts w:ascii="Times New Roman" w:eastAsia="Times New Roman" w:hAnsi="Times New Roman" w:cs="Times New Roman"/>
          <w:color w:val="000000"/>
          <w:sz w:val="24"/>
          <w:szCs w:val="24"/>
        </w:rPr>
      </w:pPr>
      <w:del w:id="410" w:author="Shen, Guning" w:date="2024-03-27T14:31:00Z">
        <w:r w:rsidDel="00473C50">
          <w:rPr>
            <w:rFonts w:ascii="Times New Roman" w:eastAsia="Times New Roman" w:hAnsi="Times New Roman" w:cs="Times New Roman"/>
            <w:color w:val="000000"/>
            <w:sz w:val="24"/>
            <w:szCs w:val="24"/>
          </w:rPr>
          <w:tab/>
          <w:delText xml:space="preserve">truncating some of the input nucleic acid sequences </w:delText>
        </w:r>
      </w:del>
    </w:p>
    <w:p w14:paraId="3357A5BC" w14:textId="30A88861" w:rsidR="00DB5F02" w:rsidDel="00473C50" w:rsidRDefault="00A96409">
      <w:pPr>
        <w:pBdr>
          <w:top w:val="nil"/>
          <w:left w:val="nil"/>
          <w:bottom w:val="nil"/>
          <w:right w:val="nil"/>
          <w:between w:val="nil"/>
        </w:pBdr>
        <w:spacing w:line="240" w:lineRule="auto"/>
        <w:rPr>
          <w:del w:id="411" w:author="Shen, Guning" w:date="2024-03-27T14:31:00Z"/>
          <w:rFonts w:ascii="Times New Roman" w:eastAsia="Times New Roman" w:hAnsi="Times New Roman" w:cs="Times New Roman"/>
          <w:color w:val="000000"/>
          <w:sz w:val="24"/>
          <w:szCs w:val="24"/>
        </w:rPr>
      </w:pPr>
      <w:del w:id="412" w:author="Shen, Guning" w:date="2024-03-27T14:31:00Z">
        <w:r w:rsidDel="00473C50">
          <w:rPr>
            <w:rFonts w:ascii="Times New Roman" w:eastAsia="Times New Roman" w:hAnsi="Times New Roman" w:cs="Times New Roman"/>
            <w:color w:val="000000"/>
            <w:sz w:val="24"/>
            <w:szCs w:val="24"/>
          </w:rPr>
          <w:tab/>
          <w:delText>displaying statistics about the quality of input data</w:delText>
        </w:r>
      </w:del>
    </w:p>
    <w:p w14:paraId="447DDFFC" w14:textId="1AA0F046" w:rsidR="00DB5F02" w:rsidDel="00473C50" w:rsidRDefault="00A96409">
      <w:pPr>
        <w:pBdr>
          <w:top w:val="nil"/>
          <w:left w:val="nil"/>
          <w:bottom w:val="nil"/>
          <w:right w:val="nil"/>
          <w:between w:val="nil"/>
        </w:pBdr>
        <w:spacing w:line="240" w:lineRule="auto"/>
        <w:rPr>
          <w:del w:id="413" w:author="Shen, Guning" w:date="2024-03-27T14:31:00Z"/>
          <w:rFonts w:ascii="Times New Roman" w:eastAsia="Times New Roman" w:hAnsi="Times New Roman" w:cs="Times New Roman"/>
          <w:color w:val="000000"/>
          <w:sz w:val="24"/>
          <w:szCs w:val="24"/>
        </w:rPr>
      </w:pPr>
      <w:del w:id="414" w:author="Shen, Guning" w:date="2024-03-27T14:31:00Z">
        <w:r w:rsidDel="00473C50">
          <w:rPr>
            <w:rFonts w:ascii="Times New Roman" w:eastAsia="Times New Roman" w:hAnsi="Times New Roman" w:cs="Times New Roman"/>
            <w:color w:val="000000"/>
            <w:sz w:val="24"/>
            <w:szCs w:val="24"/>
          </w:rPr>
          <w:tab/>
          <w:delText>comparing RNA fragments with other RNA fragments</w:delText>
        </w:r>
      </w:del>
    </w:p>
    <w:p w14:paraId="2C06935A" w14:textId="2C62804D" w:rsidR="00DB5F02" w:rsidDel="00473C50" w:rsidRDefault="00A96409">
      <w:pPr>
        <w:rPr>
          <w:del w:id="415" w:author="Shen, Guning" w:date="2024-03-27T14:31:00Z"/>
          <w:sz w:val="24"/>
          <w:szCs w:val="24"/>
        </w:rPr>
      </w:pPr>
      <w:del w:id="416" w:author="Shen, Guning" w:date="2024-03-27T14:31:00Z">
        <w:r w:rsidDel="00473C50">
          <w:rPr>
            <w:sz w:val="24"/>
            <w:szCs w:val="24"/>
          </w:rPr>
          <w:tab/>
          <w:delText>determining how many RNA strands were expressed by each gene</w:delText>
        </w:r>
      </w:del>
    </w:p>
    <w:p w14:paraId="134F9E24" w14:textId="21294FEA" w:rsidR="00DB5F02" w:rsidDel="00473C50" w:rsidRDefault="00A96409">
      <w:pPr>
        <w:rPr>
          <w:del w:id="417" w:author="Shen, Guning" w:date="2024-03-27T14:31:00Z"/>
        </w:rPr>
      </w:pPr>
      <w:del w:id="418" w:author="Shen, Guning" w:date="2024-03-27T14:31:00Z">
        <w:r w:rsidDel="00473C50">
          <w:delText>Kallisto alignment uses a database containing information about (the nucleic-acid sequences in) RNA fragments in cells of the species from which the cells came.</w:delText>
        </w:r>
      </w:del>
    </w:p>
    <w:p w14:paraId="707298A0" w14:textId="0C312346" w:rsidR="00DB5F02" w:rsidDel="00473C50" w:rsidRDefault="00A96409">
      <w:pPr>
        <w:rPr>
          <w:del w:id="419" w:author="Shen, Guning" w:date="2024-03-27T14:31:00Z"/>
        </w:rPr>
      </w:pPr>
      <w:del w:id="420" w:author="Shen, Guning" w:date="2024-03-27T14:31:00Z">
        <w:r w:rsidDel="00473C50">
          <w:delText>The average expression of a gene in the cells of different samples treated with the same condition can be different.</w:delText>
        </w:r>
      </w:del>
    </w:p>
    <w:p w14:paraId="77563240" w14:textId="5BBFAE96" w:rsidR="00DB5F02" w:rsidDel="00473C50" w:rsidRDefault="00A96409">
      <w:pPr>
        <w:rPr>
          <w:del w:id="421" w:author="Shen, Guning" w:date="2024-03-27T14:31:00Z"/>
        </w:rPr>
      </w:pPr>
      <w:del w:id="422" w:author="Shen, Guning" w:date="2024-03-27T14:31:00Z">
        <w:r w:rsidDel="00473C50">
          <w:delText>The average expression of a gene in the cells of different samples treated with the different conditions can be different.</w:delText>
        </w:r>
      </w:del>
    </w:p>
    <w:p w14:paraId="40D2B278" w14:textId="3A597181" w:rsidR="00DB5F02" w:rsidDel="00473C50" w:rsidRDefault="00A96409">
      <w:pPr>
        <w:rPr>
          <w:del w:id="423" w:author="Shen, Guning" w:date="2024-03-27T14:31:00Z"/>
        </w:rPr>
      </w:pPr>
      <w:del w:id="424" w:author="Shen, Guning" w:date="2024-03-27T14:31:00Z">
        <w:r w:rsidDel="00473C50">
          <w:delText>The magnitude of the differences in the average expression of a gene in the cells of different samples treated with the different conditions is sufficient to determine if the differences are signification due to the treatment kind (e.g. Drug A and B).</w:delText>
        </w:r>
      </w:del>
    </w:p>
    <w:p w14:paraId="6E156AC0" w14:textId="60B2C3D5" w:rsidR="00DB5F02" w:rsidDel="00473C50" w:rsidRDefault="00A96409">
      <w:pPr>
        <w:pStyle w:val="Heading2"/>
        <w:rPr>
          <w:del w:id="425" w:author="Shen, Guning" w:date="2024-03-27T14:31:00Z"/>
        </w:rPr>
      </w:pPr>
      <w:del w:id="426" w:author="Shen, Guning" w:date="2024-03-27T14:31:00Z">
        <w:r w:rsidDel="00473C50">
          <w:delText>Second Stop: Kallisto RNA Alignment </w:delText>
        </w:r>
      </w:del>
    </w:p>
    <w:p w14:paraId="46AD3AB1" w14:textId="06D9D4A0" w:rsidR="00DB5F02" w:rsidDel="00473C50" w:rsidRDefault="00A96409">
      <w:pPr>
        <w:pBdr>
          <w:top w:val="nil"/>
          <w:left w:val="nil"/>
          <w:bottom w:val="nil"/>
          <w:right w:val="nil"/>
          <w:between w:val="nil"/>
        </w:pBdr>
        <w:spacing w:line="240" w:lineRule="auto"/>
        <w:rPr>
          <w:del w:id="427" w:author="Shen, Guning" w:date="2024-03-27T14:31:00Z"/>
          <w:rFonts w:ascii="Times New Roman" w:eastAsia="Times New Roman" w:hAnsi="Times New Roman" w:cs="Times New Roman"/>
          <w:color w:val="000000"/>
          <w:sz w:val="24"/>
          <w:szCs w:val="24"/>
        </w:rPr>
      </w:pPr>
      <w:del w:id="428" w:author="Shen, Guning" w:date="2024-03-27T14:31:00Z">
        <w:r w:rsidDel="00473C50">
          <w:rPr>
            <w:rFonts w:ascii="Times New Roman" w:eastAsia="Times New Roman" w:hAnsi="Times New Roman" w:cs="Times New Roman"/>
            <w:color w:val="000000"/>
            <w:sz w:val="24"/>
            <w:szCs w:val="24"/>
          </w:rPr>
          <w:delText xml:space="preserve">    </w:delText>
        </w:r>
      </w:del>
    </w:p>
    <w:p w14:paraId="7EB16459" w14:textId="4950FFDD" w:rsidR="00DB5F02" w:rsidDel="00473C50" w:rsidRDefault="00A96409">
      <w:pPr>
        <w:pBdr>
          <w:top w:val="nil"/>
          <w:left w:val="nil"/>
          <w:bottom w:val="nil"/>
          <w:right w:val="nil"/>
          <w:between w:val="nil"/>
        </w:pBdr>
        <w:spacing w:line="240" w:lineRule="auto"/>
        <w:rPr>
          <w:del w:id="429" w:author="Shen, Guning" w:date="2024-03-27T14:31:00Z"/>
          <w:rFonts w:ascii="Times New Roman" w:eastAsia="Times New Roman" w:hAnsi="Times New Roman" w:cs="Times New Roman"/>
          <w:color w:val="000000"/>
          <w:sz w:val="24"/>
          <w:szCs w:val="24"/>
        </w:rPr>
      </w:pPr>
      <w:del w:id="430" w:author="Shen, Guning" w:date="2024-03-27T14:31:00Z">
        <w:r w:rsidDel="00473C50">
          <w:rPr>
            <w:rFonts w:ascii="Times New Roman" w:eastAsia="Times New Roman" w:hAnsi="Times New Roman" w:cs="Times New Roman"/>
            <w:color w:val="000000"/>
            <w:sz w:val="24"/>
            <w:szCs w:val="24"/>
          </w:rPr>
          <w:delText xml:space="preserve">        </w:delText>
        </w:r>
      </w:del>
    </w:p>
    <w:p w14:paraId="7663B88B" w14:textId="4374AB02" w:rsidR="00DB5F02" w:rsidDel="00473C50" w:rsidRDefault="00DB5F02">
      <w:pPr>
        <w:pBdr>
          <w:top w:val="nil"/>
          <w:left w:val="nil"/>
          <w:bottom w:val="nil"/>
          <w:right w:val="nil"/>
          <w:between w:val="nil"/>
        </w:pBdr>
        <w:spacing w:line="240" w:lineRule="auto"/>
        <w:rPr>
          <w:del w:id="431" w:author="Shen, Guning" w:date="2024-03-27T14:31:00Z"/>
          <w:rFonts w:ascii="Times New Roman" w:eastAsia="Times New Roman" w:hAnsi="Times New Roman" w:cs="Times New Roman"/>
          <w:color w:val="000000"/>
          <w:sz w:val="24"/>
          <w:szCs w:val="24"/>
        </w:rPr>
      </w:pPr>
    </w:p>
    <w:p w14:paraId="6AABA368" w14:textId="085B9F52" w:rsidR="00DB5F02" w:rsidDel="00473C50" w:rsidRDefault="00A96409">
      <w:pPr>
        <w:pBdr>
          <w:top w:val="nil"/>
          <w:left w:val="nil"/>
          <w:bottom w:val="nil"/>
          <w:right w:val="nil"/>
          <w:between w:val="nil"/>
        </w:pBdr>
        <w:spacing w:line="240" w:lineRule="auto"/>
        <w:rPr>
          <w:del w:id="432" w:author="Shen, Guning" w:date="2024-03-27T14:31:00Z"/>
          <w:rFonts w:ascii="Times New Roman" w:eastAsia="Times New Roman" w:hAnsi="Times New Roman" w:cs="Times New Roman"/>
          <w:color w:val="000000"/>
          <w:sz w:val="24"/>
          <w:szCs w:val="24"/>
        </w:rPr>
      </w:pPr>
      <w:del w:id="433" w:author="Shen, Guning" w:date="2024-03-27T14:31:00Z">
        <w:r w:rsidDel="00473C50">
          <w:rPr>
            <w:rFonts w:ascii="Times New Roman" w:eastAsia="Times New Roman" w:hAnsi="Times New Roman" w:cs="Times New Roman"/>
            <w:color w:val="000000"/>
            <w:sz w:val="24"/>
            <w:szCs w:val="24"/>
          </w:rPr>
          <w:delText xml:space="preserve">Once all files have the </w:delText>
        </w:r>
        <w:r w:rsidDel="00473C50">
          <w:rPr>
            <w:rFonts w:ascii="Courier New" w:eastAsia="Courier New" w:hAnsi="Courier New" w:cs="Courier New"/>
            <w:sz w:val="22"/>
            <w:szCs w:val="22"/>
          </w:rPr>
          <w:delText>done</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status in the FastX window, close the window and return to the Green Line home screen. We are ready to take the outputs of the first stop to the next one. The Green Line knows that the outputs of the FastX filterer become inputs of Kallisto.</w:delText>
        </w:r>
      </w:del>
    </w:p>
    <w:p w14:paraId="55A8B0CF" w14:textId="29A3283E" w:rsidR="00DB5F02" w:rsidDel="00473C50" w:rsidRDefault="00A96409">
      <w:pPr>
        <w:pBdr>
          <w:top w:val="nil"/>
          <w:left w:val="nil"/>
          <w:bottom w:val="nil"/>
          <w:right w:val="nil"/>
          <w:between w:val="nil"/>
        </w:pBdr>
        <w:spacing w:line="240" w:lineRule="auto"/>
        <w:rPr>
          <w:del w:id="434" w:author="Shen, Guning" w:date="2024-03-27T14:31:00Z"/>
          <w:rFonts w:ascii="Times New Roman" w:eastAsia="Times New Roman" w:hAnsi="Times New Roman" w:cs="Times New Roman"/>
          <w:color w:val="000000"/>
          <w:sz w:val="24"/>
          <w:szCs w:val="24"/>
        </w:rPr>
      </w:pPr>
      <w:del w:id="435" w:author="Shen, Guning" w:date="2024-03-27T14:31:00Z">
        <w:r w:rsidDel="00473C50">
          <w:rPr>
            <w:rFonts w:ascii="Times New Roman" w:eastAsia="Times New Roman" w:hAnsi="Times New Roman" w:cs="Times New Roman"/>
            <w:color w:val="000000"/>
            <w:sz w:val="24"/>
            <w:szCs w:val="24"/>
          </w:rPr>
          <w:delText xml:space="preserve"> As we saw above, RNA-Seq processes fragments rather than complete RNA strands. The fragments must be realigned or mapped into the original strands before we can determine how many strands were created by the expression of a gene. Recall that an RNA strand is a copy of a gene – a particular recipe from a cookbook. Realignment involves matching each RNA fragment with each gene of interest, much like a portion of a recipe must be matched with all recipes of interest to determine the recipe to which it belongs. Kallisto is a program that performs this realignment. </w:delText>
        </w:r>
      </w:del>
    </w:p>
    <w:p w14:paraId="4393E1D8" w14:textId="6575C1ED" w:rsidR="00DB5F02" w:rsidDel="00473C50" w:rsidRDefault="00A96409">
      <w:pPr>
        <w:pBdr>
          <w:top w:val="nil"/>
          <w:left w:val="nil"/>
          <w:bottom w:val="nil"/>
          <w:right w:val="nil"/>
          <w:between w:val="nil"/>
        </w:pBdr>
        <w:spacing w:line="240" w:lineRule="auto"/>
        <w:rPr>
          <w:del w:id="436" w:author="Shen, Guning" w:date="2024-03-27T14:31:00Z"/>
          <w:rFonts w:ascii="Times New Roman" w:eastAsia="Times New Roman" w:hAnsi="Times New Roman" w:cs="Times New Roman"/>
          <w:color w:val="000000"/>
          <w:sz w:val="24"/>
          <w:szCs w:val="24"/>
        </w:rPr>
      </w:pPr>
      <w:del w:id="437" w:author="Shen, Guning" w:date="2024-03-27T14:31:00Z">
        <w:r w:rsidDel="00473C50">
          <w:rPr>
            <w:rFonts w:ascii="Times New Roman" w:eastAsia="Times New Roman" w:hAnsi="Times New Roman" w:cs="Times New Roman"/>
            <w:color w:val="000000"/>
            <w:sz w:val="24"/>
            <w:szCs w:val="24"/>
          </w:rPr>
          <w:delText xml:space="preserve">Reliably matching different portions of a recipe requires the original full recipe to determine if the matched portions exist in the recipe. Kallisto similarly uses a database with information about RNA strands in the species from which the samples were taken. In our example, it </w:delText>
        </w:r>
        <w:r w:rsidDel="00473C50">
          <w:rPr>
            <w:rFonts w:ascii="Times New Roman" w:eastAsia="Times New Roman" w:hAnsi="Times New Roman" w:cs="Times New Roman"/>
            <w:sz w:val="24"/>
            <w:szCs w:val="24"/>
          </w:rPr>
          <w:delText>uses information</w:delText>
        </w:r>
        <w:r w:rsidDel="00473C50">
          <w:rPr>
            <w:rFonts w:ascii="Times New Roman" w:eastAsia="Times New Roman" w:hAnsi="Times New Roman" w:cs="Times New Roman"/>
            <w:color w:val="000000"/>
            <w:sz w:val="24"/>
            <w:szCs w:val="24"/>
          </w:rPr>
          <w:delText xml:space="preserve"> about humans. This is why we had to indicate the species when we created the project.</w:delText>
        </w:r>
      </w:del>
    </w:p>
    <w:p w14:paraId="1B4C03D9" w14:textId="1F408872" w:rsidR="00DB5F02" w:rsidDel="00473C50" w:rsidRDefault="00A96409">
      <w:pPr>
        <w:pBdr>
          <w:top w:val="nil"/>
          <w:left w:val="nil"/>
          <w:bottom w:val="nil"/>
          <w:right w:val="nil"/>
          <w:between w:val="nil"/>
        </w:pBdr>
        <w:spacing w:line="240" w:lineRule="auto"/>
        <w:rPr>
          <w:del w:id="438" w:author="Shen, Guning" w:date="2024-03-27T14:31:00Z"/>
          <w:rFonts w:ascii="Times New Roman" w:eastAsia="Times New Roman" w:hAnsi="Times New Roman" w:cs="Times New Roman"/>
          <w:color w:val="000000"/>
          <w:sz w:val="24"/>
          <w:szCs w:val="24"/>
        </w:rPr>
      </w:pPr>
      <w:del w:id="439" w:author="Shen, Guning" w:date="2024-03-27T14:31:00Z">
        <w:r w:rsidDel="00473C50">
          <w:rPr>
            <w:rFonts w:ascii="Times New Roman" w:eastAsia="Times New Roman" w:hAnsi="Times New Roman" w:cs="Times New Roman"/>
            <w:color w:val="000000"/>
            <w:sz w:val="24"/>
            <w:szCs w:val="24"/>
          </w:rPr>
          <w:delText xml:space="preserve">Click on </w:delText>
        </w:r>
        <w:r w:rsidDel="00473C50">
          <w:rPr>
            <w:rFonts w:ascii="Courier New" w:eastAsia="Courier New" w:hAnsi="Courier New" w:cs="Courier New"/>
            <w:sz w:val="22"/>
            <w:szCs w:val="22"/>
          </w:rPr>
          <w:delText>Kallisto Quantify</w:delText>
        </w:r>
        <w:r w:rsidDel="00473C50">
          <w:rPr>
            <w:rFonts w:ascii="Times New Roman" w:eastAsia="Times New Roman" w:hAnsi="Times New Roman" w:cs="Times New Roman"/>
            <w:color w:val="000000"/>
            <w:sz w:val="24"/>
            <w:szCs w:val="24"/>
          </w:rPr>
          <w:delText xml:space="preserve"> to start Kallisto. Each of the sample files is shown in the first column of the presented rows. For each file, we need to specify a condition and a samples name. Let us call treatment with drugs A and B as conditions A and B respectively. The names of the sample files indicate the condition (A or B) and sample (1 or 2). </w:delText>
        </w:r>
      </w:del>
    </w:p>
    <w:p w14:paraId="4E3C5048" w14:textId="0C64385C" w:rsidR="00DB5F02" w:rsidDel="00473C50" w:rsidRDefault="00A96409">
      <w:pPr>
        <w:pBdr>
          <w:top w:val="nil"/>
          <w:left w:val="nil"/>
          <w:bottom w:val="nil"/>
          <w:right w:val="nil"/>
          <w:between w:val="nil"/>
        </w:pBdr>
        <w:spacing w:line="240" w:lineRule="auto"/>
        <w:rPr>
          <w:del w:id="440" w:author="Shen, Guning" w:date="2024-03-27T14:31:00Z"/>
          <w:rFonts w:ascii="Times New Roman" w:eastAsia="Times New Roman" w:hAnsi="Times New Roman" w:cs="Times New Roman"/>
          <w:color w:val="000000"/>
          <w:sz w:val="24"/>
          <w:szCs w:val="24"/>
        </w:rPr>
      </w:pPr>
      <w:del w:id="441" w:author="Shen, Guning" w:date="2024-03-27T14:31:00Z">
        <w:r w:rsidDel="00473C50">
          <w:rPr>
            <w:rFonts w:ascii="Times New Roman" w:eastAsia="Times New Roman" w:hAnsi="Times New Roman" w:cs="Times New Roman"/>
            <w:color w:val="000000"/>
            <w:sz w:val="24"/>
            <w:szCs w:val="24"/>
          </w:rPr>
          <w:delText xml:space="preserve">In the presented dialogue box, for each file, based on its name, enter the appropriate condition and sample number. Once all four rows have been filed, click submit to run our samples. The blinking yellow </w:delText>
        </w:r>
        <w:r w:rsidDel="00473C50">
          <w:rPr>
            <w:rFonts w:ascii="Courier New" w:eastAsia="Courier New" w:hAnsi="Courier New" w:cs="Courier New"/>
            <w:sz w:val="22"/>
            <w:szCs w:val="22"/>
          </w:rPr>
          <w:delText>R</w:delText>
        </w:r>
        <w:r w:rsidDel="00473C50">
          <w:rPr>
            <w:rFonts w:ascii="Times New Roman" w:eastAsia="Times New Roman" w:hAnsi="Times New Roman" w:cs="Times New Roman"/>
            <w:color w:val="000000"/>
            <w:sz w:val="24"/>
            <w:szCs w:val="24"/>
          </w:rPr>
          <w:delText xml:space="preserve"> next to the </w:delText>
        </w:r>
        <w:r w:rsidDel="00473C50">
          <w:rPr>
            <w:rFonts w:ascii="Courier New" w:eastAsia="Courier New" w:hAnsi="Courier New" w:cs="Courier New"/>
            <w:sz w:val="22"/>
            <w:szCs w:val="22"/>
          </w:rPr>
          <w:delText>Kallisto Quantify</w:delText>
        </w:r>
        <w:r w:rsidDel="00473C50">
          <w:rPr>
            <w:rFonts w:ascii="Times New Roman" w:eastAsia="Times New Roman" w:hAnsi="Times New Roman" w:cs="Times New Roman"/>
            <w:color w:val="000000"/>
            <w:sz w:val="24"/>
            <w:szCs w:val="24"/>
          </w:rPr>
          <w:delText xml:space="preserve"> means that the analysis or process is running.  We know the process has finished when it turns  green, at which point we will be able to view the results. This will take some time for reasons, which motivates the use of the CyVerse high-performance cloud computing infrastructure. </w:delText>
        </w:r>
      </w:del>
    </w:p>
    <w:p w14:paraId="7AE0B9B0" w14:textId="6204CFD0" w:rsidR="00DB5F02" w:rsidDel="00473C50" w:rsidRDefault="00A96409">
      <w:pPr>
        <w:pStyle w:val="Heading2"/>
        <w:rPr>
          <w:del w:id="442" w:author="Shen, Guning" w:date="2024-03-27T14:31:00Z"/>
        </w:rPr>
      </w:pPr>
      <w:del w:id="443" w:author="Shen, Guning" w:date="2024-03-27T14:31:00Z">
        <w:r w:rsidDel="00473C50">
          <w:delText>High-Performance Cloud Computing Pre-quiz</w:delText>
        </w:r>
      </w:del>
    </w:p>
    <w:p w14:paraId="1A40857C" w14:textId="773AD009" w:rsidR="00DB5F02" w:rsidDel="00473C50" w:rsidRDefault="00A96409">
      <w:pPr>
        <w:rPr>
          <w:del w:id="444" w:author="Shen, Guning" w:date="2024-03-27T14:31:00Z"/>
        </w:rPr>
      </w:pPr>
      <w:del w:id="445" w:author="Shen, Guning" w:date="2024-03-27T14:31:00Z">
        <w:r w:rsidDel="00473C50">
          <w:delText>In high-performance cloud computing:</w:delText>
        </w:r>
      </w:del>
    </w:p>
    <w:p w14:paraId="384D92EE" w14:textId="463ABBE1" w:rsidR="00DB5F02" w:rsidDel="00473C50" w:rsidRDefault="00A96409">
      <w:pPr>
        <w:rPr>
          <w:del w:id="446" w:author="Shen, Guning" w:date="2024-03-27T14:31:00Z"/>
        </w:rPr>
      </w:pPr>
      <w:del w:id="447" w:author="Shen, Guning" w:date="2024-03-27T14:31:00Z">
        <w:r w:rsidDel="00473C50">
          <w:delText xml:space="preserve">a request to execute a program may be queued rather than result in immediate creation of a process to execute the program. </w:delText>
        </w:r>
      </w:del>
    </w:p>
    <w:p w14:paraId="130A86BC" w14:textId="6BFB85B3" w:rsidR="00DB5F02" w:rsidDel="00473C50" w:rsidRDefault="00A96409">
      <w:pPr>
        <w:rPr>
          <w:del w:id="448" w:author="Shen, Guning" w:date="2024-03-27T14:31:00Z"/>
        </w:rPr>
      </w:pPr>
      <w:del w:id="449" w:author="Shen, Guning" w:date="2024-03-27T14:31:00Z">
        <w:r w:rsidDel="00473C50">
          <w:delText xml:space="preserve">different processes may be executed on different processors. </w:delText>
        </w:r>
      </w:del>
    </w:p>
    <w:p w14:paraId="15DF9EB6" w14:textId="144FB6D8" w:rsidR="00DB5F02" w:rsidDel="00473C50" w:rsidRDefault="00A96409">
      <w:pPr>
        <w:rPr>
          <w:del w:id="450" w:author="Shen, Guning" w:date="2024-03-27T14:31:00Z"/>
        </w:rPr>
      </w:pPr>
      <w:del w:id="451" w:author="Shen, Guning" w:date="2024-03-27T14:31:00Z">
        <w:r w:rsidDel="00473C50">
          <w:delText xml:space="preserve">the same process may be executed on different processors. </w:delText>
        </w:r>
      </w:del>
    </w:p>
    <w:p w14:paraId="3ED85960" w14:textId="4323B067" w:rsidR="00DB5F02" w:rsidDel="00473C50" w:rsidRDefault="00A96409">
      <w:pPr>
        <w:rPr>
          <w:del w:id="452" w:author="Shen, Guning" w:date="2024-03-27T14:31:00Z"/>
        </w:rPr>
      </w:pPr>
      <w:del w:id="453" w:author="Shen, Guning" w:date="2024-03-27T14:31:00Z">
        <w:r w:rsidDel="00473C50">
          <w:delText xml:space="preserve">requests to execute programs can specify which processors in the cloud execute the programs. </w:delText>
        </w:r>
      </w:del>
    </w:p>
    <w:p w14:paraId="0CE986A1" w14:textId="0695D13F" w:rsidR="00DB5F02" w:rsidDel="00473C50" w:rsidRDefault="00A96409">
      <w:pPr>
        <w:rPr>
          <w:del w:id="454" w:author="Shen, Guning" w:date="2024-03-27T14:31:00Z"/>
        </w:rPr>
      </w:pPr>
      <w:del w:id="455" w:author="Shen, Guning" w:date="2024-03-27T14:31:00Z">
        <w:r w:rsidDel="00473C50">
          <w:delText xml:space="preserve">requests to execute programs can determine which computers in the cloud store the output data </w:delText>
        </w:r>
      </w:del>
    </w:p>
    <w:p w14:paraId="75DE7E4A" w14:textId="741AEF8C" w:rsidR="00DB5F02" w:rsidDel="00473C50" w:rsidRDefault="00A96409">
      <w:pPr>
        <w:rPr>
          <w:del w:id="456" w:author="Shen, Guning" w:date="2024-03-27T14:31:00Z"/>
        </w:rPr>
      </w:pPr>
      <w:del w:id="457" w:author="Shen, Guning" w:date="2024-03-27T14:31:00Z">
        <w:r w:rsidDel="00473C50">
          <w:delText>requests to execute programs can specify the maximum time needed to execute the programs</w:delText>
        </w:r>
      </w:del>
    </w:p>
    <w:p w14:paraId="739FD8BD" w14:textId="4864B3C3" w:rsidR="00DB5F02" w:rsidDel="00473C50" w:rsidRDefault="00DB5F02">
      <w:pPr>
        <w:pBdr>
          <w:top w:val="nil"/>
          <w:left w:val="nil"/>
          <w:bottom w:val="nil"/>
          <w:right w:val="nil"/>
          <w:between w:val="nil"/>
        </w:pBdr>
        <w:spacing w:line="240" w:lineRule="auto"/>
        <w:rPr>
          <w:del w:id="458" w:author="Shen, Guning" w:date="2024-03-27T14:31:00Z"/>
          <w:rFonts w:ascii="Times New Roman" w:eastAsia="Times New Roman" w:hAnsi="Times New Roman" w:cs="Times New Roman"/>
          <w:color w:val="000000"/>
          <w:sz w:val="24"/>
          <w:szCs w:val="24"/>
        </w:rPr>
      </w:pPr>
    </w:p>
    <w:p w14:paraId="564AAE3D" w14:textId="7480F7D0" w:rsidR="00DB5F02" w:rsidDel="00473C50" w:rsidRDefault="00A96409">
      <w:pPr>
        <w:pStyle w:val="Heading2"/>
        <w:rPr>
          <w:del w:id="459" w:author="Shen, Guning" w:date="2024-03-27T14:31:00Z"/>
        </w:rPr>
      </w:pPr>
      <w:del w:id="460" w:author="Shen, Guning" w:date="2024-03-27T14:31:00Z">
        <w:r w:rsidDel="00473C50">
          <w:delText>Understanding High Performance Computing through Computation Parameters </w:delText>
        </w:r>
      </w:del>
    </w:p>
    <w:p w14:paraId="0A0B4370" w14:textId="4DB0D63B" w:rsidR="00DB5F02" w:rsidDel="00473C50" w:rsidRDefault="00A96409">
      <w:pPr>
        <w:rPr>
          <w:del w:id="461" w:author="Shen, Guning" w:date="2024-03-27T14:31:00Z"/>
        </w:rPr>
      </w:pPr>
      <w:del w:id="462" w:author="Shen, Guning" w:date="2024-03-27T14:31:00Z">
        <w:r w:rsidDel="00473C50">
          <w:delText xml:space="preserve">The Kallisto window has a </w:delText>
        </w:r>
        <w:r w:rsidDel="00473C50">
          <w:rPr>
            <w:rFonts w:ascii="Courier New" w:eastAsia="Courier New" w:hAnsi="Courier New" w:cs="Courier New"/>
            <w:sz w:val="22"/>
            <w:szCs w:val="22"/>
          </w:rPr>
          <w:delText>View Job Info</w:delText>
        </w:r>
        <w:r w:rsidDel="00473C50">
          <w:delText xml:space="preserve"> link at the bottom to indicate the attributes of the running process. The ones labelled, </w:delText>
        </w:r>
        <w:r w:rsidDel="00473C50">
          <w:rPr>
            <w:i/>
          </w:rPr>
          <w:delText>parameters</w:delText>
        </w:r>
        <w:r w:rsidDel="00473C50">
          <w:delText xml:space="preserve">, are the Kallisto </w:delText>
        </w:r>
        <w:r w:rsidDel="00473C50">
          <w:rPr>
            <w:i/>
          </w:rPr>
          <w:delText>biological parameters</w:delText>
        </w:r>
        <w:r w:rsidDel="00473C50">
          <w:delText xml:space="preserve"> – these influence how the analysis is done, the functionality of the step. Below these parameters, ones classified as </w:delText>
        </w:r>
        <w:r w:rsidDel="00473C50">
          <w:rPr>
            <w:rFonts w:ascii="Courier New" w:eastAsia="Courier New" w:hAnsi="Courier New" w:cs="Courier New"/>
            <w:sz w:val="22"/>
            <w:szCs w:val="22"/>
          </w:rPr>
          <w:delText>Misc</w:delText>
        </w:r>
        <w:r w:rsidDel="00473C50">
          <w:delText xml:space="preserve">, are </w:delText>
        </w:r>
        <w:r w:rsidDel="00473C50">
          <w:rPr>
            <w:rFonts w:ascii="Courier New" w:eastAsia="Courier New" w:hAnsi="Courier New" w:cs="Courier New"/>
            <w:sz w:val="22"/>
            <w:szCs w:val="22"/>
          </w:rPr>
          <w:delText>computations parameters</w:delText>
        </w:r>
        <w:r w:rsidDel="00473C50">
          <w:delText xml:space="preserve"> - parameters that are independent of the function of the step and vary based on the platform being used, the computation resources allocated, and the particular version of the application used.  To better understand high-performance cloud computing, let us look at some of the computation parameters.</w:delText>
        </w:r>
      </w:del>
    </w:p>
    <w:p w14:paraId="6D26DB07" w14:textId="2024B9F6" w:rsidR="00DB5F02" w:rsidDel="00473C50" w:rsidRDefault="00A96409">
      <w:pPr>
        <w:rPr>
          <w:del w:id="463" w:author="Shen, Guning" w:date="2024-03-27T14:31:00Z"/>
        </w:rPr>
      </w:pPr>
      <w:del w:id="464" w:author="Shen, Guning" w:date="2024-03-27T14:31:00Z">
        <w:r w:rsidDel="00473C50">
          <w:delText xml:space="preserve">Each workflow step such as trimming, filtering or realignment can be performed by multiple alternate programs with different efficiency, parameters and behavior. The </w:delText>
        </w:r>
        <w:r w:rsidDel="00473C50">
          <w:rPr>
            <w:rFonts w:ascii="Courier New" w:eastAsia="Courier New" w:hAnsi="Courier New" w:cs="Courier New"/>
            <w:sz w:val="22"/>
            <w:szCs w:val="22"/>
          </w:rPr>
          <w:delText>appId</w:delText>
        </w:r>
        <w:r w:rsidDel="00473C50">
          <w:delText xml:space="preserve"> field shows the name of the specific program executed (e.g. dnasubway-gl-kallisto-js-3-0.0.4u1to perform the computation. </w:delText>
        </w:r>
      </w:del>
    </w:p>
    <w:p w14:paraId="06AD965B" w14:textId="2B4DA0C2" w:rsidR="00DB5F02" w:rsidDel="00473C50" w:rsidRDefault="00A96409">
      <w:pPr>
        <w:rPr>
          <w:del w:id="465" w:author="Shen, Guning" w:date="2024-03-27T14:31:00Z"/>
        </w:rPr>
      </w:pPr>
      <w:del w:id="466" w:author="Shen, Guning" w:date="2024-03-27T14:31:00Z">
        <w:r w:rsidDel="00473C50">
          <w:delText>Our request for executing a program does not result immediately in a process being created from it. Our request is called a</w:delText>
        </w:r>
        <w:r w:rsidDel="00473C50">
          <w:rPr>
            <w:i/>
          </w:rPr>
          <w:delText xml:space="preserve"> (batch) job </w:delText>
        </w:r>
        <w:r w:rsidDel="00473C50">
          <w:delText xml:space="preserve">and is queued. When a computer or </w:delText>
        </w:r>
        <w:r w:rsidDel="00473C50">
          <w:rPr>
            <w:i/>
          </w:rPr>
          <w:delText>processing node</w:delText>
        </w:r>
        <w:r w:rsidDel="00473C50">
          <w:rPr>
            <w:b/>
          </w:rPr>
          <w:delText xml:space="preserve"> </w:delText>
        </w:r>
        <w:r w:rsidDel="00473C50">
          <w:delText xml:space="preserve">in the cloud computer network is available to service it, it is dequeued and the desired process is created. Delaying the servicing of an application execution request based on resource availability is called </w:delText>
        </w:r>
        <w:r w:rsidR="003E5F7D" w:rsidDel="00473C50">
          <w:fldChar w:fldCharType="begin"/>
        </w:r>
        <w:r w:rsidR="003E5F7D" w:rsidDel="00473C50">
          <w:delInstrText xml:space="preserve"> HYPERLINK "https://en.wikipedia.org/wiki/Batch_processing" \h </w:delInstrText>
        </w:r>
        <w:r w:rsidR="003E5F7D" w:rsidDel="00473C50">
          <w:fldChar w:fldCharType="separate"/>
        </w:r>
        <w:r w:rsidDel="00473C50">
          <w:rPr>
            <w:color w:val="0000FF"/>
            <w:u w:val="single"/>
          </w:rPr>
          <w:delText>batch processing</w:delText>
        </w:r>
        <w:r w:rsidR="003E5F7D" w:rsidDel="00473C50">
          <w:rPr>
            <w:color w:val="0000FF"/>
            <w:u w:val="single"/>
          </w:rPr>
          <w:fldChar w:fldCharType="end"/>
        </w:r>
        <w:r w:rsidDel="00473C50">
          <w:rPr>
            <w:color w:val="0000FF"/>
            <w:u w:val="single"/>
          </w:rPr>
          <w:delText xml:space="preserve">. </w:delText>
        </w:r>
        <w:r w:rsidDel="00473C50">
          <w:delText xml:space="preserve"> The </w:delText>
        </w:r>
        <w:r w:rsidDel="00473C50">
          <w:rPr>
            <w:rFonts w:ascii="Courier New" w:eastAsia="Courier New" w:hAnsi="Courier New" w:cs="Courier New"/>
            <w:sz w:val="22"/>
            <w:szCs w:val="22"/>
          </w:rPr>
          <w:delText>appUuid</w:delText>
        </w:r>
        <w:r w:rsidDel="00473C50">
          <w:delText xml:space="preserve"> field (e.g. 5206938592903500266-242ac117-0001-005) assigns to each job an identifier that is unique to the entire cloud and allows the computer to keep track of it.</w:delText>
        </w:r>
      </w:del>
    </w:p>
    <w:p w14:paraId="4C6DC972" w14:textId="47C0CC5E" w:rsidR="00DB5F02" w:rsidDel="00473C50" w:rsidRDefault="00A96409">
      <w:pPr>
        <w:rPr>
          <w:del w:id="467" w:author="Shen, Guning" w:date="2024-03-27T14:31:00Z"/>
        </w:rPr>
      </w:pPr>
      <w:del w:id="468" w:author="Shen, Guning" w:date="2024-03-27T14:31:00Z">
        <w:r w:rsidDel="00473C50">
          <w:delText xml:space="preserve">As we are not the only user assigned to the shared cloud computer network, the </w:delText>
        </w:r>
        <w:r w:rsidDel="00473C50">
          <w:rPr>
            <w:rFonts w:ascii="Courier New" w:eastAsia="Courier New" w:hAnsi="Courier New" w:cs="Courier New"/>
            <w:sz w:val="22"/>
            <w:szCs w:val="22"/>
          </w:rPr>
          <w:delText>api status</w:delText>
        </w:r>
        <w:r w:rsidDel="00473C50">
          <w:delText xml:space="preserve"> field may show that our job request is </w:delText>
        </w:r>
        <w:r w:rsidDel="00473C50">
          <w:rPr>
            <w:rFonts w:ascii="Courier New" w:eastAsia="Courier New" w:hAnsi="Courier New" w:cs="Courier New"/>
            <w:sz w:val="22"/>
            <w:szCs w:val="22"/>
          </w:rPr>
          <w:delText>QUEUED</w:delText>
        </w:r>
        <w:r w:rsidDel="00473C50">
          <w:delText>.</w:delText>
        </w:r>
      </w:del>
    </w:p>
    <w:p w14:paraId="2AD5F095" w14:textId="5188D709" w:rsidR="00DB5F02" w:rsidDel="00473C50" w:rsidRDefault="00A96409">
      <w:pPr>
        <w:rPr>
          <w:del w:id="469" w:author="Shen, Guning" w:date="2024-03-27T14:31:00Z"/>
          <w:rFonts w:ascii="Times New Roman" w:eastAsia="Times New Roman" w:hAnsi="Times New Roman" w:cs="Times New Roman"/>
          <w:sz w:val="24"/>
          <w:szCs w:val="24"/>
        </w:rPr>
      </w:pPr>
      <w:del w:id="470" w:author="Shen, Guning" w:date="2024-03-27T14:31:00Z">
        <w:r w:rsidDel="00473C50">
          <w:delText xml:space="preserve">Multiple alternative cloud computers are also available to store our data. The computer storing our data is shown in the </w:delText>
        </w:r>
        <w:r w:rsidDel="00473C50">
          <w:rPr>
            <w:rFonts w:ascii="Courier New" w:eastAsia="Courier New" w:hAnsi="Courier New" w:cs="Courier New"/>
            <w:sz w:val="22"/>
            <w:szCs w:val="22"/>
          </w:rPr>
          <w:delText>archiveSystem</w:delText>
        </w:r>
        <w:r w:rsidDel="00473C50">
          <w:rPr>
            <w:i/>
          </w:rPr>
          <w:delText xml:space="preserve"> </w:delText>
        </w:r>
        <w:r w:rsidDel="00473C50">
          <w:delText>field (e.g. data.iplantcollaborative.org). </w:delText>
        </w:r>
      </w:del>
    </w:p>
    <w:p w14:paraId="6C7B599F" w14:textId="7A8463BF" w:rsidR="00DB5F02" w:rsidDel="00473C50" w:rsidRDefault="00A96409">
      <w:pPr>
        <w:rPr>
          <w:del w:id="471" w:author="Shen, Guning" w:date="2024-03-27T14:31:00Z"/>
        </w:rPr>
      </w:pPr>
      <w:del w:id="472" w:author="Shen, Guning" w:date="2024-03-27T14:31:00Z">
        <w:r w:rsidDel="00473C50">
          <w:delText xml:space="preserve">It is possible for a requested program-execution to loop forever to take an inordinate amount of time, depending on the way the program is coded, the bugs in it, and the data fed to it. The </w:delText>
        </w:r>
        <w:r w:rsidDel="00473C50">
          <w:rPr>
            <w:rFonts w:ascii="Courier New" w:eastAsia="Courier New" w:hAnsi="Courier New" w:cs="Courier New"/>
            <w:sz w:val="22"/>
            <w:szCs w:val="22"/>
          </w:rPr>
          <w:delText>maxHours</w:delText>
        </w:r>
        <w:r w:rsidDel="00473C50">
          <w:delText> field indicates the maximum amount of time (e.g.) the system will allow a program to execute before terminating it. As we see, CyVerse, expects applications to take a long time – hours rather than seconds on an interactive computer.</w:delText>
        </w:r>
      </w:del>
    </w:p>
    <w:p w14:paraId="532A0C44" w14:textId="2F5CD731" w:rsidR="00DB5F02" w:rsidDel="00473C50" w:rsidRDefault="00A96409">
      <w:pPr>
        <w:rPr>
          <w:del w:id="473" w:author="Shen, Guning" w:date="2024-03-27T14:31:00Z"/>
          <w:rFonts w:ascii="Times New Roman" w:eastAsia="Times New Roman" w:hAnsi="Times New Roman" w:cs="Times New Roman"/>
          <w:sz w:val="24"/>
          <w:szCs w:val="24"/>
        </w:rPr>
      </w:pPr>
      <w:del w:id="474" w:author="Shen, Guning" w:date="2024-03-27T14:31:00Z">
        <w:r w:rsidDel="00473C50">
          <w:delText xml:space="preserve">A cloud computer or processing node has multiple processors, which can execute multiple programs concurrently. The field </w:delText>
        </w:r>
        <w:r w:rsidDel="00473C50">
          <w:rPr>
            <w:rFonts w:ascii="Courier New" w:eastAsia="Courier New" w:hAnsi="Courier New" w:cs="Courier New"/>
            <w:sz w:val="22"/>
            <w:szCs w:val="22"/>
          </w:rPr>
          <w:delText>processorPerNode</w:delText>
        </w:r>
        <w:r w:rsidDel="00473C50">
          <w:rPr>
            <w:i/>
          </w:rPr>
          <w:delText xml:space="preserve"> </w:delText>
        </w:r>
        <w:r w:rsidDel="00473C50">
          <w:delText>indicates how many processors are in the computer node assigned to our process (e.g. 4). </w:delText>
        </w:r>
      </w:del>
    </w:p>
    <w:p w14:paraId="0F256EF0" w14:textId="4525BE87" w:rsidR="00DB5F02" w:rsidDel="00473C50" w:rsidRDefault="00A96409">
      <w:pPr>
        <w:rPr>
          <w:del w:id="475" w:author="Shen, Guning" w:date="2024-03-27T14:31:00Z"/>
        </w:rPr>
      </w:pPr>
      <w:del w:id="476" w:author="Shen, Guning" w:date="2024-03-27T14:31:00Z">
        <w:r w:rsidDel="00473C50">
          <w:delText>Through these fields and values, we see the relationship between high-performance cloud computing on a shared computer and traditional personal computing on a dedicated computer.</w:delText>
        </w:r>
      </w:del>
    </w:p>
    <w:p w14:paraId="2A1DA5AF" w14:textId="498BDC57" w:rsidR="00DB5F02" w:rsidDel="00473C50" w:rsidRDefault="00A96409">
      <w:pPr>
        <w:rPr>
          <w:del w:id="477" w:author="Shen, Guning" w:date="2024-03-27T14:31:00Z"/>
        </w:rPr>
      </w:pPr>
      <w:del w:id="478" w:author="Shen, Guning" w:date="2024-03-27T14:31:00Z">
        <w:r w:rsidDel="00473C50">
          <w:delText xml:space="preserve">In personal computing, the application is executed on a dedicated computer, while in cloud computing, the system selects from several candidates the computer that executes the chosen application.  </w:delText>
        </w:r>
      </w:del>
    </w:p>
    <w:p w14:paraId="4E6A02C4" w14:textId="72307A87" w:rsidR="00DB5F02" w:rsidDel="00473C50" w:rsidRDefault="00A96409">
      <w:pPr>
        <w:rPr>
          <w:del w:id="479" w:author="Shen, Guning" w:date="2024-03-27T14:31:00Z"/>
        </w:rPr>
      </w:pPr>
      <w:del w:id="480" w:author="Shen, Guning" w:date="2024-03-27T14:31:00Z">
        <w:r w:rsidDel="00473C50">
          <w:delText>In both cases, the system chooses which processors/cores on the assigned computer execute the chosen application. This choice is more important for high performance computing, so the system makes the choice of the processors more apparent. </w:delText>
        </w:r>
      </w:del>
    </w:p>
    <w:p w14:paraId="53F8EB06" w14:textId="0DFDE89C" w:rsidR="00DB5F02" w:rsidDel="00473C50" w:rsidRDefault="00A96409">
      <w:pPr>
        <w:rPr>
          <w:del w:id="481" w:author="Shen, Guning" w:date="2024-03-27T14:31:00Z"/>
        </w:rPr>
      </w:pPr>
      <w:del w:id="482" w:author="Shen, Guning" w:date="2024-03-27T14:31:00Z">
        <w:r w:rsidDel="00473C50">
          <w:delText>Because the cloud computer is shared, the application does not become immediately eligible for execution, as in personal computing, but may be queued, as mentioned earlier.  This, in turn, implies that the application is not interactive, as the user may not be waiting for the application to start. This is the reason why the behavior of such an application is customized through parameters</w:delText>
        </w:r>
        <w:r w:rsidDel="00473C50">
          <w:rPr>
            <w:b/>
          </w:rPr>
          <w:delText xml:space="preserve"> </w:delText>
        </w:r>
        <w:r w:rsidDel="00473C50">
          <w:delText xml:space="preserve">provided before the application starts rather than through an application user-interface created when the application runs.  </w:delText>
        </w:r>
      </w:del>
    </w:p>
    <w:p w14:paraId="0F5D2C82" w14:textId="5B67085D" w:rsidR="00DB5F02" w:rsidDel="00473C50" w:rsidRDefault="00A96409">
      <w:pPr>
        <w:rPr>
          <w:del w:id="483" w:author="Shen, Guning" w:date="2024-03-27T14:31:00Z"/>
        </w:rPr>
      </w:pPr>
      <w:del w:id="484" w:author="Shen, Guning" w:date="2024-03-27T14:31:00Z">
        <w:r w:rsidDel="00473C50">
          <w:delText xml:space="preserve">A runaway application from a user is not being tracked by the user and can influence the resources available for that user and other users, which makes the timeout even more important. </w:delText>
        </w:r>
      </w:del>
    </w:p>
    <w:p w14:paraId="04813D37" w14:textId="44E79118" w:rsidR="00DB5F02" w:rsidDel="00473C50" w:rsidRDefault="00A96409">
      <w:pPr>
        <w:rPr>
          <w:del w:id="485" w:author="Shen, Guning" w:date="2024-03-27T14:31:00Z"/>
        </w:rPr>
      </w:pPr>
      <w:del w:id="486" w:author="Shen, Guning" w:date="2024-03-27T14:31:00Z">
        <w:r w:rsidDel="00473C50">
          <w:delText xml:space="preserve">A computation that is designed for performance and requires batch processing on computers that are more powerful than personal computers is termed as </w:delText>
        </w:r>
        <w:r w:rsidDel="00473C50">
          <w:rPr>
            <w:i/>
          </w:rPr>
          <w:delText>High Performance Computing</w:delText>
        </w:r>
        <w:r w:rsidDel="00473C50">
          <w:rPr>
            <w:b/>
          </w:rPr>
          <w:delText xml:space="preserve"> </w:delText>
        </w:r>
        <w:r w:rsidDel="00473C50">
          <w:delText xml:space="preserve">(HPC).  The value time of 8 hours for </w:delText>
        </w:r>
        <w:r w:rsidDel="00473C50">
          <w:rPr>
            <w:rFonts w:ascii="Courier New" w:eastAsia="Courier New" w:hAnsi="Courier New" w:cs="Courier New"/>
            <w:sz w:val="22"/>
            <w:szCs w:val="22"/>
          </w:rPr>
          <w:delText>maxHours</w:delText>
        </w:r>
        <w:r w:rsidDel="00473C50">
          <w:delText xml:space="preserve"> shows that even efficient implementations on state of the art cloud computers can be expected to take multiple hours to complete.</w:delText>
        </w:r>
      </w:del>
    </w:p>
    <w:p w14:paraId="6D160D1E" w14:textId="20331F22" w:rsidR="00DB5F02" w:rsidDel="00473C50" w:rsidRDefault="00A96409">
      <w:pPr>
        <w:pStyle w:val="Heading2"/>
        <w:rPr>
          <w:del w:id="487" w:author="Shen, Guning" w:date="2024-03-27T14:31:00Z"/>
        </w:rPr>
      </w:pPr>
      <w:del w:id="488" w:author="Shen, Guning" w:date="2024-03-27T14:31:00Z">
        <w:r w:rsidDel="00473C50">
          <w:delText>Illustrating Computational Complexity through Kallisto Completion Times</w:delText>
        </w:r>
      </w:del>
    </w:p>
    <w:p w14:paraId="02022333" w14:textId="643E1233" w:rsidR="00DB5F02" w:rsidDel="00473C50" w:rsidRDefault="00DB5F02">
      <w:pPr>
        <w:rPr>
          <w:del w:id="489" w:author="Shen, Guning" w:date="2024-03-27T14:31:00Z"/>
        </w:rPr>
      </w:pPr>
    </w:p>
    <w:p w14:paraId="270D1333" w14:textId="7569BC0B" w:rsidR="00DB5F02" w:rsidDel="00473C50" w:rsidRDefault="00A96409">
      <w:pPr>
        <w:pBdr>
          <w:top w:val="nil"/>
          <w:left w:val="nil"/>
          <w:bottom w:val="nil"/>
          <w:right w:val="nil"/>
          <w:between w:val="nil"/>
        </w:pBdr>
        <w:spacing w:line="240" w:lineRule="auto"/>
        <w:rPr>
          <w:del w:id="490" w:author="Shen, Guning" w:date="2024-03-27T14:31:00Z"/>
          <w:rFonts w:ascii="Times New Roman" w:eastAsia="Times New Roman" w:hAnsi="Times New Roman" w:cs="Times New Roman"/>
          <w:color w:val="000000"/>
          <w:sz w:val="24"/>
          <w:szCs w:val="24"/>
        </w:rPr>
      </w:pPr>
      <w:del w:id="491" w:author="Shen, Guning" w:date="2024-03-27T14:31:00Z">
        <w:r w:rsidDel="00473C50">
          <w:rPr>
            <w:rFonts w:ascii="Times New Roman" w:eastAsia="Times New Roman" w:hAnsi="Times New Roman" w:cs="Times New Roman"/>
            <w:color w:val="000000"/>
            <w:sz w:val="24"/>
            <w:szCs w:val="24"/>
          </w:rPr>
          <w:delText xml:space="preserve">Our analysis will take several minutes to finish.  If we were to use a full RNA sequencing sample, rather than the curated samples we actually used, it could take hours or even days to get back the results.  There are two reasons for this. First, our batch job may not be executed immediately - it may be queued. Second, </w:delText>
        </w:r>
        <w:r w:rsidDel="00473C50">
          <w:delText>Kallisto</w:delText>
        </w:r>
        <w:r w:rsidDel="00473C50">
          <w:rPr>
            <w:rFonts w:ascii="Times New Roman" w:eastAsia="Times New Roman" w:hAnsi="Times New Roman" w:cs="Times New Roman"/>
            <w:color w:val="000000"/>
            <w:sz w:val="24"/>
            <w:szCs w:val="24"/>
          </w:rPr>
          <w:delText xml:space="preserve"> is trying to do a very computationally intensive task. The human genome has thousands of genes and these short fragments could come from any of them. Imagine if you had a file with 10000 fragments and it took one tenth of a second to check if a fragment matched a gene. There are roughly 11000 genes in the human genome. That means each single fragment has to have 11000 tenth of a second comparisons to see which one it matches. Each fragment would take about 1100 seconds to find a match. We have 10000 of those fragments to match. If we did this process sequentially it would take 11 million seconds to finish. That is roughly 4 months. In a normal RNA sample, we don’t have 10000 fragments; we have closer to 10 million fragments. This simplistic explanation shows us just how much work the computer has to do. Fortunately, modern computers are able to check thousands rather than tens of matches in a second and the task can be done in parallel. As mentioned earlier, the need for a powerful parallel computer is one of the main motivations behind cloud computing offered by a variety of existing systems such as Amazon Web Services, Microsoft Azure, Google</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Cloud Platform, and IBM iCloud. </w:delText>
        </w:r>
      </w:del>
    </w:p>
    <w:p w14:paraId="3BA663CC" w14:textId="20A77705" w:rsidR="00DB5F02" w:rsidDel="00473C50" w:rsidRDefault="00A96409">
      <w:pPr>
        <w:pStyle w:val="Heading2"/>
        <w:rPr>
          <w:del w:id="492" w:author="Shen, Guning" w:date="2024-03-27T14:31:00Z"/>
        </w:rPr>
      </w:pPr>
      <w:del w:id="493" w:author="Shen, Guning" w:date="2024-03-27T14:31:00Z">
        <w:r w:rsidDel="00473C50">
          <w:delText>Viewing Gene Expression</w:delText>
        </w:r>
      </w:del>
    </w:p>
    <w:p w14:paraId="794F5289" w14:textId="7F7AECDC" w:rsidR="00DB5F02" w:rsidDel="00473C50" w:rsidRDefault="00A96409">
      <w:pPr>
        <w:pBdr>
          <w:top w:val="nil"/>
          <w:left w:val="nil"/>
          <w:bottom w:val="nil"/>
          <w:right w:val="nil"/>
          <w:between w:val="nil"/>
        </w:pBdr>
        <w:spacing w:line="240" w:lineRule="auto"/>
        <w:rPr>
          <w:del w:id="494" w:author="Shen, Guning" w:date="2024-03-27T14:31:00Z"/>
          <w:rFonts w:ascii="Times New Roman" w:eastAsia="Times New Roman" w:hAnsi="Times New Roman" w:cs="Times New Roman"/>
          <w:color w:val="000000"/>
          <w:sz w:val="24"/>
          <w:szCs w:val="24"/>
        </w:rPr>
      </w:pPr>
      <w:del w:id="495" w:author="Shen, Guning" w:date="2024-03-27T14:31:00Z">
        <w:r w:rsidDel="00473C50">
          <w:rPr>
            <w:rFonts w:ascii="Times New Roman" w:eastAsia="Times New Roman" w:hAnsi="Times New Roman" w:cs="Times New Roman"/>
            <w:color w:val="000000"/>
            <w:sz w:val="24"/>
            <w:szCs w:val="24"/>
          </w:rPr>
          <w:delText xml:space="preserve">      </w:delText>
        </w:r>
      </w:del>
    </w:p>
    <w:p w14:paraId="731E5245" w14:textId="395F80DB" w:rsidR="00DB5F02" w:rsidDel="00473C50" w:rsidRDefault="00A96409">
      <w:pPr>
        <w:pBdr>
          <w:top w:val="nil"/>
          <w:left w:val="nil"/>
          <w:bottom w:val="nil"/>
          <w:right w:val="nil"/>
          <w:between w:val="nil"/>
        </w:pBdr>
        <w:spacing w:line="240" w:lineRule="auto"/>
        <w:rPr>
          <w:del w:id="496" w:author="Shen, Guning" w:date="2024-03-27T14:31:00Z"/>
          <w:rFonts w:ascii="Times New Roman" w:eastAsia="Times New Roman" w:hAnsi="Times New Roman" w:cs="Times New Roman"/>
          <w:color w:val="000000"/>
          <w:sz w:val="24"/>
          <w:szCs w:val="24"/>
        </w:rPr>
      </w:pPr>
      <w:del w:id="497" w:author="Shen, Guning" w:date="2024-03-27T14:31:00Z">
        <w:r w:rsidDel="00473C50">
          <w:rPr>
            <w:rFonts w:ascii="Times New Roman" w:eastAsia="Times New Roman" w:hAnsi="Times New Roman" w:cs="Times New Roman"/>
            <w:color w:val="000000"/>
            <w:sz w:val="24"/>
            <w:szCs w:val="24"/>
          </w:rPr>
          <w:delText xml:space="preserve">    </w:delText>
        </w:r>
      </w:del>
    </w:p>
    <w:p w14:paraId="6D470EAF" w14:textId="4E126AED" w:rsidR="00DB5F02" w:rsidDel="00473C50" w:rsidRDefault="00A96409">
      <w:pPr>
        <w:pBdr>
          <w:top w:val="nil"/>
          <w:left w:val="nil"/>
          <w:bottom w:val="nil"/>
          <w:right w:val="nil"/>
          <w:between w:val="nil"/>
        </w:pBdr>
        <w:spacing w:line="240" w:lineRule="auto"/>
        <w:rPr>
          <w:del w:id="498" w:author="Shen, Guning" w:date="2024-03-27T14:31:00Z"/>
          <w:rFonts w:ascii="Times New Roman" w:eastAsia="Times New Roman" w:hAnsi="Times New Roman" w:cs="Times New Roman"/>
          <w:color w:val="000000"/>
          <w:sz w:val="24"/>
          <w:szCs w:val="24"/>
        </w:rPr>
      </w:pPr>
      <w:del w:id="499" w:author="Shen, Guning" w:date="2024-03-27T14:31:00Z">
        <w:r w:rsidDel="00473C50">
          <w:rPr>
            <w:rFonts w:ascii="Times New Roman" w:eastAsia="Times New Roman" w:hAnsi="Times New Roman" w:cs="Times New Roman"/>
            <w:color w:val="000000"/>
            <w:sz w:val="24"/>
            <w:szCs w:val="24"/>
          </w:rPr>
          <w:delText xml:space="preserve">   </w:delText>
        </w:r>
      </w:del>
    </w:p>
    <w:p w14:paraId="5A0B45E2" w14:textId="3E8EBA1F" w:rsidR="00DB5F02" w:rsidDel="00473C50" w:rsidRDefault="00A96409">
      <w:pPr>
        <w:pBdr>
          <w:top w:val="nil"/>
          <w:left w:val="nil"/>
          <w:bottom w:val="nil"/>
          <w:right w:val="nil"/>
          <w:between w:val="nil"/>
        </w:pBdr>
        <w:spacing w:line="240" w:lineRule="auto"/>
        <w:rPr>
          <w:del w:id="500" w:author="Shen, Guning" w:date="2024-03-27T14:31:00Z"/>
          <w:rFonts w:ascii="Times New Roman" w:eastAsia="Times New Roman" w:hAnsi="Times New Roman" w:cs="Times New Roman"/>
          <w:color w:val="000000"/>
          <w:sz w:val="24"/>
          <w:szCs w:val="24"/>
        </w:rPr>
      </w:pPr>
      <w:del w:id="501" w:author="Shen, Guning" w:date="2024-03-27T14:31:00Z">
        <w:r w:rsidDel="00473C50">
          <w:rPr>
            <w:rFonts w:ascii="Times New Roman" w:eastAsia="Times New Roman" w:hAnsi="Times New Roman" w:cs="Times New Roman"/>
            <w:color w:val="000000"/>
            <w:sz w:val="24"/>
            <w:szCs w:val="24"/>
          </w:rPr>
          <w:delText xml:space="preserve">Close the </w:delText>
        </w:r>
        <w:r w:rsidDel="00473C50">
          <w:rPr>
            <w:rFonts w:ascii="Courier New" w:eastAsia="Courier New" w:hAnsi="Courier New" w:cs="Courier New"/>
            <w:sz w:val="22"/>
            <w:szCs w:val="22"/>
          </w:rPr>
          <w:delText>Kallisto</w:delText>
        </w:r>
        <w:r w:rsidDel="00473C50">
          <w:rPr>
            <w:rFonts w:ascii="Times New Roman" w:eastAsia="Times New Roman" w:hAnsi="Times New Roman" w:cs="Times New Roman"/>
            <w:color w:val="000000"/>
            <w:sz w:val="24"/>
            <w:szCs w:val="24"/>
          </w:rPr>
          <w:delText xml:space="preserve"> launch window and return to the Green Line home screen. When the </w:delText>
        </w:r>
        <w:r w:rsidDel="00473C50">
          <w:rPr>
            <w:rFonts w:ascii="Courier New" w:eastAsia="Courier New" w:hAnsi="Courier New" w:cs="Courier New"/>
            <w:sz w:val="22"/>
            <w:szCs w:val="22"/>
          </w:rPr>
          <w:delText>Kallisto</w:delText>
        </w:r>
        <w:r w:rsidDel="00473C50">
          <w:rPr>
            <w:rFonts w:ascii="Times New Roman" w:eastAsia="Times New Roman" w:hAnsi="Times New Roman" w:cs="Times New Roman"/>
            <w:color w:val="000000"/>
            <w:sz w:val="24"/>
            <w:szCs w:val="24"/>
          </w:rPr>
          <w:delText xml:space="preserve"> analysis is complete, we see a green bubble next to </w:delText>
        </w:r>
        <w:r w:rsidDel="00473C50">
          <w:rPr>
            <w:rFonts w:ascii="Courier New" w:eastAsia="Courier New" w:hAnsi="Courier New" w:cs="Courier New"/>
            <w:sz w:val="22"/>
            <w:szCs w:val="22"/>
          </w:rPr>
          <w:delText>View Results</w:delText>
        </w:r>
        <w:r w:rsidDel="00473C50">
          <w:rPr>
            <w:rFonts w:ascii="Times New Roman" w:eastAsia="Times New Roman" w:hAnsi="Times New Roman" w:cs="Times New Roman"/>
            <w:color w:val="000000"/>
            <w:sz w:val="24"/>
            <w:szCs w:val="24"/>
          </w:rPr>
          <w:delText xml:space="preserve"> to indicate that it is now active.</w:delText>
        </w:r>
      </w:del>
    </w:p>
    <w:p w14:paraId="7D84E81B" w14:textId="01661647" w:rsidR="00DB5F02" w:rsidDel="00473C50" w:rsidRDefault="00A96409">
      <w:pPr>
        <w:pBdr>
          <w:top w:val="nil"/>
          <w:left w:val="nil"/>
          <w:bottom w:val="nil"/>
          <w:right w:val="nil"/>
          <w:between w:val="nil"/>
        </w:pBdr>
        <w:spacing w:line="240" w:lineRule="auto"/>
        <w:rPr>
          <w:del w:id="502" w:author="Shen, Guning" w:date="2024-03-27T14:31:00Z"/>
          <w:rFonts w:ascii="Times New Roman" w:eastAsia="Times New Roman" w:hAnsi="Times New Roman" w:cs="Times New Roman"/>
          <w:color w:val="000000"/>
          <w:sz w:val="24"/>
          <w:szCs w:val="24"/>
        </w:rPr>
      </w:pPr>
      <w:del w:id="503" w:author="Shen, Guning" w:date="2024-03-27T14:31:00Z">
        <w:r w:rsidDel="00473C50">
          <w:rPr>
            <w:rFonts w:ascii="Times New Roman" w:eastAsia="Times New Roman" w:hAnsi="Times New Roman" w:cs="Times New Roman"/>
            <w:color w:val="000000"/>
            <w:sz w:val="24"/>
            <w:szCs w:val="24"/>
          </w:rPr>
          <w:delText xml:space="preserve">Clicking it does not directly show us the results, as was the case for </w:delText>
        </w:r>
        <w:r w:rsidDel="00473C50">
          <w:rPr>
            <w:rFonts w:ascii="Courier New" w:eastAsia="Courier New" w:hAnsi="Courier New" w:cs="Courier New"/>
            <w:sz w:val="22"/>
            <w:szCs w:val="22"/>
          </w:rPr>
          <w:delText>FastX toolkit</w:delText>
        </w:r>
        <w:r w:rsidDel="00473C50">
          <w:rPr>
            <w:rFonts w:ascii="Times New Roman" w:eastAsia="Times New Roman" w:hAnsi="Times New Roman" w:cs="Times New Roman"/>
            <w:color w:val="000000"/>
            <w:sz w:val="24"/>
            <w:szCs w:val="24"/>
          </w:rPr>
          <w:delText xml:space="preserve">. Instead, we see links for downloading an output file for each sample file. Download all files. The suffix </w:delText>
        </w:r>
        <w:r w:rsidDel="00473C50">
          <w:rPr>
            <w:rFonts w:ascii="Courier New" w:eastAsia="Courier New" w:hAnsi="Courier New" w:cs="Courier New"/>
            <w:sz w:val="22"/>
            <w:szCs w:val="22"/>
          </w:rPr>
          <w:delText>.tsv</w:delText>
        </w:r>
        <w:r w:rsidDel="00473C50">
          <w:rPr>
            <w:rFonts w:ascii="Times New Roman" w:eastAsia="Times New Roman" w:hAnsi="Times New Roman" w:cs="Times New Roman"/>
            <w:color w:val="000000"/>
            <w:sz w:val="24"/>
            <w:szCs w:val="24"/>
          </w:rPr>
          <w:delText xml:space="preserve"> of the downloaded files indicates the output is tab separated, which can then be viewed using a local text editor or Excel. Open each of the four files. You will see that all four files have the same size, and there are about two hundred thousand lines in each file.</w:delText>
        </w:r>
      </w:del>
    </w:p>
    <w:p w14:paraId="6EC9616C" w14:textId="20CA7010" w:rsidR="00DB5F02" w:rsidDel="00473C50" w:rsidRDefault="00A96409">
      <w:pPr>
        <w:pBdr>
          <w:top w:val="nil"/>
          <w:left w:val="nil"/>
          <w:bottom w:val="nil"/>
          <w:right w:val="nil"/>
          <w:between w:val="nil"/>
        </w:pBdr>
        <w:spacing w:line="240" w:lineRule="auto"/>
        <w:rPr>
          <w:del w:id="504" w:author="Shen, Guning" w:date="2024-03-27T14:31:00Z"/>
          <w:rFonts w:ascii="Times New Roman" w:eastAsia="Times New Roman" w:hAnsi="Times New Roman" w:cs="Times New Roman"/>
          <w:color w:val="000000"/>
          <w:sz w:val="24"/>
          <w:szCs w:val="24"/>
        </w:rPr>
      </w:pPr>
      <w:del w:id="505" w:author="Shen, Guning" w:date="2024-03-27T14:31:00Z">
        <w:r w:rsidDel="00473C50">
          <w:rPr>
            <w:rFonts w:ascii="Times New Roman" w:eastAsia="Times New Roman" w:hAnsi="Times New Roman" w:cs="Times New Roman"/>
            <w:color w:val="000000"/>
            <w:sz w:val="24"/>
            <w:szCs w:val="24"/>
          </w:rPr>
          <w:delText xml:space="preserve">Each line in the table corresponds to a different gene. The </w:delText>
        </w:r>
        <w:r w:rsidDel="00473C50">
          <w:rPr>
            <w:rFonts w:ascii="Courier New" w:eastAsia="Courier New" w:hAnsi="Courier New" w:cs="Courier New"/>
            <w:sz w:val="22"/>
            <w:szCs w:val="22"/>
          </w:rPr>
          <w:delText>target_id</w:delText>
        </w:r>
        <w:r w:rsidDel="00473C50">
          <w:rPr>
            <w:rFonts w:ascii="Times New Roman" w:eastAsia="Times New Roman" w:hAnsi="Times New Roman" w:cs="Times New Roman"/>
            <w:color w:val="000000"/>
            <w:sz w:val="24"/>
            <w:szCs w:val="24"/>
          </w:rPr>
          <w:delText xml:space="preserve"> column is the official denotation for the gene (called Ensemble ID).  This name is actually based off the gene’s location in the containing chromosome.  </w:delText>
        </w:r>
      </w:del>
    </w:p>
    <w:p w14:paraId="3EAB51C3" w14:textId="728CBACD" w:rsidR="00DB5F02" w:rsidDel="00473C50" w:rsidRDefault="00A96409">
      <w:pPr>
        <w:pBdr>
          <w:top w:val="nil"/>
          <w:left w:val="nil"/>
          <w:bottom w:val="nil"/>
          <w:right w:val="nil"/>
          <w:between w:val="nil"/>
        </w:pBdr>
        <w:spacing w:line="240" w:lineRule="auto"/>
        <w:rPr>
          <w:del w:id="506" w:author="Shen, Guning" w:date="2024-03-27T14:31:00Z"/>
          <w:rFonts w:ascii="Times New Roman" w:eastAsia="Times New Roman" w:hAnsi="Times New Roman" w:cs="Times New Roman"/>
          <w:color w:val="000000"/>
          <w:sz w:val="24"/>
          <w:szCs w:val="24"/>
        </w:rPr>
      </w:pPr>
      <w:del w:id="507" w:author="Shen, Guning" w:date="2024-03-27T14:31:00Z">
        <w:r w:rsidDel="00473C50">
          <w:rPr>
            <w:rFonts w:ascii="Times New Roman" w:eastAsia="Times New Roman" w:hAnsi="Times New Roman" w:cs="Times New Roman"/>
            <w:color w:val="000000"/>
            <w:sz w:val="24"/>
            <w:szCs w:val="24"/>
          </w:rPr>
          <w:delText xml:space="preserve">We see several other columns giving data regarding the transcription degree of the gene.  </w:delText>
        </w:r>
      </w:del>
    </w:p>
    <w:p w14:paraId="4D6C8479" w14:textId="1BAF5833" w:rsidR="00DB5F02" w:rsidDel="00473C50" w:rsidRDefault="00A96409">
      <w:pPr>
        <w:pBdr>
          <w:top w:val="nil"/>
          <w:left w:val="nil"/>
          <w:bottom w:val="nil"/>
          <w:right w:val="nil"/>
          <w:between w:val="nil"/>
        </w:pBdr>
        <w:spacing w:line="240" w:lineRule="auto"/>
        <w:rPr>
          <w:del w:id="508" w:author="Shen, Guning" w:date="2024-03-27T14:31:00Z"/>
          <w:rFonts w:ascii="Times New Roman" w:eastAsia="Times New Roman" w:hAnsi="Times New Roman" w:cs="Times New Roman"/>
          <w:color w:val="000000"/>
          <w:sz w:val="24"/>
          <w:szCs w:val="24"/>
        </w:rPr>
      </w:pPr>
      <w:del w:id="509" w:author="Shen, Guning" w:date="2024-03-27T14:31:00Z">
        <w:r w:rsidDel="00473C50">
          <w:rPr>
            <w:rFonts w:ascii="Times New Roman" w:eastAsia="Times New Roman" w:hAnsi="Times New Roman" w:cs="Times New Roman"/>
            <w:color w:val="000000"/>
            <w:sz w:val="24"/>
            <w:szCs w:val="24"/>
          </w:rPr>
          <w:delText xml:space="preserve">We will focus on two of these columns, </w:delText>
        </w:r>
        <w:r w:rsidDel="00473C50">
          <w:rPr>
            <w:rFonts w:ascii="Courier New" w:eastAsia="Courier New" w:hAnsi="Courier New" w:cs="Courier New"/>
            <w:sz w:val="22"/>
            <w:szCs w:val="22"/>
          </w:rPr>
          <w:delText>est_counts</w:delText>
        </w:r>
        <w:r w:rsidDel="00473C50">
          <w:rPr>
            <w:rFonts w:ascii="Times New Roman" w:eastAsia="Times New Roman" w:hAnsi="Times New Roman" w:cs="Times New Roman"/>
            <w:color w:val="000000"/>
            <w:sz w:val="24"/>
            <w:szCs w:val="24"/>
          </w:rPr>
          <w:delText xml:space="preserve"> and </w:delText>
        </w:r>
        <w:r w:rsidDel="00473C50">
          <w:rPr>
            <w:rFonts w:ascii="Courier New" w:eastAsia="Courier New" w:hAnsi="Courier New" w:cs="Courier New"/>
            <w:sz w:val="22"/>
            <w:szCs w:val="22"/>
          </w:rPr>
          <w:delText>tpm</w:delText>
        </w:r>
        <w:r w:rsidDel="00473C50">
          <w:rPr>
            <w:rFonts w:ascii="Times New Roman" w:eastAsia="Times New Roman" w:hAnsi="Times New Roman" w:cs="Times New Roman"/>
            <w:color w:val="000000"/>
            <w:sz w:val="24"/>
            <w:szCs w:val="24"/>
          </w:rPr>
          <w:delText>.</w:delText>
        </w:r>
      </w:del>
    </w:p>
    <w:p w14:paraId="5722FF9B" w14:textId="6C0E5972" w:rsidR="00DB5F02" w:rsidDel="00473C50" w:rsidRDefault="00A96409">
      <w:pPr>
        <w:pBdr>
          <w:top w:val="nil"/>
          <w:left w:val="nil"/>
          <w:bottom w:val="nil"/>
          <w:right w:val="nil"/>
          <w:between w:val="nil"/>
        </w:pBdr>
        <w:spacing w:line="240" w:lineRule="auto"/>
        <w:rPr>
          <w:del w:id="510" w:author="Shen, Guning" w:date="2024-03-27T14:31:00Z"/>
          <w:rFonts w:ascii="Times New Roman" w:eastAsia="Times New Roman" w:hAnsi="Times New Roman" w:cs="Times New Roman"/>
          <w:color w:val="000000"/>
          <w:sz w:val="24"/>
          <w:szCs w:val="24"/>
        </w:rPr>
      </w:pPr>
      <w:del w:id="511" w:author="Shen, Guning" w:date="2024-03-27T14:31:00Z">
        <w:r w:rsidDel="00473C50">
          <w:rPr>
            <w:rFonts w:ascii="Courier New" w:eastAsia="Courier New" w:hAnsi="Courier New" w:cs="Courier New"/>
            <w:sz w:val="22"/>
            <w:szCs w:val="22"/>
          </w:rPr>
          <w:delText>est_counts</w:delText>
        </w:r>
        <w:r w:rsidDel="00473C50">
          <w:rPr>
            <w:rFonts w:ascii="Times New Roman" w:eastAsia="Times New Roman" w:hAnsi="Times New Roman" w:cs="Times New Roman"/>
            <w:color w:val="000000"/>
            <w:sz w:val="24"/>
            <w:szCs w:val="24"/>
          </w:rPr>
          <w:delText xml:space="preserve"> is the raw number of RNA sequences for each gene counted in our sample.  The number depends on the number of cells in the sample, and hence is not that interesting.</w:delText>
        </w:r>
      </w:del>
    </w:p>
    <w:p w14:paraId="74B4BB7E" w14:textId="329E75DB" w:rsidR="00DB5F02" w:rsidDel="00473C50" w:rsidRDefault="00A96409">
      <w:pPr>
        <w:pBdr>
          <w:top w:val="nil"/>
          <w:left w:val="nil"/>
          <w:bottom w:val="nil"/>
          <w:right w:val="nil"/>
          <w:between w:val="nil"/>
        </w:pBdr>
        <w:spacing w:line="240" w:lineRule="auto"/>
        <w:rPr>
          <w:del w:id="512" w:author="Shen, Guning" w:date="2024-03-27T14:31:00Z"/>
          <w:rFonts w:ascii="Times New Roman" w:eastAsia="Times New Roman" w:hAnsi="Times New Roman" w:cs="Times New Roman"/>
          <w:color w:val="000000"/>
          <w:sz w:val="24"/>
          <w:szCs w:val="24"/>
        </w:rPr>
      </w:pPr>
      <w:del w:id="513" w:author="Shen, Guning" w:date="2024-03-27T14:31:00Z">
        <w:r w:rsidDel="00473C50">
          <w:rPr>
            <w:rFonts w:ascii="Courier New" w:eastAsia="Courier New" w:hAnsi="Courier New" w:cs="Courier New"/>
            <w:sz w:val="22"/>
            <w:szCs w:val="22"/>
          </w:rPr>
          <w:delText>tpm</w:delText>
        </w:r>
        <w:r w:rsidDel="00473C50">
          <w:rPr>
            <w:rFonts w:ascii="Times New Roman" w:eastAsia="Times New Roman" w:hAnsi="Times New Roman" w:cs="Times New Roman"/>
            <w:color w:val="000000"/>
            <w:sz w:val="24"/>
            <w:szCs w:val="24"/>
          </w:rPr>
          <w:delText xml:space="preserve"> (transcripts per million) is more interesting as it tells us the abundance of a gene relative to other genes, giving us normalized numbers independent of the number of cells in the sample. Assuming one million strands of RNA in a sample, this number tells us how many of them would be from that gene. </w:delText>
        </w:r>
      </w:del>
    </w:p>
    <w:p w14:paraId="5489B6FA" w14:textId="7ACBC457" w:rsidR="00DB5F02" w:rsidDel="00473C50" w:rsidRDefault="00A96409">
      <w:pPr>
        <w:pBdr>
          <w:top w:val="nil"/>
          <w:left w:val="nil"/>
          <w:bottom w:val="nil"/>
          <w:right w:val="nil"/>
          <w:between w:val="nil"/>
        </w:pBdr>
        <w:spacing w:line="240" w:lineRule="auto"/>
        <w:rPr>
          <w:del w:id="514" w:author="Shen, Guning" w:date="2024-03-27T14:31:00Z"/>
          <w:rFonts w:ascii="Times New Roman" w:eastAsia="Times New Roman" w:hAnsi="Times New Roman" w:cs="Times New Roman"/>
          <w:color w:val="000000"/>
          <w:sz w:val="24"/>
          <w:szCs w:val="24"/>
        </w:rPr>
      </w:pPr>
      <w:del w:id="515" w:author="Shen, Guning" w:date="2024-03-27T14:31:00Z">
        <w:r w:rsidDel="00473C50">
          <w:rPr>
            <w:rFonts w:ascii="Times New Roman" w:eastAsia="Times New Roman" w:hAnsi="Times New Roman" w:cs="Times New Roman"/>
            <w:color w:val="000000"/>
            <w:sz w:val="24"/>
            <w:szCs w:val="24"/>
          </w:rPr>
          <w:delText xml:space="preserve">You should see that </w:delText>
        </w:r>
        <w:r w:rsidDel="00473C50">
          <w:rPr>
            <w:rFonts w:ascii="Courier New" w:eastAsia="Courier New" w:hAnsi="Courier New" w:cs="Courier New"/>
            <w:sz w:val="22"/>
            <w:szCs w:val="22"/>
          </w:rPr>
          <w:delText>tpm</w:delText>
        </w:r>
        <w:r w:rsidDel="00473C50">
          <w:rPr>
            <w:rFonts w:ascii="Times New Roman" w:eastAsia="Times New Roman" w:hAnsi="Times New Roman" w:cs="Times New Roman"/>
            <w:color w:val="000000"/>
            <w:sz w:val="24"/>
            <w:szCs w:val="24"/>
          </w:rPr>
          <w:delText xml:space="preserve"> is 0 for several genes. The reason is not that the gene is not expressed.  To make this process go fast, the data are curated to remove RNA strands for genes that are not of interest. In this study, recall that the purpose of obtaining RNA counts is to compare the effect on gene expression – the health of the gene - of two conditions - drug A and B.  This means we need data that compares the impact on normalized counts of different drugs. Such an impact is expected to occur on certain genes. These are the genes of interest.</w:delText>
        </w:r>
      </w:del>
    </w:p>
    <w:p w14:paraId="423D655E" w14:textId="1076CAD7" w:rsidR="00DB5F02" w:rsidDel="00473C50" w:rsidRDefault="00A96409">
      <w:pPr>
        <w:pBdr>
          <w:top w:val="nil"/>
          <w:left w:val="nil"/>
          <w:bottom w:val="nil"/>
          <w:right w:val="nil"/>
          <w:between w:val="nil"/>
        </w:pBdr>
        <w:spacing w:line="240" w:lineRule="auto"/>
        <w:rPr>
          <w:del w:id="516" w:author="Shen, Guning" w:date="2024-03-27T14:31:00Z"/>
          <w:rFonts w:ascii="Times New Roman" w:eastAsia="Times New Roman" w:hAnsi="Times New Roman" w:cs="Times New Roman"/>
          <w:color w:val="000000"/>
          <w:sz w:val="24"/>
          <w:szCs w:val="24"/>
        </w:rPr>
      </w:pPr>
      <w:del w:id="517" w:author="Shen, Guning" w:date="2024-03-27T14:31:00Z">
        <w:r w:rsidDel="00473C50">
          <w:rPr>
            <w:rFonts w:ascii="Times New Roman" w:eastAsia="Times New Roman" w:hAnsi="Times New Roman" w:cs="Times New Roman"/>
            <w:color w:val="000000"/>
            <w:sz w:val="24"/>
            <w:szCs w:val="24"/>
          </w:rPr>
          <w:delText xml:space="preserve">Search for the </w:delText>
        </w:r>
        <w:r w:rsidDel="00473C50">
          <w:rPr>
            <w:rFonts w:ascii="Courier New" w:eastAsia="Courier New" w:hAnsi="Courier New" w:cs="Courier New"/>
            <w:sz w:val="22"/>
            <w:szCs w:val="22"/>
          </w:rPr>
          <w:delText>tpm</w:delText>
        </w:r>
        <w:r w:rsidDel="00473C50">
          <w:rPr>
            <w:rFonts w:ascii="Times New Roman" w:eastAsia="Times New Roman" w:hAnsi="Times New Roman" w:cs="Times New Roman"/>
            <w:color w:val="000000"/>
            <w:sz w:val="24"/>
            <w:szCs w:val="24"/>
          </w:rPr>
          <w:delText xml:space="preserve"> of gene with id, </w:delText>
        </w:r>
        <w:r w:rsidDel="00473C50">
          <w:rPr>
            <w:rFonts w:ascii="Courier New" w:eastAsia="Courier New" w:hAnsi="Courier New" w:cs="Courier New"/>
            <w:sz w:val="22"/>
            <w:szCs w:val="22"/>
          </w:rPr>
          <w:delText>ENST00000415761</w:delText>
        </w:r>
        <w:r w:rsidDel="00473C50">
          <w:rPr>
            <w:rFonts w:ascii="Times New Roman" w:eastAsia="Times New Roman" w:hAnsi="Times New Roman" w:cs="Times New Roman"/>
            <w:color w:val="000000"/>
            <w:sz w:val="24"/>
            <w:szCs w:val="24"/>
          </w:rPr>
          <w:delText>, in all four files.  The counts in the A and B files are different because of the difference in conditions</w:delText>
        </w:r>
        <w:r w:rsidDel="00473C50">
          <w:rPr>
            <w:rFonts w:ascii="Times New Roman" w:eastAsia="Times New Roman" w:hAnsi="Times New Roman" w:cs="Times New Roman"/>
            <w:i/>
            <w:color w:val="000000"/>
            <w:sz w:val="24"/>
            <w:szCs w:val="24"/>
          </w:rPr>
          <w:delText>.</w:delText>
        </w:r>
        <w:r w:rsidDel="00473C50">
          <w:rPr>
            <w:rFonts w:ascii="Times New Roman" w:eastAsia="Times New Roman" w:hAnsi="Times New Roman" w:cs="Times New Roman"/>
            <w:color w:val="000000"/>
            <w:sz w:val="24"/>
            <w:szCs w:val="24"/>
          </w:rPr>
          <w:delText xml:space="preserve"> </w:delText>
        </w:r>
      </w:del>
    </w:p>
    <w:p w14:paraId="4866AB1A" w14:textId="7A0272B7" w:rsidR="00DB5F02" w:rsidDel="00473C50" w:rsidRDefault="00A96409">
      <w:pPr>
        <w:pBdr>
          <w:top w:val="nil"/>
          <w:left w:val="nil"/>
          <w:bottom w:val="nil"/>
          <w:right w:val="nil"/>
          <w:between w:val="nil"/>
        </w:pBdr>
        <w:spacing w:line="240" w:lineRule="auto"/>
        <w:rPr>
          <w:del w:id="518" w:author="Shen, Guning" w:date="2024-03-27T14:31:00Z"/>
          <w:rFonts w:ascii="Times New Roman" w:eastAsia="Times New Roman" w:hAnsi="Times New Roman" w:cs="Times New Roman"/>
          <w:color w:val="000000"/>
          <w:sz w:val="24"/>
          <w:szCs w:val="24"/>
        </w:rPr>
      </w:pPr>
      <w:del w:id="519" w:author="Shen, Guning" w:date="2024-03-27T14:31:00Z">
        <w:r w:rsidDel="00473C50">
          <w:rPr>
            <w:rFonts w:ascii="Times New Roman" w:eastAsia="Times New Roman" w:hAnsi="Times New Roman" w:cs="Times New Roman"/>
            <w:color w:val="000000"/>
            <w:sz w:val="24"/>
            <w:szCs w:val="24"/>
          </w:rPr>
          <w:delText>The counts are different also in the two samples treated with the same drug. The reason is that gene expression in different cells is not the same - it follows a distribution much as how far we throw something is not always the same; it follows a distribution. How do we know that the difference in the gene expression in samples treated with different drugs is significant, that is, the values do not belong to the same distribution?</w:delText>
        </w:r>
      </w:del>
    </w:p>
    <w:p w14:paraId="25BEEA20" w14:textId="1E41E85D" w:rsidR="00DB5F02" w:rsidDel="00473C50" w:rsidRDefault="00A96409">
      <w:pPr>
        <w:pStyle w:val="Heading2"/>
        <w:rPr>
          <w:del w:id="520" w:author="Shen, Guning" w:date="2024-03-27T14:31:00Z"/>
        </w:rPr>
      </w:pPr>
      <w:del w:id="521" w:author="Shen, Guning" w:date="2024-03-27T14:31:00Z">
        <w:r w:rsidDel="00473C50">
          <w:delText>Drug Comparison using P-Values </w:delText>
        </w:r>
      </w:del>
    </w:p>
    <w:p w14:paraId="282893C2" w14:textId="69B55E3E" w:rsidR="00DB5F02" w:rsidDel="00473C50" w:rsidRDefault="00A96409">
      <w:pPr>
        <w:rPr>
          <w:del w:id="522" w:author="Shen, Guning" w:date="2024-03-27T14:31:00Z"/>
        </w:rPr>
      </w:pPr>
      <w:del w:id="523" w:author="Shen, Guning" w:date="2024-03-27T14:31:00Z">
        <w:r w:rsidDel="00473C50">
          <w:delText xml:space="preserve">            </w:delText>
        </w:r>
      </w:del>
    </w:p>
    <w:p w14:paraId="37B953EA" w14:textId="6DED6436" w:rsidR="00DB5F02" w:rsidDel="00473C50" w:rsidRDefault="00DB5F02">
      <w:pPr>
        <w:rPr>
          <w:del w:id="524" w:author="Shen, Guning" w:date="2024-03-27T14:31:00Z"/>
        </w:rPr>
      </w:pPr>
    </w:p>
    <w:p w14:paraId="5BD51B10" w14:textId="15928053" w:rsidR="00DB5F02" w:rsidDel="00473C50" w:rsidRDefault="00A96409">
      <w:pPr>
        <w:pBdr>
          <w:top w:val="nil"/>
          <w:left w:val="nil"/>
          <w:bottom w:val="nil"/>
          <w:right w:val="nil"/>
          <w:between w:val="nil"/>
        </w:pBdr>
        <w:spacing w:line="240" w:lineRule="auto"/>
        <w:rPr>
          <w:del w:id="525" w:author="Shen, Guning" w:date="2024-03-27T14:31:00Z"/>
          <w:rFonts w:ascii="Times New Roman" w:eastAsia="Times New Roman" w:hAnsi="Times New Roman" w:cs="Times New Roman"/>
          <w:color w:val="000000"/>
          <w:sz w:val="24"/>
          <w:szCs w:val="24"/>
        </w:rPr>
      </w:pPr>
      <w:del w:id="526" w:author="Shen, Guning" w:date="2024-03-27T14:31:00Z">
        <w:r w:rsidDel="00473C50">
          <w:rPr>
            <w:rFonts w:ascii="Times New Roman" w:eastAsia="Times New Roman" w:hAnsi="Times New Roman" w:cs="Times New Roman"/>
            <w:color w:val="000000"/>
            <w:sz w:val="24"/>
            <w:szCs w:val="24"/>
          </w:rPr>
          <w:delText>Given that we have gene distributions, we must compute probabilities of the counts from different cells in the samples belonging to different distributions.  One important statistic for such a comparison is the</w:delText>
        </w:r>
        <w:r w:rsidR="003E5F7D" w:rsidDel="00473C50">
          <w:fldChar w:fldCharType="begin"/>
        </w:r>
        <w:r w:rsidR="003E5F7D" w:rsidDel="00473C50">
          <w:delInstrText xml:space="preserve"> HYPERLINK "https://en.wikipedia.org/wiki/P-value" \h </w:delInstrText>
        </w:r>
        <w:r w:rsidR="003E5F7D" w:rsidDel="00473C50">
          <w:fldChar w:fldCharType="separate"/>
        </w:r>
        <w:r w:rsidDel="00473C50">
          <w:rPr>
            <w:i/>
            <w:color w:val="0000FF"/>
            <w:u w:val="single"/>
          </w:rPr>
          <w:delText xml:space="preserve"> p-value</w:delText>
        </w:r>
        <w:r w:rsidR="003E5F7D" w:rsidDel="00473C50">
          <w:rPr>
            <w:i/>
            <w:color w:val="0000FF"/>
            <w:u w:val="single"/>
          </w:rPr>
          <w:fldChar w:fldCharType="end"/>
        </w:r>
        <w:r w:rsidDel="00473C50">
          <w:rPr>
            <w:rFonts w:ascii="Times New Roman" w:eastAsia="Times New Roman" w:hAnsi="Times New Roman" w:cs="Times New Roman"/>
            <w:color w:val="000000"/>
            <w:sz w:val="24"/>
            <w:szCs w:val="24"/>
          </w:rPr>
          <w:delText xml:space="preserve"> , which tells us the probability two values belong to the same</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distribution. However, to calculate this value, as defined above, in our context, the tpm file would have to indicate the gene expression in which cell – something RNA sequencing cannot derive as it does not know the cell from which an RNA fragment was created. Therefore differential analysis uses a gene-specific method determine gene-specific “p-value” for a particular gene. The smaller this p-value, the more certain we can be that the compared values come from different distributions.  In the context of our comparison, a value less than 0.05 for a gene would indicate that there is a statistical difference in the expression of the gene in the two samples, that is, the gene is </w:delText>
        </w:r>
        <w:r w:rsidDel="00473C50">
          <w:rPr>
            <w:rFonts w:ascii="Courier New" w:eastAsia="Courier New" w:hAnsi="Courier New" w:cs="Courier New"/>
            <w:sz w:val="22"/>
            <w:szCs w:val="22"/>
          </w:rPr>
          <w:delText>differentially expressed</w:delText>
        </w:r>
        <w:r w:rsidDel="00473C50">
          <w:rPr>
            <w:rFonts w:ascii="Times New Roman" w:eastAsia="Times New Roman" w:hAnsi="Times New Roman" w:cs="Times New Roman"/>
            <w:color w:val="000000"/>
            <w:sz w:val="24"/>
            <w:szCs w:val="24"/>
          </w:rPr>
          <w:delText xml:space="preserve"> in the two samples.</w:delText>
        </w:r>
      </w:del>
    </w:p>
    <w:p w14:paraId="197C1399" w14:textId="1064672B" w:rsidR="00DB5F02" w:rsidDel="00473C50" w:rsidRDefault="00A96409">
      <w:pPr>
        <w:pBdr>
          <w:top w:val="nil"/>
          <w:left w:val="nil"/>
          <w:bottom w:val="nil"/>
          <w:right w:val="nil"/>
          <w:between w:val="nil"/>
        </w:pBdr>
        <w:spacing w:line="240" w:lineRule="auto"/>
        <w:rPr>
          <w:del w:id="527" w:author="Shen, Guning" w:date="2024-03-27T14:31:00Z"/>
          <w:rFonts w:ascii="Times New Roman" w:eastAsia="Times New Roman" w:hAnsi="Times New Roman" w:cs="Times New Roman"/>
          <w:color w:val="000000"/>
          <w:sz w:val="24"/>
          <w:szCs w:val="24"/>
        </w:rPr>
      </w:pPr>
      <w:del w:id="528" w:author="Shen, Guning" w:date="2024-03-27T14:31:00Z">
        <w:r w:rsidDel="00473C50">
          <w:rPr>
            <w:rFonts w:ascii="Times New Roman" w:eastAsia="Times New Roman" w:hAnsi="Times New Roman" w:cs="Times New Roman"/>
            <w:color w:val="000000"/>
            <w:sz w:val="24"/>
            <w:szCs w:val="24"/>
          </w:rPr>
          <w:delText xml:space="preserve">Let us go back to the Green Line and click the green box next to </w:delText>
        </w:r>
        <w:r w:rsidDel="00473C50">
          <w:rPr>
            <w:rFonts w:ascii="Courier New" w:eastAsia="Courier New" w:hAnsi="Courier New" w:cs="Courier New"/>
            <w:sz w:val="22"/>
            <w:szCs w:val="22"/>
          </w:rPr>
          <w:delText>Sleuth R Shiny</w:delText>
        </w:r>
        <w:r w:rsidDel="00473C50">
          <w:rPr>
            <w:rFonts w:ascii="Times New Roman" w:eastAsia="Times New Roman" w:hAnsi="Times New Roman" w:cs="Times New Roman"/>
            <w:color w:val="000000"/>
            <w:sz w:val="24"/>
            <w:szCs w:val="24"/>
          </w:rPr>
          <w:delText xml:space="preserve">.  </w:delText>
        </w:r>
      </w:del>
    </w:p>
    <w:p w14:paraId="4808A5CE" w14:textId="2911E2F2" w:rsidR="00DB5F02" w:rsidDel="00473C50" w:rsidRDefault="00A96409">
      <w:pPr>
        <w:pBdr>
          <w:top w:val="nil"/>
          <w:left w:val="nil"/>
          <w:bottom w:val="nil"/>
          <w:right w:val="nil"/>
          <w:between w:val="nil"/>
        </w:pBdr>
        <w:spacing w:line="240" w:lineRule="auto"/>
        <w:rPr>
          <w:del w:id="529" w:author="Shen, Guning" w:date="2024-03-27T14:31:00Z"/>
          <w:rFonts w:ascii="Times New Roman" w:eastAsia="Times New Roman" w:hAnsi="Times New Roman" w:cs="Times New Roman"/>
          <w:color w:val="000000"/>
          <w:sz w:val="24"/>
          <w:szCs w:val="24"/>
        </w:rPr>
      </w:pPr>
      <w:del w:id="530" w:author="Shen, Guning" w:date="2024-03-27T14:31:00Z">
        <w:r w:rsidDel="00473C50">
          <w:rPr>
            <w:rFonts w:ascii="Times New Roman" w:eastAsia="Times New Roman" w:hAnsi="Times New Roman" w:cs="Times New Roman"/>
            <w:color w:val="000000"/>
            <w:sz w:val="24"/>
            <w:szCs w:val="24"/>
          </w:rPr>
          <w:delText xml:space="preserve">In the resulting dialog, click the </w:delText>
        </w:r>
        <w:r w:rsidDel="00473C50">
          <w:rPr>
            <w:rFonts w:ascii="Courier New" w:eastAsia="Courier New" w:hAnsi="Courier New" w:cs="Courier New"/>
            <w:sz w:val="22"/>
            <w:szCs w:val="22"/>
          </w:rPr>
          <w:delText>Launch Shiny App</w:delText>
        </w:r>
        <w:r w:rsidDel="00473C50">
          <w:rPr>
            <w:rFonts w:ascii="Times New Roman" w:eastAsia="Times New Roman" w:hAnsi="Times New Roman" w:cs="Times New Roman"/>
            <w:color w:val="000000"/>
            <w:sz w:val="24"/>
            <w:szCs w:val="24"/>
          </w:rPr>
          <w:delText xml:space="preserve"> button, which, in turn, creates a window to display p-value and other statistics. </w:delText>
        </w:r>
      </w:del>
    </w:p>
    <w:p w14:paraId="0ECDA5C8" w14:textId="571CB9D2" w:rsidR="00DB5F02" w:rsidDel="00473C50" w:rsidRDefault="00A96409">
      <w:pPr>
        <w:pBdr>
          <w:top w:val="nil"/>
          <w:left w:val="nil"/>
          <w:bottom w:val="nil"/>
          <w:right w:val="nil"/>
          <w:between w:val="nil"/>
        </w:pBdr>
        <w:spacing w:line="240" w:lineRule="auto"/>
        <w:rPr>
          <w:del w:id="531" w:author="Shen, Guning" w:date="2024-03-27T14:31:00Z"/>
          <w:rFonts w:ascii="Times New Roman" w:eastAsia="Times New Roman" w:hAnsi="Times New Roman" w:cs="Times New Roman"/>
          <w:color w:val="000000"/>
          <w:sz w:val="24"/>
          <w:szCs w:val="24"/>
        </w:rPr>
      </w:pPr>
      <w:del w:id="532" w:author="Shen, Guning" w:date="2024-03-27T14:31:00Z">
        <w:r w:rsidDel="00473C50">
          <w:rPr>
            <w:rFonts w:ascii="Times New Roman" w:eastAsia="Times New Roman" w:hAnsi="Times New Roman" w:cs="Times New Roman"/>
            <w:color w:val="000000"/>
            <w:sz w:val="24"/>
            <w:szCs w:val="24"/>
          </w:rPr>
          <w:delText xml:space="preserve">The left pane of the window gives a variety of options to show different statistics using check boxes.  </w:delText>
        </w:r>
      </w:del>
    </w:p>
    <w:p w14:paraId="025DAA40" w14:textId="2B17E7DB" w:rsidR="00DB5F02" w:rsidDel="00473C50" w:rsidRDefault="00A96409">
      <w:pPr>
        <w:pBdr>
          <w:top w:val="nil"/>
          <w:left w:val="nil"/>
          <w:bottom w:val="nil"/>
          <w:right w:val="nil"/>
          <w:between w:val="nil"/>
        </w:pBdr>
        <w:spacing w:line="240" w:lineRule="auto"/>
        <w:rPr>
          <w:del w:id="533" w:author="Shen, Guning" w:date="2024-03-27T14:31:00Z"/>
          <w:rFonts w:ascii="Times New Roman" w:eastAsia="Times New Roman" w:hAnsi="Times New Roman" w:cs="Times New Roman"/>
          <w:color w:val="000000"/>
          <w:sz w:val="24"/>
          <w:szCs w:val="24"/>
        </w:rPr>
      </w:pPr>
      <w:del w:id="534" w:author="Shen, Guning" w:date="2024-03-27T14:31:00Z">
        <w:r w:rsidDel="00473C50">
          <w:rPr>
            <w:rFonts w:ascii="Times New Roman" w:eastAsia="Times New Roman" w:hAnsi="Times New Roman" w:cs="Times New Roman"/>
            <w:color w:val="000000"/>
            <w:sz w:val="24"/>
            <w:szCs w:val="24"/>
          </w:rPr>
          <w:delText xml:space="preserve">Check the </w:delText>
        </w:r>
        <w:r w:rsidDel="00473C50">
          <w:rPr>
            <w:rFonts w:ascii="Courier New" w:eastAsia="Courier New" w:hAnsi="Courier New" w:cs="Courier New"/>
            <w:sz w:val="22"/>
            <w:szCs w:val="22"/>
          </w:rPr>
          <w:delText>target_id</w:delText>
        </w:r>
        <w:r w:rsidDel="00473C50">
          <w:rPr>
            <w:rFonts w:ascii="Times New Roman" w:eastAsia="Times New Roman" w:hAnsi="Times New Roman" w:cs="Times New Roman"/>
            <w:color w:val="000000"/>
            <w:sz w:val="24"/>
            <w:szCs w:val="24"/>
          </w:rPr>
          <w:delText xml:space="preserve"> and </w:delText>
        </w:r>
        <w:r w:rsidDel="00473C50">
          <w:rPr>
            <w:rFonts w:ascii="Courier New" w:eastAsia="Courier New" w:hAnsi="Courier New" w:cs="Courier New"/>
            <w:sz w:val="22"/>
            <w:szCs w:val="22"/>
          </w:rPr>
          <w:delText>p-value</w:delText>
        </w:r>
        <w:r w:rsidDel="00473C50">
          <w:rPr>
            <w:rFonts w:ascii="Times New Roman" w:eastAsia="Times New Roman" w:hAnsi="Times New Roman" w:cs="Times New Roman"/>
            <w:color w:val="000000"/>
            <w:sz w:val="24"/>
            <w:szCs w:val="24"/>
          </w:rPr>
          <w:delText xml:space="preserve"> box and uncheck the remaining ones. </w:delText>
        </w:r>
      </w:del>
    </w:p>
    <w:p w14:paraId="5E58FC64" w14:textId="75EBD661" w:rsidR="00DB5F02" w:rsidDel="00473C50" w:rsidRDefault="00A96409">
      <w:pPr>
        <w:pBdr>
          <w:top w:val="nil"/>
          <w:left w:val="nil"/>
          <w:bottom w:val="nil"/>
          <w:right w:val="nil"/>
          <w:between w:val="nil"/>
        </w:pBdr>
        <w:spacing w:line="240" w:lineRule="auto"/>
        <w:rPr>
          <w:del w:id="535" w:author="Shen, Guning" w:date="2024-03-27T14:31:00Z"/>
          <w:rFonts w:ascii="Times New Roman" w:eastAsia="Times New Roman" w:hAnsi="Times New Roman" w:cs="Times New Roman"/>
          <w:color w:val="000000"/>
          <w:sz w:val="24"/>
          <w:szCs w:val="24"/>
        </w:rPr>
      </w:pPr>
      <w:del w:id="536" w:author="Shen, Guning" w:date="2024-03-27T14:31:00Z">
        <w:r w:rsidDel="00473C50">
          <w:rPr>
            <w:rFonts w:ascii="Times New Roman" w:eastAsia="Times New Roman" w:hAnsi="Times New Roman" w:cs="Times New Roman"/>
            <w:color w:val="000000"/>
            <w:sz w:val="24"/>
            <w:szCs w:val="24"/>
          </w:rPr>
          <w:delText xml:space="preserve">Use the search box to find the p-value for the gene </w:delText>
        </w:r>
        <w:r w:rsidDel="00473C50">
          <w:rPr>
            <w:rFonts w:ascii="Courier New" w:eastAsia="Courier New" w:hAnsi="Courier New" w:cs="Courier New"/>
            <w:sz w:val="22"/>
            <w:szCs w:val="22"/>
          </w:rPr>
          <w:delText>ENST00000415761</w:delText>
        </w:r>
        <w:r w:rsidDel="00473C50">
          <w:rPr>
            <w:rFonts w:ascii="Times New Roman" w:eastAsia="Times New Roman" w:hAnsi="Times New Roman" w:cs="Times New Roman"/>
            <w:color w:val="000000"/>
            <w:sz w:val="24"/>
            <w:szCs w:val="24"/>
          </w:rPr>
          <w:delText xml:space="preserve">. The value is greater than 0.05, indicating that the difference on </w:delText>
        </w:r>
        <w:r w:rsidDel="00473C50">
          <w:rPr>
            <w:rFonts w:ascii="Courier New" w:eastAsia="Courier New" w:hAnsi="Courier New" w:cs="Courier New"/>
            <w:sz w:val="22"/>
            <w:szCs w:val="22"/>
          </w:rPr>
          <w:delText>tpm_counts</w:delText>
        </w:r>
        <w:r w:rsidDel="00473C50">
          <w:rPr>
            <w:rFonts w:ascii="Times New Roman" w:eastAsia="Times New Roman" w:hAnsi="Times New Roman" w:cs="Times New Roman"/>
            <w:color w:val="000000"/>
            <w:sz w:val="24"/>
            <w:szCs w:val="24"/>
          </w:rPr>
          <w:delText xml:space="preserve"> was not significant. Looking at the far right column we see the common name for this gene, </w:delText>
        </w:r>
        <w:r w:rsidDel="00473C50">
          <w:rPr>
            <w:rFonts w:ascii="Courier New" w:eastAsia="Courier New" w:hAnsi="Courier New" w:cs="Courier New"/>
            <w:sz w:val="22"/>
            <w:szCs w:val="22"/>
          </w:rPr>
          <w:delText>EWSR1</w:delText>
        </w:r>
        <w:r w:rsidDel="00473C50">
          <w:rPr>
            <w:rFonts w:ascii="Times New Roman" w:eastAsia="Times New Roman" w:hAnsi="Times New Roman" w:cs="Times New Roman"/>
            <w:color w:val="000000"/>
            <w:sz w:val="24"/>
            <w:szCs w:val="24"/>
          </w:rPr>
          <w:delText xml:space="preserve">.  We can learn more about this gene, google this gene and look at the literature about it. This program has many other interesting features, such as the ability to create volcano plots and bar graphs to visually show these differences. These are out of the scope of this study. </w:delText>
        </w:r>
      </w:del>
    </w:p>
    <w:p w14:paraId="16D76971" w14:textId="6364BC6C" w:rsidR="00DB5F02" w:rsidDel="00473C50" w:rsidRDefault="00A96409">
      <w:pPr>
        <w:pStyle w:val="Heading2"/>
        <w:rPr>
          <w:del w:id="537" w:author="Shen, Guning" w:date="2024-03-27T14:31:00Z"/>
        </w:rPr>
      </w:pPr>
      <w:del w:id="538" w:author="Shen, Guning" w:date="2024-03-27T14:31:00Z">
        <w:r w:rsidDel="00473C50">
          <w:delText>Kallisto (Alignment) + Sleuth (Differential analysis) Post-Quiz</w:delText>
        </w:r>
      </w:del>
    </w:p>
    <w:p w14:paraId="60F4C7C0" w14:textId="74116653" w:rsidR="00DB5F02" w:rsidDel="00473C50" w:rsidRDefault="00A96409">
      <w:pPr>
        <w:pStyle w:val="Heading2"/>
        <w:rPr>
          <w:del w:id="539" w:author="Shen, Guning" w:date="2024-03-27T14:31:00Z"/>
        </w:rPr>
      </w:pPr>
      <w:del w:id="540" w:author="Shen, Guning" w:date="2024-03-27T14:31:00Z">
        <w:r w:rsidDel="00473C50">
          <w:delText>High-Performance Cloud Computing Post-quiz</w:delText>
        </w:r>
      </w:del>
    </w:p>
    <w:p w14:paraId="299FF754" w14:textId="5A8F804D" w:rsidR="00DB5F02" w:rsidDel="00473C50" w:rsidRDefault="00DB5F02">
      <w:pPr>
        <w:pBdr>
          <w:top w:val="nil"/>
          <w:left w:val="nil"/>
          <w:bottom w:val="nil"/>
          <w:right w:val="nil"/>
          <w:between w:val="nil"/>
        </w:pBdr>
        <w:spacing w:line="240" w:lineRule="auto"/>
        <w:rPr>
          <w:del w:id="541" w:author="Shen, Guning" w:date="2024-03-27T14:31:00Z"/>
          <w:rFonts w:ascii="Times New Roman" w:eastAsia="Times New Roman" w:hAnsi="Times New Roman" w:cs="Times New Roman"/>
          <w:color w:val="000000"/>
          <w:sz w:val="24"/>
          <w:szCs w:val="24"/>
        </w:rPr>
      </w:pPr>
    </w:p>
    <w:p w14:paraId="78E01E8A" w14:textId="20D6925A" w:rsidR="00DB5F02" w:rsidDel="00473C50" w:rsidRDefault="00A96409">
      <w:pPr>
        <w:pStyle w:val="Heading2"/>
        <w:rPr>
          <w:del w:id="542" w:author="Shen, Guning" w:date="2024-03-27T14:31:00Z"/>
        </w:rPr>
      </w:pPr>
      <w:del w:id="543" w:author="Shen, Guning" w:date="2024-03-27T14:31:00Z">
        <w:r w:rsidDel="00473C50">
          <w:delText>Summary of RNA-Seq Workflow</w:delText>
        </w:r>
      </w:del>
    </w:p>
    <w:p w14:paraId="490089D8" w14:textId="7BD343C9" w:rsidR="00DB5F02" w:rsidDel="00473C50" w:rsidRDefault="00A96409">
      <w:pPr>
        <w:pBdr>
          <w:top w:val="nil"/>
          <w:left w:val="nil"/>
          <w:bottom w:val="nil"/>
          <w:right w:val="nil"/>
          <w:between w:val="nil"/>
        </w:pBdr>
        <w:spacing w:line="240" w:lineRule="auto"/>
        <w:rPr>
          <w:del w:id="544" w:author="Shen, Guning" w:date="2024-03-27T14:31:00Z"/>
          <w:rFonts w:ascii="Times New Roman" w:eastAsia="Times New Roman" w:hAnsi="Times New Roman" w:cs="Times New Roman"/>
          <w:color w:val="000000"/>
          <w:sz w:val="24"/>
          <w:szCs w:val="24"/>
        </w:rPr>
      </w:pPr>
      <w:del w:id="545" w:author="Shen, Guning" w:date="2024-03-27T14:31:00Z">
        <w:r w:rsidDel="00473C50">
          <w:rPr>
            <w:rFonts w:ascii="Times New Roman" w:eastAsia="Times New Roman" w:hAnsi="Times New Roman" w:cs="Times New Roman"/>
            <w:color w:val="000000"/>
            <w:sz w:val="24"/>
            <w:szCs w:val="24"/>
          </w:rPr>
          <w:delText xml:space="preserve">              </w:delText>
        </w:r>
      </w:del>
    </w:p>
    <w:p w14:paraId="34B50B18" w14:textId="0C491622" w:rsidR="00DB5F02" w:rsidDel="00473C50" w:rsidRDefault="00A96409">
      <w:pPr>
        <w:pBdr>
          <w:top w:val="nil"/>
          <w:left w:val="nil"/>
          <w:bottom w:val="nil"/>
          <w:right w:val="nil"/>
          <w:between w:val="nil"/>
        </w:pBdr>
        <w:spacing w:line="240" w:lineRule="auto"/>
        <w:rPr>
          <w:del w:id="546" w:author="Shen, Guning" w:date="2024-03-27T14:31:00Z"/>
          <w:rFonts w:ascii="Times New Roman" w:eastAsia="Times New Roman" w:hAnsi="Times New Roman" w:cs="Times New Roman"/>
          <w:color w:val="000000"/>
          <w:sz w:val="24"/>
          <w:szCs w:val="24"/>
        </w:rPr>
      </w:pPr>
      <w:del w:id="547" w:author="Shen, Guning" w:date="2024-03-27T14:31:00Z">
        <w:r w:rsidDel="00473C50">
          <w:rPr>
            <w:rFonts w:ascii="Times New Roman" w:eastAsia="Times New Roman" w:hAnsi="Times New Roman" w:cs="Times New Roman"/>
            <w:color w:val="000000"/>
            <w:sz w:val="24"/>
            <w:szCs w:val="24"/>
          </w:rPr>
          <w:delText xml:space="preserve">    </w:delText>
        </w:r>
      </w:del>
    </w:p>
    <w:p w14:paraId="20777994" w14:textId="6AE2CFF8" w:rsidR="00DB5F02" w:rsidDel="00473C50" w:rsidRDefault="00DB5F02">
      <w:pPr>
        <w:pBdr>
          <w:top w:val="nil"/>
          <w:left w:val="nil"/>
          <w:bottom w:val="nil"/>
          <w:right w:val="nil"/>
          <w:between w:val="nil"/>
        </w:pBdr>
        <w:spacing w:line="240" w:lineRule="auto"/>
        <w:rPr>
          <w:del w:id="548" w:author="Shen, Guning" w:date="2024-03-27T14:31:00Z"/>
          <w:rFonts w:ascii="Times New Roman" w:eastAsia="Times New Roman" w:hAnsi="Times New Roman" w:cs="Times New Roman"/>
          <w:color w:val="000000"/>
          <w:sz w:val="24"/>
          <w:szCs w:val="24"/>
        </w:rPr>
      </w:pPr>
    </w:p>
    <w:p w14:paraId="227FDEC9" w14:textId="3CA0735D" w:rsidR="00DB5F02" w:rsidDel="00473C50" w:rsidRDefault="00A96409">
      <w:pPr>
        <w:rPr>
          <w:del w:id="549" w:author="Shen, Guning" w:date="2024-03-27T14:31:00Z"/>
        </w:rPr>
      </w:pPr>
      <w:del w:id="550" w:author="Shen, Guning" w:date="2024-03-27T14:31:00Z">
        <w:r w:rsidDel="00473C50">
          <w:delText xml:space="preserve">The RNA sequencing data science workflow we studied is akin to the following concocted carrot-cake physical line for determining the impact of different kinds of carrots (e.g. organic vs non-organic) on the carrot cakes made from them. </w:delText>
        </w:r>
      </w:del>
    </w:p>
    <w:p w14:paraId="1E928B74" w14:textId="46B45D09" w:rsidR="00DB5F02" w:rsidDel="00473C50" w:rsidRDefault="00A96409">
      <w:pPr>
        <w:rPr>
          <w:del w:id="551" w:author="Shen, Guning" w:date="2024-03-27T14:31:00Z"/>
        </w:rPr>
      </w:pPr>
      <w:del w:id="552" w:author="Shen, Guning" w:date="2024-03-27T14:31:00Z">
        <w:r w:rsidDel="00473C50">
          <w:delText xml:space="preserve">The first stop allows us to load the two kinds of carrots. </w:delText>
        </w:r>
      </w:del>
    </w:p>
    <w:p w14:paraId="76FCB116" w14:textId="17C16A7D" w:rsidR="00DB5F02" w:rsidDel="00473C50" w:rsidRDefault="00A96409">
      <w:pPr>
        <w:rPr>
          <w:del w:id="553" w:author="Shen, Guning" w:date="2024-03-27T14:31:00Z"/>
        </w:rPr>
      </w:pPr>
      <w:del w:id="554" w:author="Shen, Guning" w:date="2024-03-27T14:31:00Z">
        <w:r w:rsidDel="00473C50">
          <w:delText xml:space="preserve">The next stop drops us at a station with a facility to trim the leaves from the carrots. </w:delText>
        </w:r>
      </w:del>
    </w:p>
    <w:p w14:paraId="572291ED" w14:textId="28B87E61" w:rsidR="00DB5F02" w:rsidDel="00473C50" w:rsidRDefault="00A96409">
      <w:pPr>
        <w:rPr>
          <w:del w:id="555" w:author="Shen, Guning" w:date="2024-03-27T14:31:00Z"/>
        </w:rPr>
      </w:pPr>
      <w:del w:id="556" w:author="Shen, Guning" w:date="2024-03-27T14:31:00Z">
        <w:r w:rsidDel="00473C50">
          <w:delText xml:space="preserve">We can then re-embark and get off at a station with a facility to filter out low quality (trimmed) carrots. </w:delText>
        </w:r>
      </w:del>
    </w:p>
    <w:p w14:paraId="64451187" w14:textId="31F51433" w:rsidR="00DB5F02" w:rsidDel="00473C50" w:rsidRDefault="00A96409">
      <w:pPr>
        <w:rPr>
          <w:del w:id="557" w:author="Shen, Guning" w:date="2024-03-27T14:31:00Z"/>
        </w:rPr>
      </w:pPr>
      <w:del w:id="558" w:author="Shen, Guning" w:date="2024-03-27T14:31:00Z">
        <w:r w:rsidDel="00473C50">
          <w:delText xml:space="preserve">At the next station, the most challenging step occurs - the two sets of carrots are combined into two cakes based on a well-accepted recipe. </w:delText>
        </w:r>
      </w:del>
    </w:p>
    <w:p w14:paraId="48BE5F7A" w14:textId="1229598C" w:rsidR="00DB5F02" w:rsidDel="00473C50" w:rsidRDefault="00A96409">
      <w:pPr>
        <w:rPr>
          <w:del w:id="559" w:author="Shen, Guning" w:date="2024-03-27T14:31:00Z"/>
        </w:rPr>
      </w:pPr>
      <w:del w:id="560" w:author="Shen, Guning" w:date="2024-03-27T14:31:00Z">
        <w:r w:rsidDel="00473C50">
          <w:delText>At the final station, the two cakes are compared, to discover the cake-making properties of the carrots.</w:delText>
        </w:r>
      </w:del>
    </w:p>
    <w:p w14:paraId="4A61B9B0" w14:textId="26FC846A" w:rsidR="00DB5F02" w:rsidDel="00473C50" w:rsidRDefault="00A96409">
      <w:pPr>
        <w:pBdr>
          <w:top w:val="nil"/>
          <w:left w:val="nil"/>
          <w:bottom w:val="nil"/>
          <w:right w:val="nil"/>
          <w:between w:val="nil"/>
        </w:pBdr>
        <w:spacing w:line="240" w:lineRule="auto"/>
        <w:rPr>
          <w:del w:id="561" w:author="Shen, Guning" w:date="2024-03-27T14:31:00Z"/>
          <w:rFonts w:ascii="Times New Roman" w:eastAsia="Times New Roman" w:hAnsi="Times New Roman" w:cs="Times New Roman"/>
          <w:color w:val="000000"/>
          <w:sz w:val="24"/>
          <w:szCs w:val="24"/>
        </w:rPr>
      </w:pPr>
      <w:del w:id="562" w:author="Shen, Guning" w:date="2024-03-27T14:31:00Z">
        <w:r w:rsidDel="00473C50">
          <w:rPr>
            <w:rFonts w:ascii="Times New Roman" w:eastAsia="Times New Roman" w:hAnsi="Times New Roman" w:cs="Times New Roman"/>
            <w:color w:val="000000"/>
            <w:sz w:val="24"/>
            <w:szCs w:val="24"/>
          </w:rPr>
          <w:delText>In the RNA sequencing workflow, two sets of RNA fragments treated with different experimental drugs are trimmed and filtered in a similar fashion. The most challenging next step combines these fragments by aligning them based on a well-accepted model. The last step compares the number of aligned components of various kinds to make discoveries about the impact of the two drugs on cells</w:delText>
        </w:r>
      </w:del>
    </w:p>
    <w:p w14:paraId="221D8422" w14:textId="3CC5A80A" w:rsidR="00DB5F02" w:rsidDel="00473C50" w:rsidRDefault="00A96409">
      <w:pPr>
        <w:pStyle w:val="Heading1"/>
        <w:rPr>
          <w:del w:id="563" w:author="Shen, Guning" w:date="2024-03-27T14:31:00Z"/>
        </w:rPr>
      </w:pPr>
      <w:del w:id="564" w:author="Shen, Guning" w:date="2024-03-27T14:31:00Z">
        <w:r w:rsidDel="00473C50">
          <w:delText>Discovery Workflow Programming </w:delText>
        </w:r>
      </w:del>
    </w:p>
    <w:p w14:paraId="6162D51B" w14:textId="7B82593D" w:rsidR="00DB5F02" w:rsidDel="00473C50" w:rsidRDefault="00A96409">
      <w:pPr>
        <w:rPr>
          <w:del w:id="565" w:author="Shen, Guning" w:date="2024-03-27T14:31:00Z"/>
        </w:rPr>
      </w:pPr>
      <w:del w:id="566" w:author="Shen, Guning" w:date="2024-03-27T14:31:00Z">
        <w:r w:rsidDel="00473C50">
          <w:delText xml:space="preserve">The Green Line is one of the workflows supported by DNA Subway. We enough now to ride other lines to understand more about genetics. Therefore we will switch to another dimension of this tutorial –how to create our own workflows. We will use CyVerse Discovery to perform some of the steps carried behind the scene by the DNA-Subway to create </w:delText>
        </w:r>
        <w:r w:rsidDel="00473C50">
          <w:rPr>
            <w:rFonts w:ascii="Courier New" w:eastAsia="Courier New" w:hAnsi="Courier New" w:cs="Courier New"/>
            <w:sz w:val="22"/>
            <w:szCs w:val="22"/>
          </w:rPr>
          <w:delText>Green</w:delText>
        </w:r>
        <w:r w:rsidDel="00473C50">
          <w:delText xml:space="preserve"> and other lines. We will learn </w:delText>
        </w:r>
        <w:r w:rsidDel="00473C50">
          <w:rPr>
            <w:i/>
          </w:rPr>
          <w:delText>workflow programming</w:delText>
        </w:r>
        <w:r w:rsidDel="00473C50">
          <w:delText>, which involves creating our own workflows from pre-programmed applications.</w:delText>
        </w:r>
      </w:del>
    </w:p>
    <w:p w14:paraId="279654F6" w14:textId="0EABDC57" w:rsidR="00DB5F02" w:rsidDel="00473C50" w:rsidRDefault="00A96409">
      <w:pPr>
        <w:pBdr>
          <w:top w:val="nil"/>
          <w:left w:val="nil"/>
          <w:bottom w:val="nil"/>
          <w:right w:val="nil"/>
          <w:between w:val="nil"/>
        </w:pBdr>
        <w:spacing w:line="240" w:lineRule="auto"/>
        <w:rPr>
          <w:del w:id="567" w:author="Shen, Guning" w:date="2024-03-27T14:31:00Z"/>
          <w:rFonts w:ascii="Times New Roman" w:eastAsia="Times New Roman" w:hAnsi="Times New Roman" w:cs="Times New Roman"/>
          <w:color w:val="000000"/>
          <w:sz w:val="24"/>
          <w:szCs w:val="24"/>
        </w:rPr>
      </w:pPr>
      <w:del w:id="568" w:author="Shen, Guning" w:date="2024-03-27T14:31:00Z">
        <w:r w:rsidDel="00473C50">
          <w:rPr>
            <w:rFonts w:ascii="Times New Roman" w:eastAsia="Times New Roman" w:hAnsi="Times New Roman" w:cs="Times New Roman"/>
            <w:color w:val="000000"/>
            <w:sz w:val="24"/>
            <w:szCs w:val="24"/>
          </w:rPr>
          <w:delText>DNA Subway is targeted at gene analysis by providing predefined workflows that perform such analysis.  Discovery, on the other hand</w:delText>
        </w:r>
      </w:del>
      <w:ins w:id="569" w:author="Prasun Dewan" w:date="2024-01-07T09:03:00Z">
        <w:del w:id="570" w:author="Shen, Guning" w:date="2024-03-27T14:31:00Z">
          <w:r w:rsidR="00673BB9" w:rsidDel="00473C50">
            <w:rPr>
              <w:rFonts w:ascii="Times New Roman" w:eastAsia="Times New Roman" w:hAnsi="Times New Roman" w:cs="Times New Roman"/>
              <w:color w:val="000000"/>
              <w:sz w:val="24"/>
              <w:szCs w:val="24"/>
            </w:rPr>
            <w:delText>like Bash</w:delText>
          </w:r>
        </w:del>
      </w:ins>
      <w:del w:id="571" w:author="Shen, Guning" w:date="2024-03-27T14:31:00Z">
        <w:r w:rsidDel="00473C50">
          <w:rPr>
            <w:rFonts w:ascii="Times New Roman" w:eastAsia="Times New Roman" w:hAnsi="Times New Roman" w:cs="Times New Roman"/>
            <w:color w:val="000000"/>
            <w:sz w:val="24"/>
            <w:szCs w:val="24"/>
          </w:rPr>
          <w:delText>, is not tied to any data science field. It allows creation and execution of arbitrary workflows from arbitrary applications. It can be considered a task-independent general cloud-based operating system. It has preloaded applications and data files for genetics and other fields. These can be extended by loading new applications and data files – a feature we will not study here.</w:delText>
        </w:r>
      </w:del>
      <w:ins w:id="572" w:author="Prasun Dewan" w:date="2024-01-07T09:04:00Z">
        <w:del w:id="573" w:author="Shen, Guning" w:date="2024-03-27T14:31:00Z">
          <w:r w:rsidR="00673BB9" w:rsidDel="00473C50">
            <w:rPr>
              <w:rFonts w:ascii="Times New Roman" w:eastAsia="Times New Roman" w:hAnsi="Times New Roman" w:cs="Times New Roman"/>
              <w:color w:val="000000"/>
              <w:sz w:val="24"/>
              <w:szCs w:val="24"/>
            </w:rPr>
            <w:delText xml:space="preserve"> We will focus mostly on genetics.</w:delText>
          </w:r>
        </w:del>
      </w:ins>
    </w:p>
    <w:p w14:paraId="4D462746" w14:textId="7230AD33" w:rsidR="00DB5F02" w:rsidDel="00473C50" w:rsidRDefault="00DB5F02">
      <w:pPr>
        <w:pBdr>
          <w:top w:val="nil"/>
          <w:left w:val="nil"/>
          <w:bottom w:val="nil"/>
          <w:right w:val="nil"/>
          <w:between w:val="nil"/>
        </w:pBdr>
        <w:spacing w:line="240" w:lineRule="auto"/>
        <w:rPr>
          <w:del w:id="574" w:author="Shen, Guning" w:date="2024-03-27T14:31:00Z"/>
          <w:rFonts w:ascii="Times New Roman" w:eastAsia="Times New Roman" w:hAnsi="Times New Roman" w:cs="Times New Roman"/>
          <w:sz w:val="24"/>
          <w:szCs w:val="24"/>
        </w:rPr>
      </w:pPr>
    </w:p>
    <w:p w14:paraId="175D9454" w14:textId="2BA98F6D" w:rsidR="00DB5F02" w:rsidDel="00473C50" w:rsidRDefault="00A96409">
      <w:pPr>
        <w:pBdr>
          <w:top w:val="nil"/>
          <w:left w:val="nil"/>
          <w:bottom w:val="nil"/>
          <w:right w:val="nil"/>
          <w:between w:val="nil"/>
        </w:pBdr>
        <w:spacing w:line="240" w:lineRule="auto"/>
        <w:rPr>
          <w:del w:id="575" w:author="Shen, Guning" w:date="2024-03-27T14:31:00Z"/>
          <w:rFonts w:ascii="Times New Roman" w:eastAsia="Times New Roman" w:hAnsi="Times New Roman" w:cs="Times New Roman"/>
          <w:sz w:val="56"/>
          <w:szCs w:val="56"/>
        </w:rPr>
      </w:pPr>
      <w:del w:id="576" w:author="Shen, Guning" w:date="2024-03-27T14:31:00Z">
        <w:r w:rsidDel="00473C50">
          <w:rPr>
            <w:rFonts w:ascii="Times New Roman" w:eastAsia="Times New Roman" w:hAnsi="Times New Roman" w:cs="Times New Roman"/>
            <w:sz w:val="56"/>
            <w:szCs w:val="56"/>
          </w:rPr>
          <w:delText>Discovery Page:</w:delText>
        </w:r>
      </w:del>
    </w:p>
    <w:p w14:paraId="7C102391" w14:textId="6E0A7B06" w:rsidR="00DB5F02" w:rsidDel="00473C50" w:rsidRDefault="00A96409">
      <w:pPr>
        <w:pStyle w:val="Heading2"/>
        <w:rPr>
          <w:del w:id="577" w:author="Shen, Guning" w:date="2024-03-27T14:31:00Z"/>
        </w:rPr>
      </w:pPr>
      <w:del w:id="578" w:author="Shen, Guning" w:date="2024-03-27T14:31:00Z">
        <w:r w:rsidDel="00473C50">
          <w:delText>Discovery as a GUI-based Cloud Operating System</w:delText>
        </w:r>
      </w:del>
    </w:p>
    <w:p w14:paraId="123175B4" w14:textId="67F3BB29" w:rsidR="00DB5F02" w:rsidDel="00473C50" w:rsidRDefault="00A96409">
      <w:pPr>
        <w:pBdr>
          <w:top w:val="nil"/>
          <w:left w:val="nil"/>
          <w:bottom w:val="nil"/>
          <w:right w:val="nil"/>
          <w:between w:val="nil"/>
        </w:pBdr>
        <w:spacing w:line="240" w:lineRule="auto"/>
        <w:rPr>
          <w:del w:id="579" w:author="Shen, Guning" w:date="2024-03-27T14:31:00Z"/>
          <w:rFonts w:ascii="Times New Roman" w:eastAsia="Times New Roman" w:hAnsi="Times New Roman" w:cs="Times New Roman"/>
          <w:color w:val="000000"/>
          <w:sz w:val="24"/>
          <w:szCs w:val="24"/>
        </w:rPr>
      </w:pPr>
      <w:del w:id="580" w:author="Shen, Guning" w:date="2024-03-27T14:31:00Z">
        <w:r w:rsidDel="00473C50">
          <w:rPr>
            <w:rFonts w:ascii="Times New Roman" w:eastAsia="Times New Roman" w:hAnsi="Times New Roman" w:cs="Times New Roman"/>
            <w:color w:val="000000"/>
            <w:sz w:val="24"/>
            <w:szCs w:val="24"/>
          </w:rPr>
          <w:delText>WILL BE GOOD TO GET A SCREENSHOT WITHOUT JUPYTER ANALYSES</w:delText>
        </w:r>
      </w:del>
    </w:p>
    <w:p w14:paraId="0E7D2FF8" w14:textId="7832B55E" w:rsidR="00DB5F02" w:rsidDel="00473C50" w:rsidRDefault="00A96409">
      <w:pPr>
        <w:pBdr>
          <w:top w:val="nil"/>
          <w:left w:val="nil"/>
          <w:bottom w:val="nil"/>
          <w:right w:val="nil"/>
          <w:between w:val="nil"/>
        </w:pBdr>
        <w:spacing w:line="240" w:lineRule="auto"/>
        <w:rPr>
          <w:del w:id="581" w:author="Shen, Guning" w:date="2024-03-27T14:31:00Z"/>
          <w:rFonts w:ascii="Times New Roman" w:eastAsia="Times New Roman" w:hAnsi="Times New Roman" w:cs="Times New Roman"/>
          <w:color w:val="000000"/>
          <w:sz w:val="24"/>
          <w:szCs w:val="24"/>
        </w:rPr>
      </w:pPr>
      <w:del w:id="582" w:author="Shen, Guning" w:date="2024-03-27T14:31:00Z">
        <w:r w:rsidDel="00473C50">
          <w:rPr>
            <w:rFonts w:ascii="Times New Roman" w:eastAsia="Times New Roman" w:hAnsi="Times New Roman" w:cs="Times New Roman"/>
            <w:color w:val="000000"/>
            <w:sz w:val="24"/>
            <w:szCs w:val="24"/>
          </w:rPr>
          <w:delText>Go to</w:delText>
        </w:r>
        <w:r w:rsidR="00000000" w:rsidDel="00473C50">
          <w:fldChar w:fldCharType="begin"/>
        </w:r>
        <w:r w:rsidR="00000000" w:rsidDel="00473C50">
          <w:delInstrText>HYPERLINK "https://de.cyverse.org/de/" \h</w:delInstrText>
        </w:r>
        <w:r w:rsidR="00000000" w:rsidDel="00473C50">
          <w:fldChar w:fldCharType="separate"/>
        </w:r>
        <w:r w:rsidDel="00473C50">
          <w:rPr>
            <w:color w:val="0000FF"/>
            <w:u w:val="single"/>
          </w:rPr>
          <w:delText xml:space="preserve"> https://de.CyVerse.org/de/</w:delText>
        </w:r>
        <w:r w:rsidR="00000000" w:rsidDel="00473C50">
          <w:rPr>
            <w:color w:val="0000FF"/>
            <w:u w:val="single"/>
          </w:rPr>
          <w:fldChar w:fldCharType="end"/>
        </w:r>
        <w:r w:rsidDel="00473C50">
          <w:rPr>
            <w:rFonts w:ascii="Times New Roman" w:eastAsia="Times New Roman" w:hAnsi="Times New Roman" w:cs="Times New Roman"/>
            <w:color w:val="000000"/>
            <w:sz w:val="24"/>
            <w:szCs w:val="24"/>
          </w:rPr>
          <w:delText xml:space="preserve"> to launch the Discovery Environment.</w:delText>
        </w:r>
      </w:del>
    </w:p>
    <w:p w14:paraId="73A5EBB2" w14:textId="489C0351" w:rsidR="00DB5F02" w:rsidDel="00473C50" w:rsidRDefault="00A96409">
      <w:pPr>
        <w:pBdr>
          <w:top w:val="nil"/>
          <w:left w:val="nil"/>
          <w:bottom w:val="nil"/>
          <w:right w:val="nil"/>
          <w:between w:val="nil"/>
        </w:pBdr>
        <w:spacing w:line="240" w:lineRule="auto"/>
        <w:rPr>
          <w:del w:id="583" w:author="Shen, Guning" w:date="2024-03-27T14:31:00Z"/>
          <w:rFonts w:ascii="Times New Roman" w:eastAsia="Times New Roman" w:hAnsi="Times New Roman" w:cs="Times New Roman"/>
          <w:color w:val="000000"/>
          <w:sz w:val="24"/>
          <w:szCs w:val="24"/>
        </w:rPr>
      </w:pPr>
      <w:del w:id="584" w:author="Shen, Guning" w:date="2024-03-27T14:31:00Z">
        <w:r w:rsidDel="00473C50">
          <w:rPr>
            <w:rFonts w:ascii="Times New Roman" w:eastAsia="Times New Roman" w:hAnsi="Times New Roman" w:cs="Times New Roman"/>
            <w:color w:val="000000"/>
            <w:sz w:val="24"/>
            <w:szCs w:val="24"/>
          </w:rPr>
          <w:delText xml:space="preserve">What we see is a GUI-based Discovery workspace, which corresponds to the desktop we see when logging in to a GUI-based personal computer.  The Discovery visualization of a user’s workspace contains a vertical bar on the left, which we will as the </w:delText>
        </w:r>
        <w:r w:rsidDel="00473C50">
          <w:rPr>
            <w:rFonts w:ascii="Times New Roman" w:eastAsia="Times New Roman" w:hAnsi="Times New Roman" w:cs="Times New Roman"/>
            <w:i/>
            <w:color w:val="000000"/>
            <w:sz w:val="24"/>
            <w:szCs w:val="24"/>
          </w:rPr>
          <w:delText>workspace bar</w:delText>
        </w:r>
        <w:r w:rsidDel="00473C50">
          <w:rPr>
            <w:rFonts w:ascii="Times New Roman" w:eastAsia="Times New Roman" w:hAnsi="Times New Roman" w:cs="Times New Roman"/>
            <w:color w:val="000000"/>
            <w:sz w:val="24"/>
            <w:szCs w:val="24"/>
          </w:rPr>
          <w:delText>.</w:delText>
        </w:r>
      </w:del>
    </w:p>
    <w:p w14:paraId="3F500B1E" w14:textId="1D3E0A60" w:rsidR="00DB5F02" w:rsidDel="00473C50" w:rsidRDefault="00A96409">
      <w:pPr>
        <w:pBdr>
          <w:top w:val="nil"/>
          <w:left w:val="nil"/>
          <w:bottom w:val="nil"/>
          <w:right w:val="nil"/>
          <w:between w:val="nil"/>
        </w:pBdr>
        <w:spacing w:line="240" w:lineRule="auto"/>
        <w:rPr>
          <w:del w:id="585" w:author="Shen, Guning" w:date="2024-03-27T14:31:00Z"/>
          <w:rFonts w:ascii="Times New Roman" w:eastAsia="Times New Roman" w:hAnsi="Times New Roman" w:cs="Times New Roman"/>
          <w:color w:val="000000"/>
          <w:sz w:val="24"/>
          <w:szCs w:val="24"/>
        </w:rPr>
      </w:pPr>
      <w:del w:id="586" w:author="Shen, Guning" w:date="2024-03-27T14:31:00Z">
        <w:r w:rsidDel="00473C50">
          <w:rPr>
            <w:rFonts w:ascii="Times New Roman" w:eastAsia="Times New Roman" w:hAnsi="Times New Roman" w:cs="Times New Roman"/>
            <w:color w:val="000000"/>
            <w:sz w:val="24"/>
            <w:szCs w:val="24"/>
          </w:rPr>
          <w:delText xml:space="preserve">The workspace bar contains icons representing </w:delText>
        </w:r>
        <w:r w:rsidDel="00473C50">
          <w:rPr>
            <w:rFonts w:ascii="Courier New" w:eastAsia="Courier New" w:hAnsi="Courier New" w:cs="Courier New"/>
            <w:sz w:val="22"/>
            <w:szCs w:val="22"/>
          </w:rPr>
          <w:delText>data</w:delText>
        </w:r>
        <w:r w:rsidDel="00473C50">
          <w:rPr>
            <w:rFonts w:ascii="Times New Roman" w:eastAsia="Times New Roman" w:hAnsi="Times New Roman" w:cs="Times New Roman"/>
            <w:color w:val="000000"/>
            <w:sz w:val="24"/>
            <w:szCs w:val="24"/>
          </w:rPr>
          <w:delText xml:space="preserve">, </w:delText>
        </w:r>
        <w:r w:rsidDel="00473C50">
          <w:rPr>
            <w:rFonts w:ascii="Courier New" w:eastAsia="Courier New" w:hAnsi="Courier New" w:cs="Courier New"/>
            <w:sz w:val="22"/>
            <w:szCs w:val="22"/>
          </w:rPr>
          <w:delText>applications</w:delText>
        </w:r>
        <w:r w:rsidDel="00473C50">
          <w:rPr>
            <w:rFonts w:ascii="Times New Roman" w:eastAsia="Times New Roman" w:hAnsi="Times New Roman" w:cs="Times New Roman"/>
            <w:color w:val="000000"/>
            <w:sz w:val="24"/>
            <w:szCs w:val="24"/>
          </w:rPr>
          <w:delText xml:space="preserve">, and </w:delText>
        </w:r>
        <w:r w:rsidDel="00473C50">
          <w:rPr>
            <w:rFonts w:ascii="Courier New" w:eastAsia="Courier New" w:hAnsi="Courier New" w:cs="Courier New"/>
            <w:sz w:val="22"/>
            <w:szCs w:val="22"/>
          </w:rPr>
          <w:delText>analyses</w:delText>
        </w:r>
        <w:r w:rsidDel="00473C50">
          <w:rPr>
            <w:rFonts w:ascii="Times New Roman" w:eastAsia="Times New Roman" w:hAnsi="Times New Roman" w:cs="Times New Roman"/>
            <w:color w:val="000000"/>
            <w:sz w:val="24"/>
            <w:szCs w:val="24"/>
          </w:rPr>
          <w:delText>.  Recall that in CyVerse, running programs or processes are called analyses as they usually make inferences about the input data.</w:delText>
        </w:r>
      </w:del>
    </w:p>
    <w:p w14:paraId="7CC756AF" w14:textId="33F0D37D" w:rsidR="00DB5F02" w:rsidDel="00473C50" w:rsidRDefault="00A96409">
      <w:pPr>
        <w:pStyle w:val="Heading2"/>
        <w:rPr>
          <w:del w:id="587" w:author="Shen, Guning" w:date="2024-03-27T14:31:00Z"/>
        </w:rPr>
      </w:pPr>
      <w:del w:id="588" w:author="Shen, Guning" w:date="2024-03-27T14:31:00Z">
        <w:r w:rsidDel="00473C50">
          <w:delText>Discovery File System Pre-Quiz</w:delText>
        </w:r>
      </w:del>
    </w:p>
    <w:p w14:paraId="06558125" w14:textId="228AE2F7" w:rsidR="00DB5F02" w:rsidDel="00473C50" w:rsidRDefault="00A96409">
      <w:pPr>
        <w:pBdr>
          <w:top w:val="nil"/>
          <w:left w:val="nil"/>
          <w:bottom w:val="nil"/>
          <w:right w:val="nil"/>
          <w:between w:val="nil"/>
        </w:pBdr>
        <w:spacing w:line="240" w:lineRule="auto"/>
        <w:rPr>
          <w:del w:id="589" w:author="Shen, Guning" w:date="2024-03-27T14:31:00Z"/>
          <w:rFonts w:ascii="Times New Roman" w:eastAsia="Times New Roman" w:hAnsi="Times New Roman" w:cs="Times New Roman"/>
          <w:color w:val="000000"/>
          <w:sz w:val="24"/>
          <w:szCs w:val="24"/>
        </w:rPr>
      </w:pPr>
      <w:del w:id="590" w:author="Shen, Guning" w:date="2024-03-27T14:31:00Z">
        <w:r w:rsidDel="00473C50">
          <w:rPr>
            <w:rFonts w:ascii="Times New Roman" w:eastAsia="Times New Roman" w:hAnsi="Times New Roman" w:cs="Times New Roman"/>
            <w:color w:val="000000"/>
            <w:sz w:val="24"/>
            <w:szCs w:val="24"/>
          </w:rPr>
          <w:delText>These questions all apply to the Discovery file system.</w:delText>
        </w:r>
      </w:del>
    </w:p>
    <w:p w14:paraId="19482ECD" w14:textId="2486E0AB" w:rsidR="00DB5F02" w:rsidDel="00473C50" w:rsidRDefault="00A96409">
      <w:pPr>
        <w:pBdr>
          <w:top w:val="nil"/>
          <w:left w:val="nil"/>
          <w:bottom w:val="nil"/>
          <w:right w:val="nil"/>
          <w:between w:val="nil"/>
        </w:pBdr>
        <w:spacing w:line="240" w:lineRule="auto"/>
        <w:rPr>
          <w:del w:id="591" w:author="Shen, Guning" w:date="2024-03-27T14:31:00Z"/>
          <w:rFonts w:ascii="Times New Roman" w:eastAsia="Times New Roman" w:hAnsi="Times New Roman" w:cs="Times New Roman"/>
          <w:color w:val="000000"/>
          <w:sz w:val="24"/>
          <w:szCs w:val="24"/>
        </w:rPr>
      </w:pPr>
      <w:del w:id="592" w:author="Shen, Guning" w:date="2024-03-27T14:31:00Z">
        <w:r w:rsidDel="00473C50">
          <w:rPr>
            <w:rFonts w:ascii="Times New Roman" w:eastAsia="Times New Roman" w:hAnsi="Times New Roman" w:cs="Times New Roman"/>
            <w:color w:val="000000"/>
            <w:sz w:val="24"/>
            <w:szCs w:val="24"/>
          </w:rPr>
          <w:delText>The listing of a directory contains, among other information, the</w:delText>
        </w:r>
      </w:del>
    </w:p>
    <w:p w14:paraId="01383775" w14:textId="0B73B191" w:rsidR="00DB5F02" w:rsidDel="00473C50" w:rsidRDefault="00A96409">
      <w:pPr>
        <w:pBdr>
          <w:top w:val="nil"/>
          <w:left w:val="nil"/>
          <w:bottom w:val="nil"/>
          <w:right w:val="nil"/>
          <w:between w:val="nil"/>
        </w:pBdr>
        <w:spacing w:line="240" w:lineRule="auto"/>
        <w:ind w:firstLine="720"/>
        <w:rPr>
          <w:del w:id="593" w:author="Shen, Guning" w:date="2024-03-27T14:31:00Z"/>
          <w:rFonts w:ascii="Times New Roman" w:eastAsia="Times New Roman" w:hAnsi="Times New Roman" w:cs="Times New Roman"/>
          <w:color w:val="000000"/>
          <w:sz w:val="24"/>
          <w:szCs w:val="24"/>
        </w:rPr>
      </w:pPr>
      <w:del w:id="594" w:author="Shen, Guning" w:date="2024-03-27T14:31:00Z">
        <w:r w:rsidDel="00473C50">
          <w:rPr>
            <w:rFonts w:ascii="Times New Roman" w:eastAsia="Times New Roman" w:hAnsi="Times New Roman" w:cs="Times New Roman"/>
            <w:color w:val="000000"/>
            <w:sz w:val="24"/>
            <w:szCs w:val="24"/>
          </w:rPr>
          <w:delText xml:space="preserve"> name of each child of the directory.</w:delText>
        </w:r>
      </w:del>
    </w:p>
    <w:p w14:paraId="64B433D5" w14:textId="08466609" w:rsidR="00DB5F02" w:rsidDel="00473C50" w:rsidRDefault="00A96409">
      <w:pPr>
        <w:pBdr>
          <w:top w:val="nil"/>
          <w:left w:val="nil"/>
          <w:bottom w:val="nil"/>
          <w:right w:val="nil"/>
          <w:between w:val="nil"/>
        </w:pBdr>
        <w:spacing w:line="240" w:lineRule="auto"/>
        <w:ind w:firstLine="720"/>
        <w:rPr>
          <w:del w:id="595" w:author="Shen, Guning" w:date="2024-03-27T14:31:00Z"/>
          <w:rFonts w:ascii="Times New Roman" w:eastAsia="Times New Roman" w:hAnsi="Times New Roman" w:cs="Times New Roman"/>
          <w:color w:val="000000"/>
          <w:sz w:val="24"/>
          <w:szCs w:val="24"/>
        </w:rPr>
      </w:pPr>
      <w:del w:id="596" w:author="Shen, Guning" w:date="2024-03-27T14:31:00Z">
        <w:r w:rsidDel="00473C50">
          <w:rPr>
            <w:rFonts w:ascii="Times New Roman" w:eastAsia="Times New Roman" w:hAnsi="Times New Roman" w:cs="Times New Roman"/>
            <w:color w:val="000000"/>
            <w:sz w:val="24"/>
            <w:szCs w:val="24"/>
          </w:rPr>
          <w:delText xml:space="preserve"> name of each descendant  of the directory.</w:delText>
        </w:r>
      </w:del>
    </w:p>
    <w:p w14:paraId="70355249" w14:textId="174F66AF" w:rsidR="00DB5F02" w:rsidDel="00473C50" w:rsidRDefault="00A96409">
      <w:pPr>
        <w:pBdr>
          <w:top w:val="nil"/>
          <w:left w:val="nil"/>
          <w:bottom w:val="nil"/>
          <w:right w:val="nil"/>
          <w:between w:val="nil"/>
        </w:pBdr>
        <w:spacing w:line="240" w:lineRule="auto"/>
        <w:ind w:firstLine="720"/>
        <w:rPr>
          <w:del w:id="597" w:author="Shen, Guning" w:date="2024-03-27T14:31:00Z"/>
          <w:rFonts w:ascii="Times New Roman" w:eastAsia="Times New Roman" w:hAnsi="Times New Roman" w:cs="Times New Roman"/>
          <w:color w:val="000000"/>
          <w:sz w:val="24"/>
          <w:szCs w:val="24"/>
        </w:rPr>
      </w:pPr>
      <w:del w:id="598" w:author="Shen, Guning" w:date="2024-03-27T14:31:00Z">
        <w:r w:rsidDel="00473C50">
          <w:rPr>
            <w:rFonts w:ascii="Times New Roman" w:eastAsia="Times New Roman" w:hAnsi="Times New Roman" w:cs="Times New Roman"/>
            <w:color w:val="000000"/>
            <w:sz w:val="24"/>
            <w:szCs w:val="24"/>
          </w:rPr>
          <w:delText xml:space="preserve"> time when each child of the directory was modified.</w:delText>
        </w:r>
      </w:del>
    </w:p>
    <w:p w14:paraId="48A2B301" w14:textId="450033A7" w:rsidR="00DB5F02" w:rsidDel="00473C50" w:rsidRDefault="00A96409">
      <w:pPr>
        <w:pBdr>
          <w:top w:val="nil"/>
          <w:left w:val="nil"/>
          <w:bottom w:val="nil"/>
          <w:right w:val="nil"/>
          <w:between w:val="nil"/>
        </w:pBdr>
        <w:spacing w:line="240" w:lineRule="auto"/>
        <w:ind w:firstLine="720"/>
        <w:rPr>
          <w:del w:id="599" w:author="Shen, Guning" w:date="2024-03-27T14:31:00Z"/>
          <w:rFonts w:ascii="Times New Roman" w:eastAsia="Times New Roman" w:hAnsi="Times New Roman" w:cs="Times New Roman"/>
          <w:color w:val="000000"/>
          <w:sz w:val="24"/>
          <w:szCs w:val="24"/>
        </w:rPr>
      </w:pPr>
      <w:del w:id="600" w:author="Shen, Guning" w:date="2024-03-27T14:31:00Z">
        <w:r w:rsidDel="00473C50">
          <w:rPr>
            <w:rFonts w:ascii="Times New Roman" w:eastAsia="Times New Roman" w:hAnsi="Times New Roman" w:cs="Times New Roman"/>
            <w:color w:val="000000"/>
            <w:sz w:val="24"/>
            <w:szCs w:val="24"/>
          </w:rPr>
          <w:delText xml:space="preserve"> user who last modified each child of the directory.</w:delText>
        </w:r>
      </w:del>
    </w:p>
    <w:p w14:paraId="24BA0A34" w14:textId="781CAA72" w:rsidR="00DB5F02" w:rsidDel="00473C50" w:rsidRDefault="00A96409">
      <w:pPr>
        <w:pBdr>
          <w:top w:val="nil"/>
          <w:left w:val="nil"/>
          <w:bottom w:val="nil"/>
          <w:right w:val="nil"/>
          <w:between w:val="nil"/>
        </w:pBdr>
        <w:spacing w:line="240" w:lineRule="auto"/>
        <w:rPr>
          <w:del w:id="601" w:author="Shen, Guning" w:date="2024-03-27T14:31:00Z"/>
          <w:rFonts w:ascii="Times New Roman" w:eastAsia="Times New Roman" w:hAnsi="Times New Roman" w:cs="Times New Roman"/>
          <w:color w:val="000000"/>
          <w:sz w:val="24"/>
          <w:szCs w:val="24"/>
        </w:rPr>
      </w:pPr>
      <w:del w:id="602" w:author="Shen, Guning" w:date="2024-03-27T14:31:00Z">
        <w:r w:rsidDel="00473C50">
          <w:rPr>
            <w:rFonts w:ascii="Times New Roman" w:eastAsia="Times New Roman" w:hAnsi="Times New Roman" w:cs="Times New Roman"/>
            <w:color w:val="000000"/>
            <w:sz w:val="24"/>
            <w:szCs w:val="24"/>
          </w:rPr>
          <w:delText>Only the owner of a directory node can:</w:delText>
        </w:r>
      </w:del>
    </w:p>
    <w:p w14:paraId="10262265" w14:textId="3925664D" w:rsidR="00DB5F02" w:rsidDel="00473C50" w:rsidRDefault="00A96409">
      <w:pPr>
        <w:pBdr>
          <w:top w:val="nil"/>
          <w:left w:val="nil"/>
          <w:bottom w:val="nil"/>
          <w:right w:val="nil"/>
          <w:between w:val="nil"/>
        </w:pBdr>
        <w:spacing w:line="240" w:lineRule="auto"/>
        <w:rPr>
          <w:del w:id="603" w:author="Shen, Guning" w:date="2024-03-27T14:31:00Z"/>
          <w:rFonts w:ascii="Times New Roman" w:eastAsia="Times New Roman" w:hAnsi="Times New Roman" w:cs="Times New Roman"/>
          <w:color w:val="000000"/>
          <w:sz w:val="24"/>
          <w:szCs w:val="24"/>
        </w:rPr>
      </w:pPr>
      <w:del w:id="604" w:author="Shen, Guning" w:date="2024-03-27T14:31:00Z">
        <w:r w:rsidDel="00473C50">
          <w:rPr>
            <w:rFonts w:ascii="Times New Roman" w:eastAsia="Times New Roman" w:hAnsi="Times New Roman" w:cs="Times New Roman"/>
            <w:color w:val="000000"/>
            <w:sz w:val="24"/>
            <w:szCs w:val="24"/>
          </w:rPr>
          <w:tab/>
          <w:delText>show a listing of the directory</w:delText>
        </w:r>
      </w:del>
    </w:p>
    <w:p w14:paraId="22022455" w14:textId="27F1B864" w:rsidR="00DB5F02" w:rsidDel="00473C50" w:rsidRDefault="00A96409">
      <w:pPr>
        <w:pBdr>
          <w:top w:val="nil"/>
          <w:left w:val="nil"/>
          <w:bottom w:val="nil"/>
          <w:right w:val="nil"/>
          <w:between w:val="nil"/>
        </w:pBdr>
        <w:spacing w:line="240" w:lineRule="auto"/>
        <w:rPr>
          <w:del w:id="605" w:author="Shen, Guning" w:date="2024-03-27T14:31:00Z"/>
          <w:rFonts w:ascii="Times New Roman" w:eastAsia="Times New Roman" w:hAnsi="Times New Roman" w:cs="Times New Roman"/>
          <w:color w:val="000000"/>
          <w:sz w:val="24"/>
          <w:szCs w:val="24"/>
        </w:rPr>
      </w:pPr>
      <w:del w:id="606" w:author="Shen, Guning" w:date="2024-03-27T14:31:00Z">
        <w:r w:rsidDel="00473C50">
          <w:rPr>
            <w:rFonts w:ascii="Times New Roman" w:eastAsia="Times New Roman" w:hAnsi="Times New Roman" w:cs="Times New Roman"/>
            <w:color w:val="000000"/>
            <w:sz w:val="24"/>
            <w:szCs w:val="24"/>
          </w:rPr>
          <w:tab/>
          <w:delText>read a child of the directory</w:delText>
        </w:r>
      </w:del>
    </w:p>
    <w:p w14:paraId="473887BA" w14:textId="36A2026F" w:rsidR="00DB5F02" w:rsidDel="00473C50" w:rsidRDefault="00A96409">
      <w:pPr>
        <w:pBdr>
          <w:top w:val="nil"/>
          <w:left w:val="nil"/>
          <w:bottom w:val="nil"/>
          <w:right w:val="nil"/>
          <w:between w:val="nil"/>
        </w:pBdr>
        <w:spacing w:line="240" w:lineRule="auto"/>
        <w:rPr>
          <w:del w:id="607" w:author="Shen, Guning" w:date="2024-03-27T14:31:00Z"/>
          <w:rFonts w:ascii="Times New Roman" w:eastAsia="Times New Roman" w:hAnsi="Times New Roman" w:cs="Times New Roman"/>
          <w:color w:val="000000"/>
          <w:sz w:val="24"/>
          <w:szCs w:val="24"/>
        </w:rPr>
      </w:pPr>
      <w:del w:id="608" w:author="Shen, Guning" w:date="2024-03-27T14:31:00Z">
        <w:r w:rsidDel="00473C50">
          <w:rPr>
            <w:rFonts w:ascii="Times New Roman" w:eastAsia="Times New Roman" w:hAnsi="Times New Roman" w:cs="Times New Roman"/>
            <w:color w:val="000000"/>
            <w:sz w:val="24"/>
            <w:szCs w:val="24"/>
          </w:rPr>
          <w:tab/>
          <w:delText>modify a child of the directory</w:delText>
        </w:r>
      </w:del>
    </w:p>
    <w:p w14:paraId="5EBBC2E9" w14:textId="5118BADF" w:rsidR="00DB5F02" w:rsidDel="00473C50" w:rsidRDefault="00A96409">
      <w:pPr>
        <w:pBdr>
          <w:top w:val="nil"/>
          <w:left w:val="nil"/>
          <w:bottom w:val="nil"/>
          <w:right w:val="nil"/>
          <w:between w:val="nil"/>
        </w:pBdr>
        <w:spacing w:line="240" w:lineRule="auto"/>
        <w:rPr>
          <w:del w:id="609" w:author="Shen, Guning" w:date="2024-03-27T14:31:00Z"/>
          <w:rFonts w:ascii="Times New Roman" w:eastAsia="Times New Roman" w:hAnsi="Times New Roman" w:cs="Times New Roman"/>
          <w:color w:val="000000"/>
          <w:sz w:val="24"/>
          <w:szCs w:val="24"/>
        </w:rPr>
      </w:pPr>
      <w:del w:id="610" w:author="Shen, Guning" w:date="2024-03-27T14:31:00Z">
        <w:r w:rsidDel="00473C50">
          <w:rPr>
            <w:rFonts w:ascii="Times New Roman" w:eastAsia="Times New Roman" w:hAnsi="Times New Roman" w:cs="Times New Roman"/>
            <w:color w:val="000000"/>
            <w:sz w:val="24"/>
            <w:szCs w:val="24"/>
          </w:rPr>
          <w:tab/>
          <w:delText>delete a child of the directory</w:delText>
        </w:r>
      </w:del>
    </w:p>
    <w:p w14:paraId="64314467" w14:textId="0FCFC6BA" w:rsidR="00DB5F02" w:rsidDel="00473C50" w:rsidRDefault="00A96409">
      <w:pPr>
        <w:pBdr>
          <w:top w:val="nil"/>
          <w:left w:val="nil"/>
          <w:bottom w:val="nil"/>
          <w:right w:val="nil"/>
          <w:between w:val="nil"/>
        </w:pBdr>
        <w:spacing w:line="240" w:lineRule="auto"/>
        <w:rPr>
          <w:del w:id="611" w:author="Shen, Guning" w:date="2024-03-27T14:31:00Z"/>
          <w:rFonts w:ascii="Times New Roman" w:eastAsia="Times New Roman" w:hAnsi="Times New Roman" w:cs="Times New Roman"/>
          <w:color w:val="000000"/>
          <w:sz w:val="24"/>
          <w:szCs w:val="24"/>
        </w:rPr>
      </w:pPr>
      <w:del w:id="612" w:author="Shen, Guning" w:date="2024-03-27T14:31:00Z">
        <w:r w:rsidDel="00473C50">
          <w:rPr>
            <w:rFonts w:ascii="Times New Roman" w:eastAsia="Times New Roman" w:hAnsi="Times New Roman" w:cs="Times New Roman"/>
            <w:color w:val="000000"/>
            <w:sz w:val="24"/>
            <w:szCs w:val="24"/>
          </w:rPr>
          <w:tab/>
          <w:delText>allow others to have some access (read, modify, delete) to a child in the directory.</w:delText>
        </w:r>
      </w:del>
    </w:p>
    <w:p w14:paraId="511A0280" w14:textId="08F9CF02" w:rsidR="00DB5F02" w:rsidDel="00473C50" w:rsidRDefault="00A96409">
      <w:pPr>
        <w:pBdr>
          <w:top w:val="nil"/>
          <w:left w:val="nil"/>
          <w:bottom w:val="nil"/>
          <w:right w:val="nil"/>
          <w:between w:val="nil"/>
        </w:pBdr>
        <w:spacing w:line="240" w:lineRule="auto"/>
        <w:rPr>
          <w:del w:id="613" w:author="Shen, Guning" w:date="2024-03-27T14:31:00Z"/>
          <w:rFonts w:ascii="Times New Roman" w:eastAsia="Times New Roman" w:hAnsi="Times New Roman" w:cs="Times New Roman"/>
          <w:color w:val="000000"/>
          <w:sz w:val="24"/>
          <w:szCs w:val="24"/>
        </w:rPr>
      </w:pPr>
      <w:del w:id="614" w:author="Shen, Guning" w:date="2024-03-27T14:31:00Z">
        <w:r w:rsidDel="00473C50">
          <w:rPr>
            <w:rFonts w:ascii="Times New Roman" w:eastAsia="Times New Roman" w:hAnsi="Times New Roman" w:cs="Times New Roman"/>
            <w:color w:val="000000"/>
            <w:sz w:val="24"/>
            <w:szCs w:val="24"/>
          </w:rPr>
          <w:delText>The home directory of a user is the directory:</w:delText>
        </w:r>
      </w:del>
    </w:p>
    <w:p w14:paraId="6DDED598" w14:textId="47C143B1" w:rsidR="00DB5F02" w:rsidDel="00473C50" w:rsidRDefault="00A96409">
      <w:pPr>
        <w:pBdr>
          <w:top w:val="nil"/>
          <w:left w:val="nil"/>
          <w:bottom w:val="nil"/>
          <w:right w:val="nil"/>
          <w:between w:val="nil"/>
        </w:pBdr>
        <w:spacing w:line="240" w:lineRule="auto"/>
        <w:rPr>
          <w:del w:id="615" w:author="Shen, Guning" w:date="2024-03-27T14:31:00Z"/>
          <w:rFonts w:ascii="Times New Roman" w:eastAsia="Times New Roman" w:hAnsi="Times New Roman" w:cs="Times New Roman"/>
          <w:color w:val="000000"/>
          <w:sz w:val="24"/>
          <w:szCs w:val="24"/>
        </w:rPr>
      </w:pPr>
      <w:del w:id="616" w:author="Shen, Guning" w:date="2024-03-27T14:31:00Z">
        <w:r w:rsidDel="00473C50">
          <w:rPr>
            <w:rFonts w:ascii="Times New Roman" w:eastAsia="Times New Roman" w:hAnsi="Times New Roman" w:cs="Times New Roman"/>
            <w:color w:val="000000"/>
            <w:sz w:val="24"/>
            <w:szCs w:val="24"/>
          </w:rPr>
          <w:tab/>
          <w:delText>the user visits the most.</w:delText>
        </w:r>
      </w:del>
    </w:p>
    <w:p w14:paraId="18B5140B" w14:textId="4E749AAC" w:rsidR="00DB5F02" w:rsidDel="00473C50" w:rsidRDefault="00A96409">
      <w:pPr>
        <w:pBdr>
          <w:top w:val="nil"/>
          <w:left w:val="nil"/>
          <w:bottom w:val="nil"/>
          <w:right w:val="nil"/>
          <w:between w:val="nil"/>
        </w:pBdr>
        <w:spacing w:line="240" w:lineRule="auto"/>
        <w:rPr>
          <w:del w:id="617" w:author="Shen, Guning" w:date="2024-03-27T14:31:00Z"/>
          <w:rFonts w:ascii="Times New Roman" w:eastAsia="Times New Roman" w:hAnsi="Times New Roman" w:cs="Times New Roman"/>
          <w:color w:val="000000"/>
          <w:sz w:val="24"/>
          <w:szCs w:val="24"/>
        </w:rPr>
      </w:pPr>
      <w:del w:id="618" w:author="Shen, Guning" w:date="2024-03-27T14:31:00Z">
        <w:r w:rsidDel="00473C50">
          <w:rPr>
            <w:rFonts w:ascii="Times New Roman" w:eastAsia="Times New Roman" w:hAnsi="Times New Roman" w:cs="Times New Roman"/>
            <w:color w:val="000000"/>
            <w:sz w:val="24"/>
            <w:szCs w:val="24"/>
          </w:rPr>
          <w:tab/>
          <w:delText>the ancestor of all file nodes we own.</w:delText>
        </w:r>
      </w:del>
    </w:p>
    <w:p w14:paraId="75CEAC28" w14:textId="4A315F8A" w:rsidR="00DB5F02" w:rsidDel="00473C50" w:rsidRDefault="00A96409">
      <w:pPr>
        <w:pStyle w:val="Heading2"/>
        <w:rPr>
          <w:del w:id="619" w:author="Shen, Guning" w:date="2024-03-27T14:31:00Z"/>
        </w:rPr>
      </w:pPr>
      <w:del w:id="620" w:author="Shen, Guning" w:date="2024-03-27T14:31:00Z">
        <w:r w:rsidDel="00473C50">
          <w:delText xml:space="preserve">Home Directories, Ownership and Study Folder       </w:delText>
        </w:r>
      </w:del>
    </w:p>
    <w:p w14:paraId="14AF6349" w14:textId="0411B27D" w:rsidR="00DB5F02" w:rsidDel="00473C50" w:rsidRDefault="00A96409">
      <w:pPr>
        <w:pBdr>
          <w:top w:val="nil"/>
          <w:left w:val="nil"/>
          <w:bottom w:val="nil"/>
          <w:right w:val="nil"/>
          <w:between w:val="nil"/>
        </w:pBdr>
        <w:spacing w:line="240" w:lineRule="auto"/>
        <w:rPr>
          <w:del w:id="621" w:author="Shen, Guning" w:date="2024-03-27T14:31:00Z"/>
          <w:rFonts w:ascii="Times New Roman" w:eastAsia="Times New Roman" w:hAnsi="Times New Roman" w:cs="Times New Roman"/>
          <w:color w:val="000000"/>
          <w:sz w:val="24"/>
          <w:szCs w:val="24"/>
        </w:rPr>
      </w:pPr>
      <w:del w:id="622" w:author="Shen, Guning" w:date="2024-03-27T14:31:00Z">
        <w:r w:rsidDel="00473C50">
          <w:rPr>
            <w:rFonts w:ascii="Times New Roman" w:eastAsia="Times New Roman" w:hAnsi="Times New Roman" w:cs="Times New Roman"/>
            <w:color w:val="000000"/>
            <w:sz w:val="24"/>
            <w:szCs w:val="24"/>
          </w:rPr>
          <w:delText xml:space="preserve">            </w:delText>
        </w:r>
      </w:del>
    </w:p>
    <w:p w14:paraId="27809899" w14:textId="35F91584" w:rsidR="00DB5F02" w:rsidDel="00473C50" w:rsidRDefault="00DB5F02">
      <w:pPr>
        <w:pBdr>
          <w:top w:val="nil"/>
          <w:left w:val="nil"/>
          <w:bottom w:val="nil"/>
          <w:right w:val="nil"/>
          <w:between w:val="nil"/>
        </w:pBdr>
        <w:spacing w:line="240" w:lineRule="auto"/>
        <w:rPr>
          <w:del w:id="623" w:author="Shen, Guning" w:date="2024-03-27T14:31:00Z"/>
          <w:rFonts w:ascii="Times New Roman" w:eastAsia="Times New Roman" w:hAnsi="Times New Roman" w:cs="Times New Roman"/>
          <w:color w:val="000000"/>
          <w:sz w:val="24"/>
          <w:szCs w:val="24"/>
        </w:rPr>
      </w:pPr>
    </w:p>
    <w:p w14:paraId="0B6AFE73" w14:textId="122AF6EA" w:rsidR="00DB5F02" w:rsidDel="00473C50" w:rsidRDefault="00A96409">
      <w:pPr>
        <w:pBdr>
          <w:top w:val="nil"/>
          <w:left w:val="nil"/>
          <w:bottom w:val="nil"/>
          <w:right w:val="nil"/>
          <w:between w:val="nil"/>
        </w:pBdr>
        <w:spacing w:line="240" w:lineRule="auto"/>
        <w:rPr>
          <w:del w:id="624" w:author="Shen, Guning" w:date="2024-03-27T14:31:00Z"/>
          <w:rFonts w:ascii="Times New Roman" w:eastAsia="Times New Roman" w:hAnsi="Times New Roman" w:cs="Times New Roman"/>
          <w:color w:val="000000"/>
          <w:sz w:val="24"/>
          <w:szCs w:val="24"/>
        </w:rPr>
      </w:pPr>
      <w:del w:id="625" w:author="Shen, Guning" w:date="2024-03-27T14:31:00Z">
        <w:r w:rsidDel="00473C50">
          <w:rPr>
            <w:rFonts w:ascii="Times New Roman" w:eastAsia="Times New Roman" w:hAnsi="Times New Roman" w:cs="Times New Roman"/>
            <w:color w:val="000000"/>
            <w:sz w:val="24"/>
            <w:szCs w:val="24"/>
          </w:rPr>
          <w:delText xml:space="preserve">The data icon points to a folder that contains the input and output of the analyses we create by running applications.  Click on it to create a Discovery file browser.  Like the DNA Subway file browser, it has the notion of current or working directory. However, it is more flexible and hence complicated, providing user operations to add folders and files to a predefined data store.  </w:delText>
        </w:r>
      </w:del>
    </w:p>
    <w:p w14:paraId="22B04597" w14:textId="24A989E2" w:rsidR="00DB5F02" w:rsidDel="00473C50" w:rsidRDefault="00A96409">
      <w:pPr>
        <w:pBdr>
          <w:top w:val="nil"/>
          <w:left w:val="nil"/>
          <w:bottom w:val="nil"/>
          <w:right w:val="nil"/>
          <w:between w:val="nil"/>
        </w:pBdr>
        <w:spacing w:line="240" w:lineRule="auto"/>
        <w:rPr>
          <w:del w:id="626" w:author="Shen, Guning" w:date="2024-03-27T14:31:00Z"/>
          <w:rFonts w:ascii="Times New Roman" w:eastAsia="Times New Roman" w:hAnsi="Times New Roman" w:cs="Times New Roman"/>
          <w:color w:val="000000"/>
          <w:sz w:val="24"/>
          <w:szCs w:val="24"/>
        </w:rPr>
      </w:pPr>
      <w:del w:id="627" w:author="Shen, Guning" w:date="2024-03-27T14:31:00Z">
        <w:r w:rsidDel="00473C50">
          <w:rPr>
            <w:rFonts w:ascii="Times New Roman" w:eastAsia="Times New Roman" w:hAnsi="Times New Roman" w:cs="Times New Roman"/>
            <w:color w:val="000000"/>
            <w:sz w:val="24"/>
            <w:szCs w:val="24"/>
          </w:rPr>
          <w:delText xml:space="preserve">The top portion in the browser window – the </w:delText>
        </w:r>
        <w:r w:rsidDel="00473C50">
          <w:rPr>
            <w:rFonts w:ascii="Times New Roman" w:eastAsia="Times New Roman" w:hAnsi="Times New Roman" w:cs="Times New Roman"/>
            <w:i/>
            <w:color w:val="000000"/>
            <w:sz w:val="24"/>
            <w:szCs w:val="24"/>
          </w:rPr>
          <w:delText>directory bar</w:delText>
        </w:r>
        <w:r w:rsidDel="00473C50">
          <w:rPr>
            <w:rFonts w:ascii="Times New Roman" w:eastAsia="Times New Roman" w:hAnsi="Times New Roman" w:cs="Times New Roman"/>
            <w:color w:val="000000"/>
            <w:sz w:val="24"/>
            <w:szCs w:val="24"/>
          </w:rPr>
          <w:delText xml:space="preserve"> – contains in its left a </w:delText>
        </w:r>
        <w:r w:rsidDel="00473C50">
          <w:rPr>
            <w:rFonts w:ascii="Times New Roman" w:eastAsia="Times New Roman" w:hAnsi="Times New Roman" w:cs="Times New Roman"/>
            <w:i/>
            <w:color w:val="000000"/>
            <w:sz w:val="24"/>
            <w:szCs w:val="24"/>
          </w:rPr>
          <w:delText>directory</w:delText>
        </w:r>
        <w:r w:rsidDel="00473C50">
          <w:rPr>
            <w:rFonts w:ascii="Times New Roman" w:eastAsia="Times New Roman" w:hAnsi="Times New Roman" w:cs="Times New Roman"/>
            <w:color w:val="000000"/>
            <w:sz w:val="24"/>
            <w:szCs w:val="24"/>
          </w:rPr>
          <w:delText xml:space="preserve"> </w:delText>
        </w:r>
        <w:r w:rsidDel="00473C50">
          <w:rPr>
            <w:rFonts w:ascii="Times New Roman" w:eastAsia="Times New Roman" w:hAnsi="Times New Roman" w:cs="Times New Roman"/>
            <w:i/>
            <w:color w:val="000000"/>
            <w:sz w:val="24"/>
            <w:szCs w:val="24"/>
          </w:rPr>
          <w:delText>name view</w:delText>
        </w:r>
        <w:r w:rsidDel="00473C50">
          <w:rPr>
            <w:rFonts w:ascii="Times New Roman" w:eastAsia="Times New Roman" w:hAnsi="Times New Roman" w:cs="Times New Roman"/>
            <w:color w:val="000000"/>
            <w:sz w:val="24"/>
            <w:szCs w:val="24"/>
          </w:rPr>
          <w:delText>, which indicates the name of the current directory. Below this bar is the listing of the directory.</w:delText>
        </w:r>
      </w:del>
    </w:p>
    <w:p w14:paraId="5F6A7417" w14:textId="46AA3F45" w:rsidR="00DB5F02" w:rsidDel="00473C50" w:rsidRDefault="00A96409">
      <w:pPr>
        <w:pBdr>
          <w:top w:val="nil"/>
          <w:left w:val="nil"/>
          <w:bottom w:val="nil"/>
          <w:right w:val="nil"/>
          <w:between w:val="nil"/>
        </w:pBdr>
        <w:spacing w:line="240" w:lineRule="auto"/>
        <w:rPr>
          <w:del w:id="628" w:author="Shen, Guning" w:date="2024-03-27T14:31:00Z"/>
          <w:rFonts w:ascii="Times New Roman" w:eastAsia="Times New Roman" w:hAnsi="Times New Roman" w:cs="Times New Roman"/>
          <w:color w:val="000000"/>
          <w:sz w:val="24"/>
          <w:szCs w:val="24"/>
        </w:rPr>
      </w:pPr>
      <w:del w:id="629" w:author="Shen, Guning" w:date="2024-03-27T14:31:00Z">
        <w:r w:rsidDel="00473C50">
          <w:rPr>
            <w:rFonts w:ascii="Times New Roman" w:eastAsia="Times New Roman" w:hAnsi="Times New Roman" w:cs="Times New Roman"/>
            <w:color w:val="000000"/>
            <w:sz w:val="24"/>
            <w:szCs w:val="24"/>
          </w:rPr>
          <w:delText xml:space="preserve">The directory name view shows a label with your name and a home icon next to it. This label indicates that the current working directory of the file browser is your </w:delText>
        </w:r>
        <w:r w:rsidDel="00473C50">
          <w:rPr>
            <w:rFonts w:ascii="Times New Roman" w:eastAsia="Times New Roman" w:hAnsi="Times New Roman" w:cs="Times New Roman"/>
            <w:i/>
            <w:color w:val="000000"/>
            <w:sz w:val="24"/>
            <w:szCs w:val="24"/>
          </w:rPr>
          <w:delText>home directory</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Our home directory is the ancestor of all our files and directories we create, that is, the part of the file system containing our file nodes. Any descendant of a home directory is </w:delText>
        </w:r>
        <w:r w:rsidDel="00473C50">
          <w:rPr>
            <w:rFonts w:ascii="Times New Roman" w:eastAsia="Times New Roman" w:hAnsi="Times New Roman" w:cs="Times New Roman"/>
            <w:i/>
            <w:color w:val="000000"/>
            <w:sz w:val="24"/>
            <w:szCs w:val="24"/>
          </w:rPr>
          <w:delText>owned</w:delText>
        </w:r>
        <w:r w:rsidDel="00473C50">
          <w:rPr>
            <w:rFonts w:ascii="Times New Roman" w:eastAsia="Times New Roman" w:hAnsi="Times New Roman" w:cs="Times New Roman"/>
            <w:color w:val="000000"/>
            <w:sz w:val="24"/>
            <w:szCs w:val="24"/>
          </w:rPr>
          <w:delText xml:space="preserve"> by us.  </w:delText>
        </w:r>
      </w:del>
    </w:p>
    <w:p w14:paraId="11F48614" w14:textId="281F8662" w:rsidR="00DB5F02" w:rsidDel="00473C50" w:rsidRDefault="00A96409">
      <w:pPr>
        <w:pBdr>
          <w:top w:val="nil"/>
          <w:left w:val="nil"/>
          <w:bottom w:val="nil"/>
          <w:right w:val="nil"/>
          <w:between w:val="nil"/>
        </w:pBdr>
        <w:spacing w:line="240" w:lineRule="auto"/>
        <w:rPr>
          <w:del w:id="630" w:author="Shen, Guning" w:date="2024-03-27T14:31:00Z"/>
          <w:rFonts w:ascii="Times New Roman" w:eastAsia="Times New Roman" w:hAnsi="Times New Roman" w:cs="Times New Roman"/>
          <w:color w:val="000000"/>
          <w:sz w:val="24"/>
          <w:szCs w:val="24"/>
        </w:rPr>
      </w:pPr>
      <w:del w:id="631" w:author="Shen, Guning" w:date="2024-03-27T14:31:00Z">
        <w:r w:rsidDel="00473C50">
          <w:rPr>
            <w:rFonts w:ascii="Times New Roman" w:eastAsia="Times New Roman" w:hAnsi="Times New Roman" w:cs="Times New Roman"/>
            <w:color w:val="000000"/>
            <w:sz w:val="24"/>
            <w:szCs w:val="24"/>
          </w:rPr>
          <w:delText xml:space="preserve">As an owner, we permanently have the </w:delText>
        </w:r>
        <w:r w:rsidDel="00473C50">
          <w:rPr>
            <w:rFonts w:ascii="Times New Roman" w:eastAsia="Times New Roman" w:hAnsi="Times New Roman" w:cs="Times New Roman"/>
            <w:i/>
            <w:color w:val="000000"/>
            <w:sz w:val="24"/>
            <w:szCs w:val="24"/>
          </w:rPr>
          <w:delText>ownership</w:delText>
        </w:r>
        <w:r w:rsidDel="00473C50">
          <w:rPr>
            <w:rFonts w:ascii="Times New Roman" w:eastAsia="Times New Roman" w:hAnsi="Times New Roman" w:cs="Times New Roman"/>
            <w:color w:val="000000"/>
            <w:sz w:val="24"/>
            <w:szCs w:val="24"/>
          </w:rPr>
          <w:delText xml:space="preserve"> </w:delText>
        </w:r>
        <w:r w:rsidDel="00473C50">
          <w:rPr>
            <w:rFonts w:ascii="Times New Roman" w:eastAsia="Times New Roman" w:hAnsi="Times New Roman" w:cs="Times New Roman"/>
            <w:i/>
            <w:color w:val="000000"/>
            <w:sz w:val="24"/>
            <w:szCs w:val="24"/>
          </w:rPr>
          <w:delText>permission</w:delText>
        </w:r>
        <w:r w:rsidDel="00473C50">
          <w:rPr>
            <w:rFonts w:ascii="Times New Roman" w:eastAsia="Times New Roman" w:hAnsi="Times New Roman" w:cs="Times New Roman"/>
            <w:color w:val="000000"/>
            <w:sz w:val="24"/>
            <w:szCs w:val="24"/>
          </w:rPr>
          <w:delText xml:space="preserve"> to our home directory and its descendants. A user who has the ownership right to a file node (file or directory) can give and take away from others the </w:delText>
        </w:r>
        <w:r w:rsidDel="00473C50">
          <w:rPr>
            <w:rFonts w:ascii="Times New Roman" w:eastAsia="Times New Roman" w:hAnsi="Times New Roman" w:cs="Times New Roman"/>
            <w:i/>
            <w:color w:val="000000"/>
            <w:sz w:val="24"/>
            <w:szCs w:val="24"/>
          </w:rPr>
          <w:delText>read</w:delText>
        </w:r>
        <w:r w:rsidDel="00473C50">
          <w:rPr>
            <w:rFonts w:ascii="Times New Roman" w:eastAsia="Times New Roman" w:hAnsi="Times New Roman" w:cs="Times New Roman"/>
            <w:color w:val="000000"/>
            <w:sz w:val="24"/>
            <w:szCs w:val="24"/>
          </w:rPr>
          <w:delText xml:space="preserve">, </w:delText>
        </w:r>
        <w:r w:rsidDel="00473C50">
          <w:rPr>
            <w:rFonts w:ascii="Times New Roman" w:eastAsia="Times New Roman" w:hAnsi="Times New Roman" w:cs="Times New Roman"/>
            <w:i/>
            <w:color w:val="000000"/>
            <w:sz w:val="24"/>
            <w:szCs w:val="24"/>
          </w:rPr>
          <w:delText>write</w:delText>
        </w:r>
        <w:r w:rsidDel="00473C50">
          <w:rPr>
            <w:rFonts w:ascii="Times New Roman" w:eastAsia="Times New Roman" w:hAnsi="Times New Roman" w:cs="Times New Roman"/>
            <w:color w:val="000000"/>
            <w:sz w:val="24"/>
            <w:szCs w:val="24"/>
          </w:rPr>
          <w:delText xml:space="preserve"> and </w:delText>
        </w:r>
        <w:r w:rsidDel="00473C50">
          <w:rPr>
            <w:rFonts w:ascii="Times New Roman" w:eastAsia="Times New Roman" w:hAnsi="Times New Roman" w:cs="Times New Roman"/>
            <w:i/>
            <w:color w:val="000000"/>
            <w:sz w:val="24"/>
            <w:szCs w:val="24"/>
          </w:rPr>
          <w:delText>ownership</w:delText>
        </w:r>
        <w:r w:rsidDel="00473C50">
          <w:rPr>
            <w:rFonts w:ascii="Times New Roman" w:eastAsia="Times New Roman" w:hAnsi="Times New Roman" w:cs="Times New Roman"/>
            <w:color w:val="000000"/>
            <w:sz w:val="24"/>
            <w:szCs w:val="24"/>
          </w:rPr>
          <w:delText xml:space="preserve"> permission to the node.</w:delText>
        </w:r>
      </w:del>
    </w:p>
    <w:p w14:paraId="6CC85A12" w14:textId="1AFE18AA" w:rsidR="00DB5F02" w:rsidDel="00473C50" w:rsidRDefault="00A96409">
      <w:pPr>
        <w:pBdr>
          <w:top w:val="nil"/>
          <w:left w:val="nil"/>
          <w:bottom w:val="nil"/>
          <w:right w:val="nil"/>
          <w:between w:val="nil"/>
        </w:pBdr>
        <w:spacing w:line="240" w:lineRule="auto"/>
        <w:rPr>
          <w:del w:id="632" w:author="Shen, Guning" w:date="2024-03-27T14:31:00Z"/>
          <w:rFonts w:ascii="Times New Roman" w:eastAsia="Times New Roman" w:hAnsi="Times New Roman" w:cs="Times New Roman"/>
          <w:color w:val="000000"/>
          <w:sz w:val="24"/>
          <w:szCs w:val="24"/>
        </w:rPr>
      </w:pPr>
      <w:del w:id="633" w:author="Shen, Guning" w:date="2024-03-27T14:31:00Z">
        <w:r w:rsidDel="00473C50">
          <w:rPr>
            <w:rFonts w:ascii="Times New Roman" w:eastAsia="Times New Roman" w:hAnsi="Times New Roman" w:cs="Times New Roman"/>
            <w:color w:val="000000"/>
            <w:sz w:val="24"/>
            <w:szCs w:val="24"/>
          </w:rPr>
          <w:delText xml:space="preserve">The directory listing of your home folder should show a child directory link named </w:delText>
        </w:r>
        <w:r w:rsidDel="00473C50">
          <w:rPr>
            <w:rFonts w:ascii="Courier New" w:eastAsia="Courier New" w:hAnsi="Courier New" w:cs="Courier New"/>
            <w:sz w:val="22"/>
            <w:szCs w:val="22"/>
          </w:rPr>
          <w:delText>DNASubway</w:delText>
        </w:r>
        <w:r w:rsidDel="00473C50">
          <w:rPr>
            <w:rFonts w:ascii="Times New Roman" w:eastAsia="Times New Roman" w:hAnsi="Times New Roman" w:cs="Times New Roman"/>
            <w:color w:val="000000"/>
            <w:sz w:val="24"/>
            <w:szCs w:val="24"/>
          </w:rPr>
          <w:delText>.. The listing of a directory node is much like the display of a file node - it is the content information the file system keeps with the node. This information includes the names and attributes (such as last modified date) of the children - both file and subdirectories – of the directory.</w:delText>
        </w:r>
        <w:r w:rsidDel="00473C50">
          <w:rPr>
            <w:rFonts w:ascii="Times New Roman" w:eastAsia="Times New Roman" w:hAnsi="Times New Roman" w:cs="Times New Roman"/>
            <w:b/>
            <w:color w:val="000000"/>
            <w:sz w:val="24"/>
            <w:szCs w:val="24"/>
          </w:rPr>
          <w:delText xml:space="preserve"> </w:delText>
        </w:r>
      </w:del>
    </w:p>
    <w:p w14:paraId="5D345634" w14:textId="535A1D61" w:rsidR="00DB5F02" w:rsidDel="00473C50" w:rsidRDefault="00A96409">
      <w:pPr>
        <w:pBdr>
          <w:top w:val="nil"/>
          <w:left w:val="nil"/>
          <w:bottom w:val="nil"/>
          <w:right w:val="nil"/>
          <w:between w:val="nil"/>
        </w:pBdr>
        <w:spacing w:line="240" w:lineRule="auto"/>
        <w:rPr>
          <w:del w:id="634" w:author="Shen, Guning" w:date="2024-03-27T14:31:00Z"/>
          <w:rFonts w:ascii="Times New Roman" w:eastAsia="Times New Roman" w:hAnsi="Times New Roman" w:cs="Times New Roman"/>
          <w:color w:val="000000"/>
          <w:sz w:val="24"/>
          <w:szCs w:val="24"/>
        </w:rPr>
      </w:pPr>
      <w:del w:id="635" w:author="Shen, Guning" w:date="2024-03-27T14:31:00Z">
        <w:r w:rsidDel="00473C50">
          <w:rPr>
            <w:rFonts w:ascii="Times New Roman" w:eastAsia="Times New Roman" w:hAnsi="Times New Roman" w:cs="Times New Roman"/>
            <w:color w:val="000000"/>
            <w:sz w:val="24"/>
            <w:szCs w:val="24"/>
          </w:rPr>
          <w:delText xml:space="preserve">The dropdown menu in the directory name view also shows a link called </w:delText>
        </w:r>
        <w:r w:rsidDel="00473C50">
          <w:rPr>
            <w:rFonts w:ascii="Courier New" w:eastAsia="Courier New" w:hAnsi="Courier New" w:cs="Courier New"/>
            <w:sz w:val="22"/>
            <w:szCs w:val="22"/>
          </w:rPr>
          <w:delText>Shared With Me</w:delText>
        </w:r>
        <w:r w:rsidDel="00473C50">
          <w:rPr>
            <w:rFonts w:ascii="Times New Roman" w:eastAsia="Times New Roman" w:hAnsi="Times New Roman" w:cs="Times New Roman"/>
            <w:color w:val="000000"/>
            <w:sz w:val="24"/>
            <w:szCs w:val="24"/>
          </w:rPr>
          <w:delText xml:space="preserve">. Select it to change the current directory.  The </w:delText>
        </w:r>
        <w:r w:rsidDel="00473C50">
          <w:rPr>
            <w:rFonts w:ascii="Courier New" w:eastAsia="Courier New" w:hAnsi="Courier New" w:cs="Courier New"/>
            <w:sz w:val="22"/>
            <w:szCs w:val="22"/>
          </w:rPr>
          <w:delText>Shared With Me</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directory contains a subdirectory for each CyVerse user who has shared their some of their contents with us. This is a long list of users. Scroll down to user </w:delText>
        </w:r>
        <w:r w:rsidDel="00473C50">
          <w:rPr>
            <w:rFonts w:ascii="Courier New" w:eastAsia="Courier New" w:hAnsi="Courier New" w:cs="Courier New"/>
            <w:sz w:val="22"/>
            <w:szCs w:val="22"/>
          </w:rPr>
          <w:delText>sdgeorge</w:delText>
        </w:r>
        <w:r w:rsidDel="00473C50">
          <w:rPr>
            <w:rFonts w:ascii="Times New Roman" w:eastAsia="Times New Roman" w:hAnsi="Times New Roman" w:cs="Times New Roman"/>
            <w:color w:val="000000"/>
            <w:sz w:val="24"/>
            <w:szCs w:val="24"/>
          </w:rPr>
          <w:delText xml:space="preserve"> and click on this shared directory. The current directory now changes to </w:delText>
        </w:r>
        <w:r w:rsidDel="00473C50">
          <w:rPr>
            <w:rFonts w:ascii="Courier New" w:eastAsia="Courier New" w:hAnsi="Courier New" w:cs="Courier New"/>
            <w:sz w:val="22"/>
            <w:szCs w:val="22"/>
          </w:rPr>
          <w:delText>sdgeorge’s</w:delText>
        </w:r>
        <w:r w:rsidDel="00473C50">
          <w:rPr>
            <w:rFonts w:ascii="Times New Roman" w:eastAsia="Times New Roman" w:hAnsi="Times New Roman" w:cs="Times New Roman"/>
            <w:color w:val="000000"/>
            <w:sz w:val="24"/>
            <w:szCs w:val="24"/>
          </w:rPr>
          <w:delText xml:space="preserve"> home directory. The directory name view shows the local name of this directory and the names of all of its ancestors, not as a single string, as in an absolute file name, but as a series of labels containing text and icons.</w:delText>
        </w:r>
      </w:del>
    </w:p>
    <w:p w14:paraId="3BDBF7DC" w14:textId="524A87F6" w:rsidR="00DB5F02" w:rsidDel="00473C50" w:rsidRDefault="00A96409">
      <w:pPr>
        <w:pBdr>
          <w:top w:val="nil"/>
          <w:left w:val="nil"/>
          <w:bottom w:val="nil"/>
          <w:right w:val="nil"/>
          <w:between w:val="nil"/>
        </w:pBdr>
        <w:spacing w:line="240" w:lineRule="auto"/>
        <w:rPr>
          <w:del w:id="636" w:author="Shen, Guning" w:date="2024-03-27T14:31:00Z"/>
          <w:rFonts w:ascii="Times New Roman" w:eastAsia="Times New Roman" w:hAnsi="Times New Roman" w:cs="Times New Roman"/>
          <w:color w:val="000000"/>
          <w:sz w:val="24"/>
          <w:szCs w:val="24"/>
        </w:rPr>
      </w:pPr>
      <w:del w:id="637" w:author="Shen, Guning" w:date="2024-03-27T14:31:00Z">
        <w:r w:rsidDel="00473C50">
          <w:rPr>
            <w:rFonts w:ascii="Times New Roman" w:eastAsia="Times New Roman" w:hAnsi="Times New Roman" w:cs="Times New Roman"/>
            <w:color w:val="000000"/>
            <w:sz w:val="24"/>
            <w:szCs w:val="24"/>
          </w:rPr>
          <w:delText xml:space="preserve">We do not see all children of </w:delText>
        </w:r>
        <w:r w:rsidDel="00473C50">
          <w:rPr>
            <w:rFonts w:ascii="Courier New" w:eastAsia="Courier New" w:hAnsi="Courier New" w:cs="Courier New"/>
            <w:sz w:val="22"/>
            <w:szCs w:val="22"/>
          </w:rPr>
          <w:delText>sdgeorge’s</w:delText>
        </w:r>
        <w:r w:rsidDel="00473C50">
          <w:rPr>
            <w:rFonts w:ascii="Times New Roman" w:eastAsia="Times New Roman" w:hAnsi="Times New Roman" w:cs="Times New Roman"/>
            <w:color w:val="000000"/>
            <w:sz w:val="24"/>
            <w:szCs w:val="24"/>
          </w:rPr>
          <w:delText xml:space="preserve"> home directory in the directory losting </w:delText>
        </w:r>
      </w:del>
      <w:ins w:id="638" w:author="Prasun Dewan" w:date="2024-01-07T09:52:00Z">
        <w:del w:id="639" w:author="Shen, Guning" w:date="2024-03-27T14:31:00Z">
          <w:r w:rsidR="0074734C" w:rsidDel="00473C50">
            <w:rPr>
              <w:rFonts w:ascii="Times New Roman" w:eastAsia="Times New Roman" w:hAnsi="Times New Roman" w:cs="Times New Roman"/>
              <w:color w:val="000000"/>
              <w:sz w:val="24"/>
              <w:szCs w:val="24"/>
            </w:rPr>
            <w:delText xml:space="preserve">listing </w:delText>
          </w:r>
        </w:del>
      </w:ins>
      <w:del w:id="640" w:author="Shen, Guning" w:date="2024-03-27T14:31:00Z">
        <w:r w:rsidDel="00473C50">
          <w:rPr>
            <w:rFonts w:ascii="Times New Roman" w:eastAsia="Times New Roman" w:hAnsi="Times New Roman" w:cs="Times New Roman"/>
            <w:color w:val="000000"/>
            <w:sz w:val="24"/>
            <w:szCs w:val="24"/>
          </w:rPr>
          <w:delText xml:space="preserve">– only those readable by us. The only readable child is the </w:delText>
        </w:r>
        <w:r w:rsidDel="00473C50">
          <w:rPr>
            <w:rFonts w:ascii="Times New Roman" w:eastAsia="Times New Roman" w:hAnsi="Times New Roman" w:cs="Times New Roman"/>
            <w:i/>
            <w:color w:val="000000"/>
            <w:sz w:val="24"/>
            <w:szCs w:val="24"/>
          </w:rPr>
          <w:delText>study data folder</w:delText>
        </w:r>
        <w:r w:rsidDel="00473C50">
          <w:rPr>
            <w:rFonts w:ascii="Times New Roman" w:eastAsia="Times New Roman" w:hAnsi="Times New Roman" w:cs="Times New Roman"/>
            <w:color w:val="000000"/>
            <w:sz w:val="24"/>
            <w:szCs w:val="24"/>
          </w:rPr>
          <w:delText xml:space="preserve">: </w:delText>
        </w:r>
        <w:r w:rsidDel="00473C50">
          <w:rPr>
            <w:rFonts w:ascii="Courier New" w:eastAsia="Courier New" w:hAnsi="Courier New" w:cs="Courier New"/>
            <w:sz w:val="22"/>
            <w:szCs w:val="22"/>
          </w:rPr>
          <w:delText>RNA_SEQ_SAMPLES</w:delText>
        </w:r>
        <w:r w:rsidDel="00473C50">
          <w:rPr>
            <w:rFonts w:ascii="Times New Roman" w:eastAsia="Times New Roman" w:hAnsi="Times New Roman" w:cs="Times New Roman"/>
            <w:color w:val="000000"/>
            <w:sz w:val="24"/>
            <w:szCs w:val="24"/>
          </w:rPr>
          <w:delText xml:space="preserve">. Click on the link for this directory. As expected, the current directory changes to the child directory, which in turn, causes the directory listing to also change, showing the names and attributes of its two children: </w:delText>
        </w:r>
        <w:r w:rsidDel="00473C50">
          <w:rPr>
            <w:rFonts w:ascii="Courier New" w:eastAsia="Courier New" w:hAnsi="Courier New" w:cs="Courier New"/>
            <w:sz w:val="22"/>
            <w:szCs w:val="22"/>
          </w:rPr>
          <w:delText>Drug_A</w:delText>
        </w:r>
        <w:r w:rsidDel="00473C50">
          <w:rPr>
            <w:rFonts w:ascii="Times New Roman" w:eastAsia="Times New Roman" w:hAnsi="Times New Roman" w:cs="Times New Roman"/>
            <w:color w:val="000000"/>
            <w:sz w:val="24"/>
            <w:szCs w:val="24"/>
          </w:rPr>
          <w:delText xml:space="preserve"> and </w:delText>
        </w:r>
        <w:r w:rsidDel="00473C50">
          <w:rPr>
            <w:rFonts w:ascii="Courier New" w:eastAsia="Courier New" w:hAnsi="Courier New" w:cs="Courier New"/>
            <w:sz w:val="22"/>
            <w:szCs w:val="22"/>
          </w:rPr>
          <w:delText>Drug_B.</w:delText>
        </w:r>
        <w:r w:rsidDel="00473C50">
          <w:rPr>
            <w:rFonts w:ascii="Times New Roman" w:eastAsia="Times New Roman" w:hAnsi="Times New Roman" w:cs="Times New Roman"/>
            <w:color w:val="000000"/>
            <w:sz w:val="24"/>
            <w:szCs w:val="24"/>
          </w:rPr>
          <w:delText xml:space="preserve">  Unlike the DNA Subway file browser, the Discovery listing does not display the link to the parent directory from a child directory.</w:delText>
        </w:r>
      </w:del>
    </w:p>
    <w:p w14:paraId="00C08D24" w14:textId="3B125F2E" w:rsidR="00DB5F02" w:rsidDel="00473C50" w:rsidRDefault="00A96409">
      <w:pPr>
        <w:pBdr>
          <w:top w:val="nil"/>
          <w:left w:val="nil"/>
          <w:bottom w:val="nil"/>
          <w:right w:val="nil"/>
          <w:between w:val="nil"/>
        </w:pBdr>
        <w:spacing w:line="240" w:lineRule="auto"/>
        <w:rPr>
          <w:del w:id="641" w:author="Shen, Guning" w:date="2024-03-27T14:31:00Z"/>
          <w:rFonts w:ascii="Times New Roman" w:eastAsia="Times New Roman" w:hAnsi="Times New Roman" w:cs="Times New Roman"/>
          <w:color w:val="000000"/>
          <w:sz w:val="24"/>
          <w:szCs w:val="24"/>
        </w:rPr>
      </w:pPr>
      <w:del w:id="642" w:author="Shen, Guning" w:date="2024-03-27T14:31:00Z">
        <w:r w:rsidDel="00473C50">
          <w:rPr>
            <w:rFonts w:ascii="Times New Roman" w:eastAsia="Times New Roman" w:hAnsi="Times New Roman" w:cs="Times New Roman"/>
            <w:color w:val="000000"/>
            <w:sz w:val="24"/>
            <w:szCs w:val="24"/>
          </w:rPr>
          <w:delText>Use the dropdown menu in the directory bar to return to the home directory.</w:delText>
        </w:r>
      </w:del>
    </w:p>
    <w:p w14:paraId="75F345DD" w14:textId="33AF7D46" w:rsidR="00DB5F02" w:rsidDel="00473C50" w:rsidRDefault="00A96409">
      <w:pPr>
        <w:pStyle w:val="Heading2"/>
        <w:rPr>
          <w:del w:id="643" w:author="Shen, Guning" w:date="2024-03-27T14:31:00Z"/>
        </w:rPr>
      </w:pPr>
      <w:del w:id="644" w:author="Shen, Guning" w:date="2024-03-27T14:31:00Z">
        <w:r w:rsidDel="00473C50">
          <w:delText>File System Post-Quiz</w:delText>
        </w:r>
      </w:del>
    </w:p>
    <w:p w14:paraId="10CC1A70" w14:textId="6E65ADD5" w:rsidR="00DB5F02" w:rsidDel="00473C50" w:rsidRDefault="00DB5F02">
      <w:pPr>
        <w:pBdr>
          <w:top w:val="nil"/>
          <w:left w:val="nil"/>
          <w:bottom w:val="nil"/>
          <w:right w:val="nil"/>
          <w:between w:val="nil"/>
        </w:pBdr>
        <w:spacing w:line="240" w:lineRule="auto"/>
        <w:rPr>
          <w:del w:id="645" w:author="Shen, Guning" w:date="2024-03-27T14:31:00Z"/>
          <w:rFonts w:ascii="Times New Roman" w:eastAsia="Times New Roman" w:hAnsi="Times New Roman" w:cs="Times New Roman"/>
          <w:color w:val="000000"/>
          <w:sz w:val="24"/>
          <w:szCs w:val="24"/>
        </w:rPr>
      </w:pPr>
    </w:p>
    <w:p w14:paraId="011EEFF7" w14:textId="777CB2F2" w:rsidR="00DB5F02" w:rsidDel="00473C50" w:rsidRDefault="00A96409">
      <w:pPr>
        <w:pStyle w:val="Heading2"/>
        <w:rPr>
          <w:del w:id="646" w:author="Shen, Guning" w:date="2024-03-27T14:31:00Z"/>
        </w:rPr>
      </w:pPr>
      <w:del w:id="647" w:author="Shen, Guning" w:date="2024-03-27T14:31:00Z">
        <w:r w:rsidDel="00473C50">
          <w:delText>Creating Directories and Renaming File Nodes</w:delText>
        </w:r>
      </w:del>
    </w:p>
    <w:p w14:paraId="1AE88FD4" w14:textId="76531541" w:rsidR="00DB5F02" w:rsidDel="00473C50" w:rsidRDefault="00A96409">
      <w:pPr>
        <w:pBdr>
          <w:top w:val="nil"/>
          <w:left w:val="nil"/>
          <w:bottom w:val="nil"/>
          <w:right w:val="nil"/>
          <w:between w:val="nil"/>
        </w:pBdr>
        <w:spacing w:after="0" w:line="240" w:lineRule="auto"/>
        <w:rPr>
          <w:del w:id="648" w:author="Shen, Guning" w:date="2024-03-27T14:31:00Z"/>
          <w:color w:val="000000"/>
        </w:rPr>
      </w:pPr>
      <w:del w:id="649" w:author="Shen, Guning" w:date="2024-03-27T14:31:00Z">
        <w:r w:rsidDel="00473C50">
          <w:rPr>
            <w:color w:val="000000"/>
          </w:rPr>
          <w:delText xml:space="preserve">     </w:delText>
        </w:r>
      </w:del>
    </w:p>
    <w:p w14:paraId="66E27B3A" w14:textId="7FFDF56C" w:rsidR="00DB5F02" w:rsidDel="00473C50" w:rsidRDefault="00A96409">
      <w:pPr>
        <w:pBdr>
          <w:top w:val="nil"/>
          <w:left w:val="nil"/>
          <w:bottom w:val="nil"/>
          <w:right w:val="nil"/>
          <w:between w:val="nil"/>
        </w:pBdr>
        <w:spacing w:after="0" w:line="240" w:lineRule="auto"/>
        <w:rPr>
          <w:del w:id="650" w:author="Shen, Guning" w:date="2024-03-27T14:31:00Z"/>
          <w:color w:val="000000"/>
        </w:rPr>
      </w:pPr>
      <w:del w:id="651" w:author="Shen, Guning" w:date="2024-03-27T14:31:00Z">
        <w:r w:rsidDel="00473C50">
          <w:rPr>
            <w:color w:val="000000"/>
          </w:rPr>
          <w:delText>The directory bar</w:delText>
        </w:r>
        <w:r w:rsidDel="00473C50">
          <w:rPr>
            <w:b/>
            <w:color w:val="000000"/>
          </w:rPr>
          <w:delText xml:space="preserve"> </w:delText>
        </w:r>
        <w:r w:rsidDel="00473C50">
          <w:rPr>
            <w:color w:val="000000"/>
          </w:rPr>
          <w:delText xml:space="preserve">Discovery file browser provides can be used to add a new folder to the current directory.  </w:delText>
        </w:r>
      </w:del>
    </w:p>
    <w:p w14:paraId="199E42CA" w14:textId="4CBD1B4E" w:rsidR="00DB5F02" w:rsidDel="00473C50" w:rsidRDefault="00DB5F02">
      <w:pPr>
        <w:pBdr>
          <w:top w:val="nil"/>
          <w:left w:val="nil"/>
          <w:bottom w:val="nil"/>
          <w:right w:val="nil"/>
          <w:between w:val="nil"/>
        </w:pBdr>
        <w:spacing w:after="0" w:line="240" w:lineRule="auto"/>
        <w:rPr>
          <w:del w:id="652" w:author="Shen, Guning" w:date="2024-03-27T14:31:00Z"/>
          <w:color w:val="000000"/>
        </w:rPr>
      </w:pPr>
    </w:p>
    <w:p w14:paraId="677511F4" w14:textId="7A2F3071" w:rsidR="00DB5F02" w:rsidDel="00473C50" w:rsidRDefault="00A96409">
      <w:pPr>
        <w:pBdr>
          <w:top w:val="nil"/>
          <w:left w:val="nil"/>
          <w:bottom w:val="nil"/>
          <w:right w:val="nil"/>
          <w:between w:val="nil"/>
        </w:pBdr>
        <w:spacing w:after="0" w:line="240" w:lineRule="auto"/>
        <w:rPr>
          <w:del w:id="653" w:author="Shen, Guning" w:date="2024-03-27T14:31:00Z"/>
          <w:rFonts w:ascii="Times New Roman" w:eastAsia="Times New Roman" w:hAnsi="Times New Roman" w:cs="Times New Roman"/>
          <w:color w:val="000000"/>
          <w:sz w:val="24"/>
          <w:szCs w:val="24"/>
        </w:rPr>
      </w:pPr>
      <w:del w:id="654" w:author="Shen, Guning" w:date="2024-03-27T14:31:00Z">
        <w:r w:rsidDel="00473C50">
          <w:rPr>
            <w:color w:val="000000"/>
          </w:rPr>
          <w:delText>Click on the label, towards the right of the bar, with the text + Folder to create</w:delText>
        </w:r>
        <w:r w:rsidDel="00473C50">
          <w:rPr>
            <w:rFonts w:ascii="Times New Roman" w:eastAsia="Times New Roman" w:hAnsi="Times New Roman" w:cs="Times New Roman"/>
            <w:color w:val="000000"/>
            <w:sz w:val="24"/>
            <w:szCs w:val="24"/>
          </w:rPr>
          <w:delText xml:space="preserve"> in the home directory a subfolder called </w:delText>
        </w:r>
        <w:r w:rsidDel="00473C50">
          <w:rPr>
            <w:rFonts w:ascii="Courier New" w:eastAsia="Courier New" w:hAnsi="Courier New" w:cs="Courier New"/>
            <w:sz w:val="22"/>
            <w:szCs w:val="22"/>
          </w:rPr>
          <w:delText>Bash</w:delText>
        </w:r>
        <w:r w:rsidDel="00473C50">
          <w:rPr>
            <w:rFonts w:ascii="Times New Roman" w:eastAsia="Times New Roman" w:hAnsi="Times New Roman" w:cs="Times New Roman"/>
            <w:color w:val="000000"/>
            <w:sz w:val="24"/>
            <w:szCs w:val="24"/>
          </w:rPr>
          <w:delText xml:space="preserve">. This folder will contain all the work we do as part of the Bash exercise. </w:delText>
        </w:r>
      </w:del>
    </w:p>
    <w:p w14:paraId="113E9DED" w14:textId="7F625A87" w:rsidR="00DB5F02" w:rsidDel="00473C50" w:rsidRDefault="00DB5F02">
      <w:pPr>
        <w:pBdr>
          <w:top w:val="nil"/>
          <w:left w:val="nil"/>
          <w:bottom w:val="nil"/>
          <w:right w:val="nil"/>
          <w:between w:val="nil"/>
        </w:pBdr>
        <w:spacing w:after="0" w:line="240" w:lineRule="auto"/>
        <w:rPr>
          <w:del w:id="655" w:author="Shen, Guning" w:date="2024-03-27T14:31:00Z"/>
          <w:rFonts w:ascii="Times New Roman" w:eastAsia="Times New Roman" w:hAnsi="Times New Roman" w:cs="Times New Roman"/>
          <w:color w:val="000000"/>
          <w:sz w:val="24"/>
          <w:szCs w:val="24"/>
        </w:rPr>
      </w:pPr>
    </w:p>
    <w:p w14:paraId="2A3D503C" w14:textId="214B8348" w:rsidR="00DB5F02" w:rsidDel="00473C50" w:rsidRDefault="00A96409">
      <w:pPr>
        <w:pBdr>
          <w:top w:val="nil"/>
          <w:left w:val="nil"/>
          <w:bottom w:val="nil"/>
          <w:right w:val="nil"/>
          <w:between w:val="nil"/>
        </w:pBdr>
        <w:spacing w:line="240" w:lineRule="auto"/>
        <w:rPr>
          <w:del w:id="656" w:author="Shen, Guning" w:date="2024-03-27T14:31:00Z"/>
          <w:rFonts w:ascii="Times New Roman" w:eastAsia="Times New Roman" w:hAnsi="Times New Roman" w:cs="Times New Roman"/>
          <w:color w:val="000000"/>
          <w:sz w:val="24"/>
          <w:szCs w:val="24"/>
        </w:rPr>
      </w:pPr>
      <w:del w:id="657" w:author="Shen, Guning" w:date="2024-03-27T14:31:00Z">
        <w:r w:rsidDel="00473C50">
          <w:rPr>
            <w:rFonts w:ascii="Times New Roman" w:eastAsia="Times New Roman" w:hAnsi="Times New Roman" w:cs="Times New Roman"/>
            <w:color w:val="000000"/>
            <w:sz w:val="24"/>
            <w:szCs w:val="24"/>
          </w:rPr>
          <w:delText xml:space="preserve">Create in the home folder also a subfolder called </w:delText>
        </w:r>
        <w:r w:rsidDel="00473C50">
          <w:rPr>
            <w:rFonts w:ascii="Courier New" w:eastAsia="Courier New" w:hAnsi="Courier New" w:cs="Courier New"/>
            <w:sz w:val="22"/>
            <w:szCs w:val="22"/>
          </w:rPr>
          <w:delText>Discovery</w:delText>
        </w:r>
        <w:r w:rsidDel="00473C50">
          <w:rPr>
            <w:rFonts w:ascii="Times New Roman" w:eastAsia="Times New Roman" w:hAnsi="Times New Roman" w:cs="Times New Roman"/>
            <w:color w:val="000000"/>
            <w:sz w:val="24"/>
            <w:szCs w:val="24"/>
          </w:rPr>
          <w:delText>. This folder will contain all the work we do as part of the Discovery exercise.</w:delText>
        </w:r>
      </w:del>
    </w:p>
    <w:p w14:paraId="0D3BDE0C" w14:textId="5E419759" w:rsidR="00DB5F02" w:rsidDel="00473C50" w:rsidRDefault="00A96409">
      <w:pPr>
        <w:pBdr>
          <w:top w:val="nil"/>
          <w:left w:val="nil"/>
          <w:bottom w:val="nil"/>
          <w:right w:val="nil"/>
          <w:between w:val="nil"/>
        </w:pBdr>
        <w:spacing w:line="240" w:lineRule="auto"/>
        <w:rPr>
          <w:del w:id="658" w:author="Shen, Guning" w:date="2024-03-27T14:31:00Z"/>
          <w:rFonts w:ascii="Times New Roman" w:eastAsia="Times New Roman" w:hAnsi="Times New Roman" w:cs="Times New Roman"/>
          <w:b/>
          <w:color w:val="000000"/>
          <w:sz w:val="24"/>
          <w:szCs w:val="24"/>
        </w:rPr>
      </w:pPr>
      <w:del w:id="659" w:author="Shen, Guning" w:date="2024-03-27T14:31:00Z">
        <w:r w:rsidDel="00473C50">
          <w:rPr>
            <w:rFonts w:ascii="Times New Roman" w:eastAsia="Times New Roman" w:hAnsi="Times New Roman" w:cs="Times New Roman"/>
            <w:color w:val="000000"/>
            <w:sz w:val="24"/>
            <w:szCs w:val="24"/>
          </w:rPr>
          <w:delText xml:space="preserve"> Create in </w:delText>
        </w:r>
        <w:r w:rsidDel="00473C50">
          <w:rPr>
            <w:rFonts w:ascii="Courier New" w:eastAsia="Courier New" w:hAnsi="Courier New" w:cs="Courier New"/>
            <w:sz w:val="22"/>
            <w:szCs w:val="22"/>
          </w:rPr>
          <w:delText>Discovery</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the</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subfolders </w:delText>
        </w:r>
        <w:r w:rsidDel="00473C50">
          <w:rPr>
            <w:rFonts w:ascii="Courier New" w:eastAsia="Courier New" w:hAnsi="Courier New" w:cs="Courier New"/>
            <w:sz w:val="22"/>
            <w:szCs w:val="22"/>
          </w:rPr>
          <w:delText>Uncompressed</w:delText>
        </w:r>
        <w:r w:rsidDel="00473C50">
          <w:rPr>
            <w:rFonts w:ascii="Times New Roman" w:eastAsia="Times New Roman" w:hAnsi="Times New Roman" w:cs="Times New Roman"/>
            <w:b/>
            <w:color w:val="000000"/>
            <w:sz w:val="24"/>
            <w:szCs w:val="24"/>
          </w:rPr>
          <w:delText xml:space="preserve">, </w:delText>
        </w:r>
        <w:r w:rsidDel="00473C50">
          <w:rPr>
            <w:rFonts w:ascii="Courier New" w:eastAsia="Courier New" w:hAnsi="Courier New" w:cs="Courier New"/>
            <w:sz w:val="22"/>
            <w:szCs w:val="22"/>
          </w:rPr>
          <w:delText>TSVFiles</w:delText>
        </w:r>
        <w:r w:rsidDel="00473C50">
          <w:rPr>
            <w:rFonts w:ascii="Times New Roman" w:eastAsia="Times New Roman" w:hAnsi="Times New Roman" w:cs="Times New Roman"/>
            <w:b/>
            <w:color w:val="000000"/>
            <w:sz w:val="24"/>
            <w:szCs w:val="24"/>
          </w:rPr>
          <w:delText xml:space="preserve">, </w:delText>
        </w:r>
        <w:r w:rsidDel="00473C50">
          <w:rPr>
            <w:rFonts w:ascii="Courier New" w:eastAsia="Courier New" w:hAnsi="Courier New" w:cs="Courier New"/>
            <w:sz w:val="22"/>
            <w:szCs w:val="22"/>
          </w:rPr>
          <w:delText>FilteredSortedOutput</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and</w:delText>
        </w:r>
        <w:r w:rsidDel="00473C50">
          <w:rPr>
            <w:rFonts w:ascii="Times New Roman" w:eastAsia="Times New Roman" w:hAnsi="Times New Roman" w:cs="Times New Roman"/>
            <w:b/>
            <w:color w:val="000000"/>
            <w:sz w:val="24"/>
            <w:szCs w:val="24"/>
          </w:rPr>
          <w:delText xml:space="preserve"> </w:delText>
        </w:r>
        <w:r w:rsidDel="00473C50">
          <w:rPr>
            <w:rFonts w:ascii="Courier New" w:eastAsia="Courier New" w:hAnsi="Courier New" w:cs="Courier New"/>
            <w:sz w:val="22"/>
            <w:szCs w:val="22"/>
          </w:rPr>
          <w:delText>RNASequenceOutput</w:delText>
        </w:r>
      </w:del>
    </w:p>
    <w:p w14:paraId="4CC23A71" w14:textId="6E96F8F1" w:rsidR="00DB5F02" w:rsidDel="00473C50" w:rsidRDefault="00A96409">
      <w:pPr>
        <w:pBdr>
          <w:top w:val="nil"/>
          <w:left w:val="nil"/>
          <w:bottom w:val="nil"/>
          <w:right w:val="nil"/>
          <w:between w:val="nil"/>
        </w:pBdr>
        <w:spacing w:line="240" w:lineRule="auto"/>
        <w:rPr>
          <w:del w:id="660" w:author="Shen, Guning" w:date="2024-03-27T14:31:00Z"/>
          <w:rFonts w:ascii="Times New Roman" w:eastAsia="Times New Roman" w:hAnsi="Times New Roman" w:cs="Times New Roman"/>
          <w:color w:val="000000"/>
          <w:sz w:val="24"/>
          <w:szCs w:val="24"/>
        </w:rPr>
      </w:pPr>
      <w:del w:id="661" w:author="Shen, Guning" w:date="2024-03-27T14:31:00Z">
        <w:r w:rsidDel="00473C50">
          <w:rPr>
            <w:rFonts w:ascii="Times New Roman" w:eastAsia="Times New Roman" w:hAnsi="Times New Roman" w:cs="Times New Roman"/>
            <w:color w:val="000000"/>
            <w:sz w:val="24"/>
            <w:szCs w:val="24"/>
          </w:rPr>
          <w:delText xml:space="preserve">Create in </w:delText>
        </w:r>
        <w:r w:rsidDel="00473C50">
          <w:rPr>
            <w:rFonts w:ascii="Courier New" w:eastAsia="Courier New" w:hAnsi="Courier New" w:cs="Courier New"/>
            <w:sz w:val="22"/>
            <w:szCs w:val="22"/>
          </w:rPr>
          <w:delText>Uncompressed</w:delText>
        </w:r>
        <w:r w:rsidDel="00473C50">
          <w:rPr>
            <w:rFonts w:ascii="Times New Roman" w:eastAsia="Times New Roman" w:hAnsi="Times New Roman" w:cs="Times New Roman"/>
            <w:color w:val="000000"/>
            <w:sz w:val="24"/>
            <w:szCs w:val="24"/>
          </w:rPr>
          <w:delText xml:space="preserve"> the subfolders </w:delText>
        </w:r>
        <w:r w:rsidDel="00473C50">
          <w:rPr>
            <w:rFonts w:ascii="Courier New" w:eastAsia="Courier New" w:hAnsi="Courier New" w:cs="Courier New"/>
            <w:sz w:val="22"/>
            <w:szCs w:val="22"/>
          </w:rPr>
          <w:delText>Drug_A</w:delText>
        </w:r>
        <w:r w:rsidDel="00473C50">
          <w:rPr>
            <w:rFonts w:ascii="Times New Roman" w:eastAsia="Times New Roman" w:hAnsi="Times New Roman" w:cs="Times New Roman"/>
            <w:color w:val="000000"/>
            <w:sz w:val="24"/>
            <w:szCs w:val="24"/>
          </w:rPr>
          <w:delText xml:space="preserve"> and </w:delText>
        </w:r>
        <w:r w:rsidDel="00473C50">
          <w:rPr>
            <w:rFonts w:ascii="Courier New" w:eastAsia="Courier New" w:hAnsi="Courier New" w:cs="Courier New"/>
            <w:sz w:val="22"/>
            <w:szCs w:val="22"/>
          </w:rPr>
          <w:delText>Drug_B</w:delText>
        </w:r>
        <w:r w:rsidDel="00473C50">
          <w:rPr>
            <w:rFonts w:ascii="Times New Roman" w:eastAsia="Times New Roman" w:hAnsi="Times New Roman" w:cs="Times New Roman"/>
            <w:color w:val="000000"/>
            <w:sz w:val="24"/>
            <w:szCs w:val="24"/>
          </w:rPr>
          <w:delText>.</w:delText>
        </w:r>
      </w:del>
    </w:p>
    <w:p w14:paraId="5248D0D9" w14:textId="1AAE4FB4" w:rsidR="00DB5F02" w:rsidDel="00473C50" w:rsidRDefault="00A96409">
      <w:pPr>
        <w:pBdr>
          <w:top w:val="nil"/>
          <w:left w:val="nil"/>
          <w:bottom w:val="nil"/>
          <w:right w:val="nil"/>
          <w:between w:val="nil"/>
        </w:pBdr>
        <w:spacing w:line="240" w:lineRule="auto"/>
        <w:rPr>
          <w:del w:id="662" w:author="Shen, Guning" w:date="2024-03-27T14:31:00Z"/>
          <w:rFonts w:ascii="Times New Roman" w:eastAsia="Times New Roman" w:hAnsi="Times New Roman" w:cs="Times New Roman"/>
          <w:b/>
          <w:color w:val="000000"/>
          <w:sz w:val="24"/>
          <w:szCs w:val="24"/>
        </w:rPr>
      </w:pPr>
      <w:del w:id="663" w:author="Shen, Guning" w:date="2024-03-27T14:31:00Z">
        <w:r w:rsidDel="00473C50">
          <w:rPr>
            <w:rFonts w:ascii="Times New Roman" w:eastAsia="Times New Roman" w:hAnsi="Times New Roman" w:cs="Times New Roman"/>
            <w:color w:val="000000"/>
            <w:sz w:val="24"/>
            <w:szCs w:val="24"/>
          </w:rPr>
          <w:delText xml:space="preserve">Similarly, create in </w:delText>
        </w:r>
        <w:r w:rsidDel="00473C50">
          <w:rPr>
            <w:rFonts w:ascii="Courier New" w:eastAsia="Courier New" w:hAnsi="Courier New" w:cs="Courier New"/>
            <w:sz w:val="22"/>
            <w:szCs w:val="22"/>
          </w:rPr>
          <w:delText>RNASequenceOutput</w:delText>
        </w:r>
        <w:r w:rsidDel="00473C50">
          <w:rPr>
            <w:rFonts w:ascii="Times New Roman" w:eastAsia="Times New Roman" w:hAnsi="Times New Roman" w:cs="Times New Roman"/>
            <w:color w:val="000000"/>
            <w:sz w:val="24"/>
            <w:szCs w:val="24"/>
          </w:rPr>
          <w:delText xml:space="preserve"> the subfolders </w:delText>
        </w:r>
        <w:r w:rsidDel="00473C50">
          <w:rPr>
            <w:rFonts w:ascii="Courier New" w:eastAsia="Courier New" w:hAnsi="Courier New" w:cs="Courier New"/>
            <w:sz w:val="22"/>
            <w:szCs w:val="22"/>
          </w:rPr>
          <w:delText>Drug_A</w:delText>
        </w:r>
        <w:r w:rsidDel="00473C50">
          <w:rPr>
            <w:rFonts w:ascii="Times New Roman" w:eastAsia="Times New Roman" w:hAnsi="Times New Roman" w:cs="Times New Roman"/>
            <w:color w:val="000000"/>
            <w:sz w:val="24"/>
            <w:szCs w:val="24"/>
          </w:rPr>
          <w:delText xml:space="preserve"> and </w:delText>
        </w:r>
        <w:r w:rsidDel="00473C50">
          <w:rPr>
            <w:rFonts w:ascii="Courier New" w:eastAsia="Courier New" w:hAnsi="Courier New" w:cs="Courier New"/>
            <w:sz w:val="22"/>
            <w:szCs w:val="22"/>
          </w:rPr>
          <w:delText>Drug_B.</w:delText>
        </w:r>
        <w:r w:rsidDel="00473C50">
          <w:rPr>
            <w:rFonts w:ascii="Times New Roman" w:eastAsia="Times New Roman" w:hAnsi="Times New Roman" w:cs="Times New Roman"/>
            <w:b/>
            <w:color w:val="000000"/>
            <w:sz w:val="24"/>
            <w:szCs w:val="24"/>
          </w:rPr>
          <w:delText xml:space="preserve">        </w:delText>
        </w:r>
      </w:del>
    </w:p>
    <w:p w14:paraId="4E80FFD4" w14:textId="6764B812" w:rsidR="00DB5F02" w:rsidDel="00473C50" w:rsidRDefault="00A96409">
      <w:pPr>
        <w:pBdr>
          <w:top w:val="nil"/>
          <w:left w:val="nil"/>
          <w:bottom w:val="nil"/>
          <w:right w:val="nil"/>
          <w:between w:val="nil"/>
        </w:pBdr>
        <w:spacing w:line="240" w:lineRule="auto"/>
        <w:rPr>
          <w:del w:id="664" w:author="Shen, Guning" w:date="2024-03-27T14:31:00Z"/>
          <w:rFonts w:ascii="Times New Roman" w:eastAsia="Times New Roman" w:hAnsi="Times New Roman" w:cs="Times New Roman"/>
          <w:color w:val="000000"/>
          <w:sz w:val="24"/>
          <w:szCs w:val="24"/>
        </w:rPr>
      </w:pPr>
      <w:del w:id="665" w:author="Shen, Guning" w:date="2024-03-27T14:31:00Z">
        <w:r w:rsidDel="00473C50">
          <w:rPr>
            <w:rFonts w:ascii="Times New Roman" w:eastAsia="Times New Roman" w:hAnsi="Times New Roman" w:cs="Times New Roman"/>
            <w:color w:val="000000"/>
            <w:sz w:val="24"/>
            <w:szCs w:val="24"/>
          </w:rPr>
          <w:delText xml:space="preserve">It is possible to perform other operations on folder items displayed in the directory listing. To do so, we need to select the associated checkbox and then choose the desired operation from the </w:delText>
        </w:r>
        <w:r w:rsidDel="00473C50">
          <w:rPr>
            <w:rFonts w:ascii="Courier New" w:eastAsia="Courier New" w:hAnsi="Courier New" w:cs="Courier New"/>
            <w:sz w:val="22"/>
            <w:szCs w:val="22"/>
          </w:rPr>
          <w:delText>More Actions</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directory bar.   </w:delText>
        </w:r>
      </w:del>
    </w:p>
    <w:p w14:paraId="45E3508A" w14:textId="3D4E63A1" w:rsidR="00DB5F02" w:rsidDel="00473C50" w:rsidRDefault="00A96409">
      <w:pPr>
        <w:pBdr>
          <w:top w:val="nil"/>
          <w:left w:val="nil"/>
          <w:bottom w:val="nil"/>
          <w:right w:val="nil"/>
          <w:between w:val="nil"/>
        </w:pBdr>
        <w:spacing w:line="240" w:lineRule="auto"/>
        <w:rPr>
          <w:del w:id="666" w:author="Shen, Guning" w:date="2024-03-27T14:31:00Z"/>
          <w:rFonts w:ascii="Times New Roman" w:eastAsia="Times New Roman" w:hAnsi="Times New Roman" w:cs="Times New Roman"/>
          <w:color w:val="000000"/>
          <w:sz w:val="24"/>
          <w:szCs w:val="24"/>
        </w:rPr>
      </w:pPr>
      <w:del w:id="667" w:author="Shen, Guning" w:date="2024-03-27T14:31:00Z">
        <w:r w:rsidDel="00473C50">
          <w:rPr>
            <w:rFonts w:ascii="Times New Roman" w:eastAsia="Times New Roman" w:hAnsi="Times New Roman" w:cs="Times New Roman"/>
            <w:color w:val="000000"/>
            <w:sz w:val="24"/>
            <w:szCs w:val="24"/>
          </w:rPr>
          <w:delText xml:space="preserve">To gain experience with this menu and understand its performance, use it to rename </w:delText>
        </w:r>
        <w:r w:rsidDel="00473C50">
          <w:rPr>
            <w:rFonts w:ascii="Courier New" w:eastAsia="Courier New" w:hAnsi="Courier New" w:cs="Courier New"/>
            <w:sz w:val="22"/>
            <w:szCs w:val="22"/>
          </w:rPr>
          <w:delText>Uncompressed</w:delText>
        </w:r>
        <w:r w:rsidDel="00473C50">
          <w:rPr>
            <w:rFonts w:ascii="Times New Roman" w:eastAsia="Times New Roman" w:hAnsi="Times New Roman" w:cs="Times New Roman"/>
            <w:color w:val="000000"/>
            <w:sz w:val="24"/>
            <w:szCs w:val="24"/>
          </w:rPr>
          <w:delText xml:space="preserve"> to </w:delText>
        </w:r>
        <w:r w:rsidDel="00473C50">
          <w:rPr>
            <w:rFonts w:ascii="Courier New" w:eastAsia="Courier New" w:hAnsi="Courier New" w:cs="Courier New"/>
            <w:sz w:val="22"/>
            <w:szCs w:val="22"/>
          </w:rPr>
          <w:delText>UncompressedSamples</w:delText>
        </w:r>
        <w:r w:rsidDel="00473C50">
          <w:rPr>
            <w:rFonts w:ascii="Times New Roman" w:eastAsia="Times New Roman" w:hAnsi="Times New Roman" w:cs="Times New Roman"/>
            <w:color w:val="000000"/>
            <w:sz w:val="24"/>
            <w:szCs w:val="24"/>
          </w:rPr>
          <w:delText xml:space="preserve">. </w:delText>
        </w:r>
      </w:del>
    </w:p>
    <w:p w14:paraId="3C95A6E2" w14:textId="50A65373" w:rsidR="00DB5F02" w:rsidDel="00473C50" w:rsidRDefault="00A96409">
      <w:pPr>
        <w:pStyle w:val="Heading2"/>
        <w:rPr>
          <w:del w:id="668" w:author="Shen, Guning" w:date="2024-03-27T14:31:00Z"/>
        </w:rPr>
      </w:pPr>
      <w:commentRangeStart w:id="669"/>
      <w:commentRangeStart w:id="670"/>
      <w:del w:id="671" w:author="Shen, Guning" w:date="2024-03-27T14:31:00Z">
        <w:r w:rsidDel="00473C50">
          <w:delText>DNA Subway Files in Discovery</w:delText>
        </w:r>
      </w:del>
    </w:p>
    <w:p w14:paraId="54300364" w14:textId="77C659CB" w:rsidR="00DB5F02" w:rsidDel="00473C50" w:rsidRDefault="00A96409">
      <w:pPr>
        <w:pBdr>
          <w:top w:val="nil"/>
          <w:left w:val="nil"/>
          <w:bottom w:val="nil"/>
          <w:right w:val="nil"/>
          <w:between w:val="nil"/>
        </w:pBdr>
        <w:spacing w:line="240" w:lineRule="auto"/>
        <w:rPr>
          <w:del w:id="672" w:author="Shen, Guning" w:date="2024-03-27T14:31:00Z"/>
          <w:rFonts w:ascii="Times New Roman" w:eastAsia="Times New Roman" w:hAnsi="Times New Roman" w:cs="Times New Roman"/>
          <w:color w:val="000000"/>
          <w:sz w:val="24"/>
          <w:szCs w:val="24"/>
        </w:rPr>
      </w:pPr>
      <w:del w:id="673" w:author="Shen, Guning" w:date="2024-03-27T14:31:00Z">
        <w:r w:rsidDel="00473C50">
          <w:rPr>
            <w:rFonts w:ascii="Times New Roman" w:eastAsia="Times New Roman" w:hAnsi="Times New Roman" w:cs="Times New Roman"/>
            <w:color w:val="000000"/>
            <w:sz w:val="24"/>
            <w:szCs w:val="24"/>
          </w:rPr>
          <w:delText xml:space="preserve">                          </w:delText>
        </w:r>
      </w:del>
    </w:p>
    <w:p w14:paraId="50FF049E" w14:textId="0E9B1B93" w:rsidR="00DB5F02" w:rsidDel="00473C50" w:rsidRDefault="00A96409">
      <w:pPr>
        <w:pBdr>
          <w:top w:val="nil"/>
          <w:left w:val="nil"/>
          <w:bottom w:val="nil"/>
          <w:right w:val="nil"/>
          <w:between w:val="nil"/>
        </w:pBdr>
        <w:spacing w:line="240" w:lineRule="auto"/>
        <w:rPr>
          <w:del w:id="674" w:author="Shen, Guning" w:date="2024-03-27T14:31:00Z"/>
          <w:rFonts w:ascii="Times New Roman" w:eastAsia="Times New Roman" w:hAnsi="Times New Roman" w:cs="Times New Roman"/>
          <w:color w:val="000000"/>
          <w:sz w:val="24"/>
          <w:szCs w:val="24"/>
        </w:rPr>
      </w:pPr>
      <w:del w:id="675" w:author="Shen, Guning" w:date="2024-03-27T14:31:00Z">
        <w:r w:rsidDel="00473C50">
          <w:rPr>
            <w:rFonts w:ascii="Times New Roman" w:eastAsia="Times New Roman" w:hAnsi="Times New Roman" w:cs="Times New Roman"/>
            <w:color w:val="000000"/>
            <w:sz w:val="24"/>
            <w:szCs w:val="24"/>
          </w:rPr>
          <w:delText xml:space="preserve">DNA Subway and Discovery share a common data store. The </w:delText>
        </w:r>
        <w:r w:rsidDel="00473C50">
          <w:rPr>
            <w:rFonts w:ascii="Courier New" w:eastAsia="Courier New" w:hAnsi="Courier New" w:cs="Courier New"/>
            <w:sz w:val="22"/>
            <w:szCs w:val="22"/>
          </w:rPr>
          <w:delText>DNA Subway</w:delText>
        </w:r>
        <w:r w:rsidDel="00473C50">
          <w:rPr>
            <w:rFonts w:ascii="Times New Roman" w:eastAsia="Times New Roman" w:hAnsi="Times New Roman" w:cs="Times New Roman"/>
            <w:color w:val="000000"/>
            <w:sz w:val="24"/>
            <w:szCs w:val="24"/>
          </w:rPr>
          <w:delText xml:space="preserve"> subfolder in the home directory contains the output files produced by the Green Line workflow we executed. </w:delText>
        </w:r>
      </w:del>
    </w:p>
    <w:p w14:paraId="626113D0" w14:textId="064D500F" w:rsidR="00DB5F02" w:rsidDel="00473C50" w:rsidRDefault="00A96409">
      <w:pPr>
        <w:pBdr>
          <w:top w:val="nil"/>
          <w:left w:val="nil"/>
          <w:bottom w:val="nil"/>
          <w:right w:val="nil"/>
          <w:between w:val="nil"/>
        </w:pBdr>
        <w:spacing w:line="240" w:lineRule="auto"/>
        <w:rPr>
          <w:del w:id="676" w:author="Shen, Guning" w:date="2024-03-27T14:31:00Z"/>
          <w:rFonts w:ascii="Times New Roman" w:eastAsia="Times New Roman" w:hAnsi="Times New Roman" w:cs="Times New Roman"/>
          <w:color w:val="000000"/>
          <w:sz w:val="24"/>
          <w:szCs w:val="24"/>
        </w:rPr>
      </w:pPr>
      <w:del w:id="677" w:author="Shen, Guning" w:date="2024-03-27T14:31:00Z">
        <w:r w:rsidDel="00473C50">
          <w:rPr>
            <w:rFonts w:ascii="Times New Roman" w:eastAsia="Times New Roman" w:hAnsi="Times New Roman" w:cs="Times New Roman"/>
            <w:color w:val="000000"/>
            <w:sz w:val="24"/>
            <w:szCs w:val="24"/>
          </w:rPr>
          <w:delText xml:space="preserve">It has subdirectories for each project (e.g. </w:delText>
        </w:r>
        <w:r w:rsidDel="00473C50">
          <w:rPr>
            <w:rFonts w:ascii="Courier New" w:eastAsia="Courier New" w:hAnsi="Courier New" w:cs="Courier New"/>
            <w:sz w:val="22"/>
            <w:szCs w:val="22"/>
          </w:rPr>
          <w:delText>project-5974</w:delText>
        </w:r>
        <w:r w:rsidDel="00473C50">
          <w:rPr>
            <w:rFonts w:ascii="Times New Roman" w:eastAsia="Times New Roman" w:hAnsi="Times New Roman" w:cs="Times New Roman"/>
            <w:color w:val="000000"/>
            <w:sz w:val="24"/>
            <w:szCs w:val="24"/>
          </w:rPr>
          <w:delText>).</w:delText>
        </w:r>
      </w:del>
    </w:p>
    <w:p w14:paraId="4141FA6A" w14:textId="702B82D0" w:rsidR="00DB5F02" w:rsidDel="00473C50" w:rsidRDefault="00A96409">
      <w:pPr>
        <w:pBdr>
          <w:top w:val="nil"/>
          <w:left w:val="nil"/>
          <w:bottom w:val="nil"/>
          <w:right w:val="nil"/>
          <w:between w:val="nil"/>
        </w:pBdr>
        <w:spacing w:line="240" w:lineRule="auto"/>
        <w:rPr>
          <w:del w:id="678" w:author="Shen, Guning" w:date="2024-03-27T14:31:00Z"/>
          <w:rFonts w:ascii="Times New Roman" w:eastAsia="Times New Roman" w:hAnsi="Times New Roman" w:cs="Times New Roman"/>
          <w:color w:val="000000"/>
          <w:sz w:val="24"/>
          <w:szCs w:val="24"/>
        </w:rPr>
      </w:pPr>
      <w:del w:id="679" w:author="Shen, Guning" w:date="2024-03-27T14:31:00Z">
        <w:r w:rsidDel="00473C50">
          <w:rPr>
            <w:rFonts w:ascii="Times New Roman" w:eastAsia="Times New Roman" w:hAnsi="Times New Roman" w:cs="Times New Roman"/>
            <w:color w:val="000000"/>
            <w:sz w:val="24"/>
            <w:szCs w:val="24"/>
          </w:rPr>
          <w:delText xml:space="preserve">Each project subdirectory has a subdirectory for each batch process or job executed; each job directory has subdirectories containing the output it produced. We ran </w:delText>
        </w:r>
        <w:r w:rsidDel="00473C50">
          <w:rPr>
            <w:rFonts w:ascii="Courier New" w:eastAsia="Courier New" w:hAnsi="Courier New" w:cs="Courier New"/>
            <w:sz w:val="22"/>
            <w:szCs w:val="22"/>
          </w:rPr>
          <w:delText>FastX</w:delText>
        </w:r>
        <w:r w:rsidDel="00473C50">
          <w:rPr>
            <w:rFonts w:ascii="Times New Roman" w:eastAsia="Times New Roman" w:hAnsi="Times New Roman" w:cs="Times New Roman"/>
            <w:color w:val="000000"/>
            <w:sz w:val="24"/>
            <w:szCs w:val="24"/>
          </w:rPr>
          <w:delText xml:space="preserve"> four times on each of the input files. There is one job directory for of these runs (e.g. </w:delText>
        </w:r>
        <w:r w:rsidDel="00473C50">
          <w:rPr>
            <w:rFonts w:ascii="Courier New" w:eastAsia="Courier New" w:hAnsi="Courier New" w:cs="Courier New"/>
            <w:sz w:val="22"/>
            <w:szCs w:val="22"/>
          </w:rPr>
          <w:delText>job-4863</w:delText>
        </w:r>
        <w:r w:rsidDel="00473C50">
          <w:rPr>
            <w:rFonts w:ascii="Times New Roman" w:eastAsia="Times New Roman" w:hAnsi="Times New Roman" w:cs="Times New Roman"/>
            <w:color w:val="000000"/>
            <w:sz w:val="24"/>
            <w:szCs w:val="24"/>
          </w:rPr>
          <w:delText xml:space="preserve">), containing in the subdirectory, </w:delText>
        </w:r>
        <w:r w:rsidDel="00473C50">
          <w:rPr>
            <w:rFonts w:ascii="Courier New" w:eastAsia="Courier New" w:hAnsi="Courier New" w:cs="Courier New"/>
            <w:sz w:val="22"/>
            <w:szCs w:val="22"/>
          </w:rPr>
          <w:delText>fastx_out</w:delText>
        </w:r>
        <w:r w:rsidDel="00473C50">
          <w:rPr>
            <w:rFonts w:ascii="Times New Roman" w:eastAsia="Times New Roman" w:hAnsi="Times New Roman" w:cs="Times New Roman"/>
            <w:color w:val="000000"/>
            <w:sz w:val="24"/>
            <w:szCs w:val="24"/>
          </w:rPr>
          <w:delText xml:space="preserve">, the output it produced. </w:delText>
        </w:r>
      </w:del>
    </w:p>
    <w:p w14:paraId="1B3084E9" w14:textId="27FDD452" w:rsidR="00DB5F02" w:rsidDel="00473C50" w:rsidRDefault="00A96409">
      <w:pPr>
        <w:pBdr>
          <w:top w:val="nil"/>
          <w:left w:val="nil"/>
          <w:bottom w:val="nil"/>
          <w:right w:val="nil"/>
          <w:between w:val="nil"/>
        </w:pBdr>
        <w:spacing w:line="240" w:lineRule="auto"/>
        <w:rPr>
          <w:del w:id="680" w:author="Shen, Guning" w:date="2024-03-27T14:31:00Z"/>
          <w:rFonts w:ascii="Times New Roman" w:eastAsia="Times New Roman" w:hAnsi="Times New Roman" w:cs="Times New Roman"/>
          <w:color w:val="000000"/>
          <w:sz w:val="24"/>
          <w:szCs w:val="24"/>
        </w:rPr>
      </w:pPr>
      <w:del w:id="681" w:author="Shen, Guning" w:date="2024-03-27T14:31:00Z">
        <w:r w:rsidDel="00473C50">
          <w:rPr>
            <w:rFonts w:ascii="Times New Roman" w:eastAsia="Times New Roman" w:hAnsi="Times New Roman" w:cs="Times New Roman"/>
            <w:color w:val="000000"/>
            <w:sz w:val="24"/>
            <w:szCs w:val="24"/>
          </w:rPr>
          <w:delText xml:space="preserve">We ran Kalisto once; hence we have one job directory also for it, whose sub directory, </w:delText>
        </w:r>
        <w:r w:rsidDel="00473C50">
          <w:rPr>
            <w:rFonts w:ascii="Courier New" w:eastAsia="Courier New" w:hAnsi="Courier New" w:cs="Courier New"/>
            <w:sz w:val="22"/>
            <w:szCs w:val="22"/>
          </w:rPr>
          <w:delText>ks_output</w:delText>
        </w:r>
        <w:r w:rsidDel="00473C50">
          <w:rPr>
            <w:rFonts w:ascii="Times New Roman" w:eastAsia="Times New Roman" w:hAnsi="Times New Roman" w:cs="Times New Roman"/>
            <w:color w:val="000000"/>
            <w:sz w:val="24"/>
            <w:szCs w:val="24"/>
          </w:rPr>
          <w:delText xml:space="preserve">, contains the output it produced. </w:delText>
        </w:r>
      </w:del>
    </w:p>
    <w:p w14:paraId="2F678E4D" w14:textId="14616940" w:rsidR="00DB5F02" w:rsidDel="00473C50" w:rsidRDefault="00A96409">
      <w:pPr>
        <w:pBdr>
          <w:top w:val="nil"/>
          <w:left w:val="nil"/>
          <w:bottom w:val="nil"/>
          <w:right w:val="nil"/>
          <w:between w:val="nil"/>
        </w:pBdr>
        <w:spacing w:line="240" w:lineRule="auto"/>
        <w:rPr>
          <w:del w:id="682" w:author="Shen, Guning" w:date="2024-03-27T14:31:00Z"/>
          <w:rFonts w:ascii="Times New Roman" w:eastAsia="Times New Roman" w:hAnsi="Times New Roman" w:cs="Times New Roman"/>
          <w:color w:val="000000"/>
          <w:sz w:val="24"/>
          <w:szCs w:val="24"/>
        </w:rPr>
      </w:pPr>
      <w:del w:id="683" w:author="Shen, Guning" w:date="2024-03-27T14:31:00Z">
        <w:r w:rsidDel="00473C50">
          <w:rPr>
            <w:rFonts w:ascii="Times New Roman" w:eastAsia="Times New Roman" w:hAnsi="Times New Roman" w:cs="Times New Roman"/>
            <w:color w:val="000000"/>
            <w:sz w:val="24"/>
            <w:szCs w:val="24"/>
          </w:rPr>
          <w:delText xml:space="preserve">Click on this subdirectory to make it the current directory and view its listing. </w:delText>
        </w:r>
        <w:commentRangeEnd w:id="669"/>
        <w:r w:rsidR="0074734C" w:rsidDel="00473C50">
          <w:rPr>
            <w:rStyle w:val="CommentReference"/>
          </w:rPr>
          <w:commentReference w:id="669"/>
        </w:r>
        <w:commentRangeEnd w:id="670"/>
        <w:r w:rsidR="00555871" w:rsidDel="00473C50">
          <w:rPr>
            <w:rStyle w:val="CommentReference"/>
          </w:rPr>
          <w:commentReference w:id="670"/>
        </w:r>
      </w:del>
    </w:p>
    <w:p w14:paraId="32CAE788" w14:textId="03AE1F34" w:rsidR="00DB5F02" w:rsidDel="00473C50" w:rsidRDefault="00A96409">
      <w:pPr>
        <w:pStyle w:val="Heading2"/>
        <w:rPr>
          <w:del w:id="684" w:author="Shen, Guning" w:date="2024-03-27T14:31:00Z"/>
        </w:rPr>
      </w:pPr>
      <w:del w:id="685" w:author="Shen, Guning" w:date="2024-03-27T14:31:00Z">
        <w:r w:rsidDel="00473C50">
          <w:delText>Viewing and Moving File Nodes</w:delText>
        </w:r>
      </w:del>
    </w:p>
    <w:p w14:paraId="2D2111CB" w14:textId="0CB4D204" w:rsidR="00DB5F02" w:rsidDel="00473C50" w:rsidRDefault="00A96409">
      <w:pPr>
        <w:pBdr>
          <w:top w:val="nil"/>
          <w:left w:val="nil"/>
          <w:bottom w:val="nil"/>
          <w:right w:val="nil"/>
          <w:between w:val="nil"/>
        </w:pBdr>
        <w:spacing w:line="240" w:lineRule="auto"/>
        <w:rPr>
          <w:del w:id="686" w:author="Shen, Guning" w:date="2024-03-27T14:31:00Z"/>
          <w:rFonts w:ascii="Times New Roman" w:eastAsia="Times New Roman" w:hAnsi="Times New Roman" w:cs="Times New Roman"/>
          <w:color w:val="000000"/>
          <w:sz w:val="24"/>
          <w:szCs w:val="24"/>
        </w:rPr>
      </w:pPr>
      <w:del w:id="687" w:author="Shen, Guning" w:date="2024-03-27T14:31:00Z">
        <w:r w:rsidDel="00473C50">
          <w:rPr>
            <w:rFonts w:ascii="Times New Roman" w:eastAsia="Times New Roman" w:hAnsi="Times New Roman" w:cs="Times New Roman"/>
            <w:color w:val="000000"/>
            <w:sz w:val="24"/>
            <w:szCs w:val="24"/>
          </w:rPr>
          <w:delText xml:space="preserve">           </w:delText>
        </w:r>
      </w:del>
    </w:p>
    <w:p w14:paraId="68B453DD" w14:textId="1CF61716" w:rsidR="00DB5F02" w:rsidDel="00473C50" w:rsidRDefault="00A96409">
      <w:pPr>
        <w:pBdr>
          <w:top w:val="nil"/>
          <w:left w:val="nil"/>
          <w:bottom w:val="nil"/>
          <w:right w:val="nil"/>
          <w:between w:val="nil"/>
        </w:pBdr>
        <w:spacing w:line="240" w:lineRule="auto"/>
        <w:rPr>
          <w:del w:id="688" w:author="Shen, Guning" w:date="2024-03-27T14:31:00Z"/>
          <w:rFonts w:ascii="Times New Roman" w:eastAsia="Times New Roman" w:hAnsi="Times New Roman" w:cs="Times New Roman"/>
          <w:color w:val="000000"/>
          <w:sz w:val="24"/>
          <w:szCs w:val="24"/>
        </w:rPr>
      </w:pPr>
      <w:del w:id="689" w:author="Shen, Guning" w:date="2024-03-27T14:31:00Z">
        <w:r w:rsidDel="00473C50">
          <w:rPr>
            <w:rFonts w:ascii="Times New Roman" w:eastAsia="Times New Roman" w:hAnsi="Times New Roman" w:cs="Times New Roman"/>
            <w:color w:val="000000"/>
            <w:sz w:val="24"/>
            <w:szCs w:val="24"/>
          </w:rPr>
          <w:delText xml:space="preserve">In the </w:delText>
        </w:r>
        <w:r w:rsidDel="00473C50">
          <w:rPr>
            <w:rFonts w:ascii="Courier New" w:eastAsia="Courier New" w:hAnsi="Courier New" w:cs="Courier New"/>
            <w:sz w:val="22"/>
            <w:szCs w:val="22"/>
          </w:rPr>
          <w:delText>ks_output</w:delText>
        </w:r>
        <w:r w:rsidDel="00473C50">
          <w:rPr>
            <w:rFonts w:ascii="Times New Roman" w:eastAsia="Times New Roman" w:hAnsi="Times New Roman" w:cs="Times New Roman"/>
            <w:color w:val="000000"/>
            <w:sz w:val="24"/>
            <w:szCs w:val="24"/>
          </w:rPr>
          <w:delText xml:space="preserve"> subdrectory, you should see four </w:delText>
        </w:r>
        <w:r w:rsidDel="00473C50">
          <w:rPr>
            <w:rFonts w:ascii="Courier New" w:eastAsia="Courier New" w:hAnsi="Courier New" w:cs="Courier New"/>
            <w:sz w:val="22"/>
            <w:szCs w:val="22"/>
          </w:rPr>
          <w:delText>tsv</w:delText>
        </w:r>
        <w:r w:rsidDel="00473C50">
          <w:rPr>
            <w:rFonts w:ascii="Times New Roman" w:eastAsia="Times New Roman" w:hAnsi="Times New Roman" w:cs="Times New Roman"/>
            <w:color w:val="000000"/>
            <w:sz w:val="24"/>
            <w:szCs w:val="24"/>
          </w:rPr>
          <w:delText xml:space="preserve"> files, that is, files whose name ends with the suffix </w:delText>
        </w:r>
        <w:r w:rsidDel="00473C50">
          <w:rPr>
            <w:rFonts w:ascii="Courier New" w:eastAsia="Courier New" w:hAnsi="Courier New" w:cs="Courier New"/>
            <w:sz w:val="22"/>
            <w:szCs w:val="22"/>
          </w:rPr>
          <w:delText>tsv</w:delText>
        </w:r>
        <w:r w:rsidDel="00473C50">
          <w:rPr>
            <w:rFonts w:ascii="Times New Roman" w:eastAsia="Times New Roman" w:hAnsi="Times New Roman" w:cs="Times New Roman"/>
            <w:color w:val="000000"/>
            <w:sz w:val="24"/>
            <w:szCs w:val="24"/>
          </w:rPr>
          <w:delText>.</w:delText>
        </w:r>
      </w:del>
    </w:p>
    <w:p w14:paraId="69022B2F" w14:textId="35F459F1" w:rsidR="00DB5F02" w:rsidDel="00473C50" w:rsidRDefault="00A96409">
      <w:pPr>
        <w:pBdr>
          <w:top w:val="nil"/>
          <w:left w:val="nil"/>
          <w:bottom w:val="nil"/>
          <w:right w:val="nil"/>
          <w:between w:val="nil"/>
        </w:pBdr>
        <w:spacing w:line="240" w:lineRule="auto"/>
        <w:rPr>
          <w:del w:id="690" w:author="Shen, Guning" w:date="2024-03-27T14:31:00Z"/>
          <w:rFonts w:ascii="Times New Roman" w:eastAsia="Times New Roman" w:hAnsi="Times New Roman" w:cs="Times New Roman"/>
          <w:color w:val="000000"/>
          <w:sz w:val="24"/>
          <w:szCs w:val="24"/>
        </w:rPr>
      </w:pPr>
      <w:del w:id="691" w:author="Shen, Guning" w:date="2024-03-27T14:31:00Z">
        <w:r w:rsidDel="00473C50">
          <w:rPr>
            <w:rFonts w:ascii="Times New Roman" w:eastAsia="Times New Roman" w:hAnsi="Times New Roman" w:cs="Times New Roman"/>
            <w:color w:val="000000"/>
            <w:sz w:val="24"/>
            <w:szCs w:val="24"/>
          </w:rPr>
          <w:delText xml:space="preserve">Click on one of them. It should show the </w:delText>
        </w:r>
        <w:r w:rsidDel="00473C50">
          <w:rPr>
            <w:rFonts w:ascii="Courier New" w:eastAsia="Courier New" w:hAnsi="Courier New" w:cs="Courier New"/>
            <w:sz w:val="22"/>
            <w:szCs w:val="22"/>
          </w:rPr>
          <w:delText>est_counts</w:delText>
        </w:r>
        <w:r w:rsidDel="00473C50">
          <w:rPr>
            <w:rFonts w:ascii="Times New Roman" w:eastAsia="Times New Roman" w:hAnsi="Times New Roman" w:cs="Times New Roman"/>
            <w:color w:val="000000"/>
            <w:sz w:val="24"/>
            <w:szCs w:val="24"/>
          </w:rPr>
          <w:delText xml:space="preserve">, </w:delText>
        </w:r>
        <w:commentRangeStart w:id="692"/>
        <w:r w:rsidDel="00473C50">
          <w:rPr>
            <w:rFonts w:ascii="Courier New" w:eastAsia="Courier New" w:hAnsi="Courier New" w:cs="Courier New"/>
            <w:sz w:val="22"/>
            <w:szCs w:val="22"/>
          </w:rPr>
          <w:delText>tpm</w:delText>
        </w:r>
        <w:commentRangeEnd w:id="692"/>
        <w:r w:rsidR="0074734C" w:rsidDel="00473C50">
          <w:rPr>
            <w:rStyle w:val="CommentReference"/>
          </w:rPr>
          <w:commentReference w:id="692"/>
        </w:r>
        <w:r w:rsidDel="00473C50">
          <w:rPr>
            <w:rFonts w:ascii="Times New Roman" w:eastAsia="Times New Roman" w:hAnsi="Times New Roman" w:cs="Times New Roman"/>
            <w:color w:val="000000"/>
            <w:sz w:val="24"/>
            <w:szCs w:val="24"/>
          </w:rPr>
          <w:delText xml:space="preserve"> and other information about each sequenced gene.</w:delText>
        </w:r>
      </w:del>
    </w:p>
    <w:p w14:paraId="133FAB7A" w14:textId="181FFFE6" w:rsidR="00DB5F02" w:rsidDel="00473C50" w:rsidRDefault="00A96409">
      <w:pPr>
        <w:pBdr>
          <w:top w:val="nil"/>
          <w:left w:val="nil"/>
          <w:bottom w:val="nil"/>
          <w:right w:val="nil"/>
          <w:between w:val="nil"/>
        </w:pBdr>
        <w:spacing w:line="240" w:lineRule="auto"/>
        <w:rPr>
          <w:del w:id="693" w:author="Shen, Guning" w:date="2024-03-27T14:31:00Z"/>
          <w:rFonts w:ascii="Times New Roman" w:eastAsia="Times New Roman" w:hAnsi="Times New Roman" w:cs="Times New Roman"/>
          <w:color w:val="000000"/>
          <w:sz w:val="24"/>
          <w:szCs w:val="24"/>
        </w:rPr>
      </w:pPr>
      <w:del w:id="694" w:author="Shen, Guning" w:date="2024-03-27T14:31:00Z">
        <w:r w:rsidDel="00473C50">
          <w:rPr>
            <w:rFonts w:ascii="Times New Roman" w:eastAsia="Times New Roman" w:hAnsi="Times New Roman" w:cs="Times New Roman"/>
            <w:color w:val="000000"/>
            <w:sz w:val="24"/>
            <w:szCs w:val="24"/>
          </w:rPr>
          <w:delText xml:space="preserve">Select the check boxes next to the four </w:delText>
        </w:r>
        <w:r w:rsidDel="00473C50">
          <w:rPr>
            <w:rFonts w:ascii="Courier New" w:eastAsia="Courier New" w:hAnsi="Courier New" w:cs="Courier New"/>
            <w:sz w:val="22"/>
            <w:szCs w:val="22"/>
          </w:rPr>
          <w:delText>tsv</w:delText>
        </w:r>
        <w:r w:rsidDel="00473C50">
          <w:rPr>
            <w:rFonts w:ascii="Times New Roman" w:eastAsia="Times New Roman" w:hAnsi="Times New Roman" w:cs="Times New Roman"/>
            <w:color w:val="000000"/>
            <w:sz w:val="24"/>
            <w:szCs w:val="24"/>
          </w:rPr>
          <w:delText xml:space="preserve"> files. </w:delText>
        </w:r>
      </w:del>
    </w:p>
    <w:p w14:paraId="0CA23566" w14:textId="60A43620" w:rsidR="00DB5F02" w:rsidDel="00473C50" w:rsidRDefault="00A96409">
      <w:pPr>
        <w:pBdr>
          <w:top w:val="nil"/>
          <w:left w:val="nil"/>
          <w:bottom w:val="nil"/>
          <w:right w:val="nil"/>
          <w:between w:val="nil"/>
        </w:pBdr>
        <w:spacing w:line="240" w:lineRule="auto"/>
        <w:rPr>
          <w:del w:id="695" w:author="Shen, Guning" w:date="2024-03-27T14:31:00Z"/>
          <w:rFonts w:ascii="Times New Roman" w:eastAsia="Times New Roman" w:hAnsi="Times New Roman" w:cs="Times New Roman"/>
          <w:color w:val="000000"/>
          <w:sz w:val="24"/>
          <w:szCs w:val="24"/>
        </w:rPr>
      </w:pPr>
      <w:del w:id="696" w:author="Shen, Guning" w:date="2024-03-27T14:31:00Z">
        <w:r w:rsidDel="00473C50">
          <w:rPr>
            <w:rFonts w:ascii="Times New Roman" w:eastAsia="Times New Roman" w:hAnsi="Times New Roman" w:cs="Times New Roman"/>
            <w:color w:val="000000"/>
            <w:sz w:val="24"/>
            <w:szCs w:val="24"/>
          </w:rPr>
          <w:delText xml:space="preserve">The </w:delText>
        </w:r>
        <w:r w:rsidDel="00473C50">
          <w:rPr>
            <w:rFonts w:ascii="Courier New" w:eastAsia="Courier New" w:hAnsi="Courier New" w:cs="Courier New"/>
            <w:sz w:val="22"/>
            <w:szCs w:val="22"/>
          </w:rPr>
          <w:delText>More Actions</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menu will now contain the </w:delText>
        </w:r>
        <w:r w:rsidDel="00473C50">
          <w:rPr>
            <w:rFonts w:ascii="Courier New" w:eastAsia="Courier New" w:hAnsi="Courier New" w:cs="Courier New"/>
            <w:sz w:val="22"/>
            <w:szCs w:val="22"/>
          </w:rPr>
          <w:delText>Move</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command, which you should execute</w:delText>
        </w:r>
        <w:r w:rsidDel="00473C50">
          <w:rPr>
            <w:rFonts w:ascii="Times New Roman" w:eastAsia="Times New Roman" w:hAnsi="Times New Roman" w:cs="Times New Roman"/>
            <w:b/>
            <w:color w:val="000000"/>
            <w:sz w:val="24"/>
            <w:szCs w:val="24"/>
          </w:rPr>
          <w:delText xml:space="preserve">. </w:delText>
        </w:r>
      </w:del>
    </w:p>
    <w:p w14:paraId="45E747DF" w14:textId="370FEA41" w:rsidR="00DB5F02" w:rsidDel="00473C50" w:rsidRDefault="00A96409">
      <w:pPr>
        <w:pBdr>
          <w:top w:val="nil"/>
          <w:left w:val="nil"/>
          <w:bottom w:val="nil"/>
          <w:right w:val="nil"/>
          <w:between w:val="nil"/>
        </w:pBdr>
        <w:spacing w:line="240" w:lineRule="auto"/>
        <w:rPr>
          <w:del w:id="697" w:author="Shen, Guning" w:date="2024-03-27T14:31:00Z"/>
          <w:rFonts w:ascii="Times New Roman" w:eastAsia="Times New Roman" w:hAnsi="Times New Roman" w:cs="Times New Roman"/>
          <w:color w:val="000000"/>
          <w:sz w:val="24"/>
          <w:szCs w:val="24"/>
        </w:rPr>
      </w:pPr>
      <w:del w:id="698" w:author="Shen, Guning" w:date="2024-03-27T14:31:00Z">
        <w:r w:rsidDel="00473C50">
          <w:rPr>
            <w:rFonts w:ascii="Times New Roman" w:eastAsia="Times New Roman" w:hAnsi="Times New Roman" w:cs="Times New Roman"/>
            <w:color w:val="000000"/>
            <w:sz w:val="24"/>
            <w:szCs w:val="24"/>
          </w:rPr>
          <w:delText xml:space="preserve">Select from the </w:delText>
        </w:r>
        <w:r w:rsidDel="00473C50">
          <w:rPr>
            <w:rFonts w:ascii="Courier New" w:eastAsia="Courier New" w:hAnsi="Courier New" w:cs="Courier New"/>
            <w:sz w:val="22"/>
            <w:szCs w:val="22"/>
          </w:rPr>
          <w:delText>More Actions</w:delText>
        </w:r>
        <w:r w:rsidDel="00473C50">
          <w:rPr>
            <w:rFonts w:ascii="Times New Roman" w:eastAsia="Times New Roman" w:hAnsi="Times New Roman" w:cs="Times New Roman"/>
            <w:color w:val="000000"/>
            <w:sz w:val="24"/>
            <w:szCs w:val="24"/>
          </w:rPr>
          <w:delText xml:space="preserve"> menu. </w:delText>
        </w:r>
      </w:del>
    </w:p>
    <w:p w14:paraId="54BD0A3B" w14:textId="4271A8C3" w:rsidR="00DB5F02" w:rsidDel="00473C50" w:rsidRDefault="00A96409">
      <w:pPr>
        <w:pBdr>
          <w:top w:val="nil"/>
          <w:left w:val="nil"/>
          <w:bottom w:val="nil"/>
          <w:right w:val="nil"/>
          <w:between w:val="nil"/>
        </w:pBdr>
        <w:spacing w:line="240" w:lineRule="auto"/>
        <w:rPr>
          <w:del w:id="699" w:author="Shen, Guning" w:date="2024-03-27T14:31:00Z"/>
          <w:rFonts w:ascii="Times New Roman" w:eastAsia="Times New Roman" w:hAnsi="Times New Roman" w:cs="Times New Roman"/>
          <w:color w:val="000000"/>
          <w:sz w:val="24"/>
          <w:szCs w:val="24"/>
        </w:rPr>
      </w:pPr>
      <w:del w:id="700" w:author="Shen, Guning" w:date="2024-03-27T14:31:00Z">
        <w:r w:rsidDel="00473C50">
          <w:rPr>
            <w:rFonts w:ascii="Times New Roman" w:eastAsia="Times New Roman" w:hAnsi="Times New Roman" w:cs="Times New Roman"/>
            <w:color w:val="000000"/>
            <w:sz w:val="24"/>
            <w:szCs w:val="24"/>
          </w:rPr>
          <w:delText xml:space="preserve">Choose the </w:delText>
        </w:r>
        <w:r w:rsidDel="00473C50">
          <w:rPr>
            <w:rFonts w:ascii="Courier New" w:eastAsia="Courier New" w:hAnsi="Courier New" w:cs="Courier New"/>
            <w:sz w:val="22"/>
            <w:szCs w:val="22"/>
          </w:rPr>
          <w:delText>TSVFiles</w:delText>
        </w:r>
        <w:r w:rsidDel="00473C50">
          <w:rPr>
            <w:rFonts w:ascii="Times New Roman" w:eastAsia="Times New Roman" w:hAnsi="Times New Roman" w:cs="Times New Roman"/>
            <w:color w:val="000000"/>
            <w:sz w:val="24"/>
            <w:szCs w:val="24"/>
          </w:rPr>
          <w:delText xml:space="preserve"> subfolder in the </w:delText>
        </w:r>
        <w:r w:rsidDel="00473C50">
          <w:rPr>
            <w:rFonts w:ascii="Courier New" w:eastAsia="Courier New" w:hAnsi="Courier New" w:cs="Courier New"/>
            <w:sz w:val="22"/>
            <w:szCs w:val="22"/>
          </w:rPr>
          <w:delText>Discovery</w:delText>
        </w:r>
        <w:r w:rsidDel="00473C50">
          <w:rPr>
            <w:rFonts w:ascii="Times New Roman" w:eastAsia="Times New Roman" w:hAnsi="Times New Roman" w:cs="Times New Roman"/>
            <w:color w:val="000000"/>
            <w:sz w:val="24"/>
            <w:szCs w:val="24"/>
          </w:rPr>
          <w:delText xml:space="preserve"> subfolder home directory. The files will move to the new directory when the CyVerse system processes this batch</w:delText>
        </w:r>
      </w:del>
      <w:ins w:id="701" w:author="Prasun Dewan" w:date="2024-01-07T10:09:00Z">
        <w:del w:id="702" w:author="Shen, Guning" w:date="2024-03-27T14:31:00Z">
          <w:r w:rsidR="0074734C" w:rsidDel="00473C50">
            <w:rPr>
              <w:rFonts w:ascii="Times New Roman" w:eastAsia="Times New Roman" w:hAnsi="Times New Roman" w:cs="Times New Roman"/>
              <w:color w:val="000000"/>
              <w:sz w:val="24"/>
              <w:szCs w:val="24"/>
            </w:rPr>
            <w:delText>, that is,</w:delText>
          </w:r>
        </w:del>
      </w:ins>
      <w:ins w:id="703" w:author="Prasun Dewan" w:date="2024-01-07T10:10:00Z">
        <w:del w:id="704" w:author="Shen, Guning" w:date="2024-03-27T14:31:00Z">
          <w:r w:rsidR="0074734C" w:rsidDel="00473C50">
            <w:rPr>
              <w:rFonts w:ascii="Times New Roman" w:eastAsia="Times New Roman" w:hAnsi="Times New Roman" w:cs="Times New Roman"/>
              <w:color w:val="000000"/>
              <w:sz w:val="24"/>
              <w:szCs w:val="24"/>
            </w:rPr>
            <w:delText xml:space="preserve"> non interactive</w:delText>
          </w:r>
        </w:del>
      </w:ins>
      <w:del w:id="705" w:author="Shen, Guning" w:date="2024-03-27T14:31:00Z">
        <w:r w:rsidDel="00473C50">
          <w:rPr>
            <w:rFonts w:ascii="Times New Roman" w:eastAsia="Times New Roman" w:hAnsi="Times New Roman" w:cs="Times New Roman"/>
            <w:color w:val="000000"/>
            <w:sz w:val="24"/>
            <w:szCs w:val="24"/>
          </w:rPr>
          <w:delText xml:space="preserve"> job. </w:delText>
        </w:r>
      </w:del>
    </w:p>
    <w:p w14:paraId="733E5990" w14:textId="25ADC7E2" w:rsidR="00DB5F02" w:rsidDel="00473C50" w:rsidRDefault="00A96409">
      <w:pPr>
        <w:pStyle w:val="Heading2"/>
        <w:rPr>
          <w:del w:id="706" w:author="Shen, Guning" w:date="2024-03-27T14:31:00Z"/>
        </w:rPr>
      </w:pPr>
      <w:del w:id="707" w:author="Shen, Guning" w:date="2024-03-27T14:31:00Z">
        <w:r w:rsidDel="00473C50">
          <w:delText>Two Illustrative Discovery Workflows</w:delText>
        </w:r>
      </w:del>
    </w:p>
    <w:p w14:paraId="39FEEB3D" w14:textId="2A141528" w:rsidR="00DB5F02" w:rsidDel="00473C50" w:rsidRDefault="00A96409">
      <w:pPr>
        <w:pBdr>
          <w:top w:val="nil"/>
          <w:left w:val="nil"/>
          <w:bottom w:val="nil"/>
          <w:right w:val="nil"/>
          <w:between w:val="nil"/>
        </w:pBdr>
        <w:spacing w:line="240" w:lineRule="auto"/>
        <w:rPr>
          <w:del w:id="708" w:author="Shen, Guning" w:date="2024-03-27T14:31:00Z"/>
          <w:rFonts w:ascii="Times New Roman" w:eastAsia="Times New Roman" w:hAnsi="Times New Roman" w:cs="Times New Roman"/>
          <w:color w:val="000000"/>
          <w:sz w:val="24"/>
          <w:szCs w:val="24"/>
        </w:rPr>
      </w:pPr>
      <w:del w:id="709" w:author="Shen, Guning" w:date="2024-03-27T14:31:00Z">
        <w:r w:rsidDel="00473C50">
          <w:rPr>
            <w:rFonts w:ascii="Times New Roman" w:eastAsia="Times New Roman" w:hAnsi="Times New Roman" w:cs="Times New Roman"/>
            <w:color w:val="000000"/>
            <w:sz w:val="24"/>
            <w:szCs w:val="24"/>
          </w:rPr>
          <w:delText>Now that we have learned how to manage data using Discovery, we are ready to create our own</w:delText>
        </w:r>
      </w:del>
      <w:ins w:id="710" w:author="Prasun Dewan" w:date="2024-01-07T10:10:00Z">
        <w:del w:id="711" w:author="Shen, Guning" w:date="2024-03-27T14:31:00Z">
          <w:r w:rsidR="00555871" w:rsidDel="00473C50">
            <w:rPr>
              <w:rFonts w:ascii="Times New Roman" w:eastAsia="Times New Roman" w:hAnsi="Times New Roman" w:cs="Times New Roman"/>
              <w:color w:val="000000"/>
              <w:sz w:val="24"/>
              <w:szCs w:val="24"/>
            </w:rPr>
            <w:delText>GUI-based</w:delText>
          </w:r>
        </w:del>
      </w:ins>
      <w:del w:id="712" w:author="Shen, Guning" w:date="2024-03-27T14:31:00Z">
        <w:r w:rsidDel="00473C50">
          <w:rPr>
            <w:rFonts w:ascii="Times New Roman" w:eastAsia="Times New Roman" w:hAnsi="Times New Roman" w:cs="Times New Roman"/>
            <w:color w:val="000000"/>
            <w:sz w:val="24"/>
            <w:szCs w:val="24"/>
          </w:rPr>
          <w:delText xml:space="preserve"> workflows. We will create two workflows:</w:delText>
        </w:r>
      </w:del>
    </w:p>
    <w:p w14:paraId="03935BCE" w14:textId="6C99BAEA" w:rsidR="00DB5F02" w:rsidDel="00473C50" w:rsidRDefault="00A96409">
      <w:pPr>
        <w:numPr>
          <w:ilvl w:val="0"/>
          <w:numId w:val="16"/>
        </w:numPr>
        <w:pBdr>
          <w:top w:val="nil"/>
          <w:left w:val="nil"/>
          <w:bottom w:val="nil"/>
          <w:right w:val="nil"/>
          <w:between w:val="nil"/>
        </w:pBdr>
        <w:spacing w:line="240" w:lineRule="auto"/>
        <w:rPr>
          <w:del w:id="713" w:author="Shen, Guning" w:date="2024-03-27T14:31:00Z"/>
        </w:rPr>
      </w:pPr>
      <w:del w:id="714" w:author="Shen, Guning" w:date="2024-03-27T14:31:00Z">
        <w:r w:rsidDel="00473C50">
          <w:delText>Grep-Sort</w:delText>
        </w:r>
        <w:r w:rsidDel="00473C50">
          <w:rPr>
            <w:rFonts w:ascii="Times New Roman" w:eastAsia="Times New Roman" w:hAnsi="Times New Roman" w:cs="Times New Roman"/>
            <w:b/>
            <w:color w:val="000000"/>
            <w:sz w:val="24"/>
            <w:szCs w:val="24"/>
          </w:rPr>
          <w:delText>:</w:delText>
        </w:r>
        <w:r w:rsidDel="00473C50">
          <w:rPr>
            <w:rFonts w:ascii="Times New Roman" w:eastAsia="Times New Roman" w:hAnsi="Times New Roman" w:cs="Times New Roman"/>
            <w:color w:val="000000"/>
            <w:sz w:val="24"/>
            <w:szCs w:val="24"/>
          </w:rPr>
          <w:delText xml:space="preserve"> Filtering out certain rows from the tsv file and then sorting the remaining rows by their tpm counts.</w:delText>
        </w:r>
      </w:del>
    </w:p>
    <w:p w14:paraId="47359CBE" w14:textId="2324B468" w:rsidR="00DB5F02" w:rsidDel="00473C50" w:rsidRDefault="00A96409">
      <w:pPr>
        <w:numPr>
          <w:ilvl w:val="0"/>
          <w:numId w:val="16"/>
        </w:numPr>
        <w:pBdr>
          <w:top w:val="nil"/>
          <w:left w:val="nil"/>
          <w:bottom w:val="nil"/>
          <w:right w:val="nil"/>
          <w:between w:val="nil"/>
        </w:pBdr>
        <w:spacing w:line="240" w:lineRule="auto"/>
        <w:rPr>
          <w:del w:id="715" w:author="Shen, Guning" w:date="2024-03-27T14:31:00Z"/>
        </w:rPr>
      </w:pPr>
      <w:del w:id="716" w:author="Shen, Guning" w:date="2024-03-27T14:31:00Z">
        <w:r w:rsidDel="00473C50">
          <w:delText>RNA-Seq</w:delText>
        </w:r>
        <w:r w:rsidDel="00473C50">
          <w:rPr>
            <w:rFonts w:ascii="Times New Roman" w:eastAsia="Times New Roman" w:hAnsi="Times New Roman" w:cs="Times New Roman"/>
            <w:color w:val="000000"/>
            <w:sz w:val="24"/>
            <w:szCs w:val="24"/>
          </w:rPr>
          <w:delText>: Performing steps of RNA-Seq on compressed sample files given to us.</w:delText>
        </w:r>
      </w:del>
    </w:p>
    <w:p w14:paraId="6ECAF39F" w14:textId="5229BB31" w:rsidR="00DB5F02" w:rsidDel="00473C50" w:rsidRDefault="00DB5F02">
      <w:pPr>
        <w:pBdr>
          <w:top w:val="nil"/>
          <w:left w:val="nil"/>
          <w:bottom w:val="nil"/>
          <w:right w:val="nil"/>
          <w:between w:val="nil"/>
        </w:pBdr>
        <w:spacing w:line="240" w:lineRule="auto"/>
        <w:rPr>
          <w:del w:id="717" w:author="Shen, Guning" w:date="2024-03-27T14:31:00Z"/>
          <w:rFonts w:ascii="Times New Roman" w:eastAsia="Times New Roman" w:hAnsi="Times New Roman" w:cs="Times New Roman"/>
          <w:color w:val="000000"/>
          <w:sz w:val="24"/>
          <w:szCs w:val="24"/>
        </w:rPr>
      </w:pPr>
    </w:p>
    <w:p w14:paraId="7AF1095A" w14:textId="25FF3699" w:rsidR="00DB5F02" w:rsidDel="00473C50" w:rsidRDefault="00DB5F02">
      <w:pPr>
        <w:pBdr>
          <w:top w:val="nil"/>
          <w:left w:val="nil"/>
          <w:bottom w:val="nil"/>
          <w:right w:val="nil"/>
          <w:between w:val="nil"/>
        </w:pBdr>
        <w:spacing w:line="240" w:lineRule="auto"/>
        <w:rPr>
          <w:del w:id="718" w:author="Shen, Guning" w:date="2024-03-27T14:31:00Z"/>
          <w:rFonts w:ascii="Times New Roman" w:eastAsia="Times New Roman" w:hAnsi="Times New Roman" w:cs="Times New Roman"/>
          <w:color w:val="000000"/>
          <w:sz w:val="24"/>
          <w:szCs w:val="24"/>
        </w:rPr>
      </w:pPr>
    </w:p>
    <w:p w14:paraId="0C00C5CC" w14:textId="30366585" w:rsidR="00DB5F02" w:rsidDel="00473C50" w:rsidRDefault="00A96409">
      <w:pPr>
        <w:pBdr>
          <w:top w:val="nil"/>
          <w:left w:val="nil"/>
          <w:bottom w:val="nil"/>
          <w:right w:val="nil"/>
          <w:between w:val="nil"/>
        </w:pBdr>
        <w:spacing w:line="240" w:lineRule="auto"/>
        <w:rPr>
          <w:del w:id="719" w:author="Shen, Guning" w:date="2024-03-27T14:31:00Z"/>
          <w:rFonts w:ascii="Times New Roman" w:eastAsia="Times New Roman" w:hAnsi="Times New Roman" w:cs="Times New Roman"/>
          <w:color w:val="000000"/>
          <w:sz w:val="24"/>
          <w:szCs w:val="24"/>
        </w:rPr>
      </w:pPr>
      <w:del w:id="720" w:author="Shen, Guning" w:date="2024-03-27T14:31:00Z">
        <w:r w:rsidDel="00473C50">
          <w:rPr>
            <w:rFonts w:ascii="Times New Roman" w:eastAsia="Times New Roman" w:hAnsi="Times New Roman" w:cs="Times New Roman"/>
            <w:color w:val="000000"/>
            <w:sz w:val="24"/>
            <w:szCs w:val="24"/>
          </w:rPr>
          <w:delText xml:space="preserve">The first is a generic workflow, independent of genetics and data science, involving filtering and sorting of an arbitrary text file. We will use this workflow to filter and sort a </w:delText>
        </w:r>
        <w:r w:rsidDel="00473C50">
          <w:rPr>
            <w:rFonts w:ascii="Times New Roman" w:eastAsia="Times New Roman" w:hAnsi="Times New Roman" w:cs="Times New Roman"/>
            <w:b/>
            <w:color w:val="000000"/>
            <w:sz w:val="24"/>
            <w:szCs w:val="24"/>
          </w:rPr>
          <w:delText>tsv</w:delText>
        </w:r>
        <w:r w:rsidDel="00473C50">
          <w:rPr>
            <w:rFonts w:ascii="Times New Roman" w:eastAsia="Times New Roman" w:hAnsi="Times New Roman" w:cs="Times New Roman"/>
            <w:color w:val="000000"/>
            <w:sz w:val="24"/>
            <w:szCs w:val="24"/>
          </w:rPr>
          <w:delText xml:space="preserve"> file from our Green Line exercise. </w:delText>
        </w:r>
      </w:del>
      <w:ins w:id="721" w:author="Prasun Dewan" w:date="2024-01-07T10:19:00Z">
        <w:del w:id="722" w:author="Shen, Guning" w:date="2024-03-27T14:31:00Z">
          <w:r w:rsidR="00555871" w:rsidDel="00473C50">
            <w:rPr>
              <w:rFonts w:ascii="Times New Roman" w:eastAsia="Times New Roman" w:hAnsi="Times New Roman" w:cs="Times New Roman"/>
              <w:color w:val="000000"/>
              <w:sz w:val="24"/>
              <w:szCs w:val="24"/>
            </w:rPr>
            <w:delText>.</w:delText>
          </w:r>
        </w:del>
      </w:ins>
    </w:p>
    <w:p w14:paraId="14B0DF94" w14:textId="2E5FAE55" w:rsidR="00DB5F02" w:rsidDel="00473C50" w:rsidRDefault="00A96409">
      <w:pPr>
        <w:pBdr>
          <w:top w:val="nil"/>
          <w:left w:val="nil"/>
          <w:bottom w:val="nil"/>
          <w:right w:val="nil"/>
          <w:between w:val="nil"/>
        </w:pBdr>
        <w:spacing w:line="240" w:lineRule="auto"/>
        <w:rPr>
          <w:del w:id="723" w:author="Shen, Guning" w:date="2024-03-27T14:31:00Z"/>
          <w:rFonts w:ascii="Times New Roman" w:eastAsia="Times New Roman" w:hAnsi="Times New Roman" w:cs="Times New Roman"/>
          <w:color w:val="000000"/>
          <w:sz w:val="24"/>
          <w:szCs w:val="24"/>
        </w:rPr>
      </w:pPr>
      <w:del w:id="724" w:author="Shen, Guning" w:date="2024-03-27T14:31:00Z">
        <w:r w:rsidDel="00473C50">
          <w:rPr>
            <w:rFonts w:ascii="Times New Roman" w:eastAsia="Times New Roman" w:hAnsi="Times New Roman" w:cs="Times New Roman"/>
            <w:color w:val="000000"/>
            <w:sz w:val="24"/>
            <w:szCs w:val="24"/>
          </w:rPr>
          <w:delText xml:space="preserve">So that we can compare alternatives for performing the same task and keep a consistent theme in the study, the second workflow will involve RNA sequencing.  </w:delText>
        </w:r>
      </w:del>
    </w:p>
    <w:p w14:paraId="607DFAA5" w14:textId="196838E8" w:rsidR="00DB5F02" w:rsidDel="00473C50" w:rsidRDefault="00A96409">
      <w:pPr>
        <w:pBdr>
          <w:top w:val="nil"/>
          <w:left w:val="nil"/>
          <w:bottom w:val="nil"/>
          <w:right w:val="nil"/>
          <w:between w:val="nil"/>
        </w:pBdr>
        <w:spacing w:line="240" w:lineRule="auto"/>
        <w:rPr>
          <w:del w:id="725" w:author="Shen, Guning" w:date="2024-03-27T14:31:00Z"/>
          <w:rFonts w:ascii="Times New Roman" w:eastAsia="Times New Roman" w:hAnsi="Times New Roman" w:cs="Times New Roman"/>
          <w:color w:val="000000"/>
          <w:sz w:val="24"/>
          <w:szCs w:val="24"/>
        </w:rPr>
      </w:pPr>
      <w:del w:id="726" w:author="Shen, Guning" w:date="2024-03-27T14:31:00Z">
        <w:r w:rsidDel="00473C50">
          <w:rPr>
            <w:rFonts w:ascii="Times New Roman" w:eastAsia="Times New Roman" w:hAnsi="Times New Roman" w:cs="Times New Roman"/>
            <w:color w:val="000000"/>
            <w:sz w:val="24"/>
            <w:szCs w:val="24"/>
          </w:rPr>
          <w:delText>The concepts learned will allow creation of workflows that go beyond biology and even data science.</w:delText>
        </w:r>
      </w:del>
    </w:p>
    <w:p w14:paraId="5C056987" w14:textId="323B62CA" w:rsidR="00DB5F02" w:rsidDel="00473C50" w:rsidRDefault="00A96409">
      <w:pPr>
        <w:pStyle w:val="Heading2"/>
        <w:rPr>
          <w:del w:id="727" w:author="Shen, Guning" w:date="2024-03-27T14:31:00Z"/>
        </w:rPr>
      </w:pPr>
      <w:del w:id="728" w:author="Shen, Guning" w:date="2024-03-27T14:31:00Z">
        <w:r w:rsidDel="00473C50">
          <w:delText>Options vs Input/Output Pre-Quiz</w:delText>
        </w:r>
      </w:del>
    </w:p>
    <w:p w14:paraId="56AE34DC" w14:textId="4459A824" w:rsidR="00DB5F02" w:rsidDel="00473C50" w:rsidRDefault="00A96409">
      <w:pPr>
        <w:rPr>
          <w:del w:id="729" w:author="Shen, Guning" w:date="2024-03-27T14:31:00Z"/>
        </w:rPr>
      </w:pPr>
      <w:del w:id="730" w:author="Shen, Guning" w:date="2024-03-27T14:31:00Z">
        <w:r w:rsidDel="00473C50">
          <w:delText>An application that writes all lines matching a search string in a file into another file needs from the user information about the following items, that is, cannot provide default values for these items:</w:delText>
        </w:r>
      </w:del>
    </w:p>
    <w:p w14:paraId="742ECD6F" w14:textId="58D63E06" w:rsidR="00DB5F02" w:rsidDel="00473C50" w:rsidRDefault="00A96409">
      <w:pPr>
        <w:rPr>
          <w:del w:id="731" w:author="Shen, Guning" w:date="2024-03-27T14:31:00Z"/>
        </w:rPr>
      </w:pPr>
      <w:del w:id="732" w:author="Shen, Guning" w:date="2024-03-27T14:31:00Z">
        <w:r w:rsidDel="00473C50">
          <w:delText>The name of the input file.</w:delText>
        </w:r>
      </w:del>
    </w:p>
    <w:p w14:paraId="428C22A5" w14:textId="2C124B3E" w:rsidR="00DB5F02" w:rsidDel="00473C50" w:rsidRDefault="00A96409">
      <w:pPr>
        <w:rPr>
          <w:del w:id="733" w:author="Shen, Guning" w:date="2024-03-27T14:31:00Z"/>
        </w:rPr>
      </w:pPr>
      <w:del w:id="734" w:author="Shen, Guning" w:date="2024-03-27T14:31:00Z">
        <w:r w:rsidDel="00473C50">
          <w:delText>The folder in which the output file is created.</w:delText>
        </w:r>
      </w:del>
    </w:p>
    <w:p w14:paraId="1519EF95" w14:textId="49DE139D" w:rsidR="00DB5F02" w:rsidDel="00473C50" w:rsidRDefault="00A96409">
      <w:pPr>
        <w:rPr>
          <w:del w:id="735" w:author="Shen, Guning" w:date="2024-03-27T14:31:00Z"/>
        </w:rPr>
      </w:pPr>
      <w:del w:id="736" w:author="Shen, Guning" w:date="2024-03-27T14:31:00Z">
        <w:r w:rsidDel="00473C50">
          <w:delText>The local name of the output file in the folder.</w:delText>
        </w:r>
      </w:del>
    </w:p>
    <w:p w14:paraId="1F08E03A" w14:textId="012E09D7" w:rsidR="00DB5F02" w:rsidDel="00473C50" w:rsidRDefault="00A96409">
      <w:pPr>
        <w:rPr>
          <w:del w:id="737" w:author="Shen, Guning" w:date="2024-03-27T14:31:00Z"/>
        </w:rPr>
      </w:pPr>
      <w:del w:id="738" w:author="Shen, Guning" w:date="2024-03-27T14:31:00Z">
        <w:r w:rsidDel="00473C50">
          <w:delText>The search string.</w:delText>
        </w:r>
      </w:del>
    </w:p>
    <w:p w14:paraId="328ED448" w14:textId="459C5BC0" w:rsidR="00DB5F02" w:rsidDel="00473C50" w:rsidRDefault="00A96409">
      <w:pPr>
        <w:rPr>
          <w:del w:id="739" w:author="Shen, Guning" w:date="2024-03-27T14:31:00Z"/>
        </w:rPr>
      </w:pPr>
      <w:del w:id="740" w:author="Shen, Guning" w:date="2024-03-27T14:31:00Z">
        <w:r w:rsidDel="00473C50">
          <w:delText>Whether the case of the search string matters.</w:delText>
        </w:r>
      </w:del>
    </w:p>
    <w:p w14:paraId="2C72A560" w14:textId="241EF966" w:rsidR="00DB5F02" w:rsidDel="00473C50" w:rsidRDefault="00A96409">
      <w:pPr>
        <w:pStyle w:val="Heading2"/>
        <w:rPr>
          <w:del w:id="741" w:author="Shen, Guning" w:date="2024-03-27T14:31:00Z"/>
        </w:rPr>
      </w:pPr>
      <w:del w:id="742" w:author="Shen, Guning" w:date="2024-03-27T14:31:00Z">
        <w:r w:rsidDel="00473C50">
          <w:delText xml:space="preserve">Running an Individual Application: Grep </w:delText>
        </w:r>
      </w:del>
    </w:p>
    <w:p w14:paraId="453F17D6" w14:textId="535281A4" w:rsidR="00DB5F02" w:rsidDel="00473C50" w:rsidRDefault="00DB5F02">
      <w:pPr>
        <w:rPr>
          <w:del w:id="743" w:author="Shen, Guning" w:date="2024-03-27T14:31:00Z"/>
          <w:sz w:val="24"/>
          <w:szCs w:val="24"/>
        </w:rPr>
      </w:pPr>
    </w:p>
    <w:p w14:paraId="20823CEB" w14:textId="1F444446" w:rsidR="00DB5F02" w:rsidDel="00473C50" w:rsidRDefault="00DB5F02">
      <w:pPr>
        <w:rPr>
          <w:del w:id="744" w:author="Shen, Guning" w:date="2024-03-27T14:31:00Z"/>
          <w:sz w:val="24"/>
          <w:szCs w:val="24"/>
        </w:rPr>
      </w:pPr>
    </w:p>
    <w:p w14:paraId="3F67C47C" w14:textId="5F6120C8" w:rsidR="00DB5F02" w:rsidDel="00473C50" w:rsidRDefault="00A96409">
      <w:pPr>
        <w:rPr>
          <w:del w:id="745" w:author="Shen, Guning" w:date="2024-03-27T14:31:00Z"/>
          <w:sz w:val="24"/>
          <w:szCs w:val="24"/>
        </w:rPr>
      </w:pPr>
      <w:del w:id="746" w:author="Shen, Guning" w:date="2024-03-27T14:31:00Z">
        <w:r w:rsidDel="00473C50">
          <w:rPr>
            <w:sz w:val="24"/>
            <w:szCs w:val="24"/>
          </w:rPr>
          <w:delText>In DNA Subway, we simply clicked on preselected applications to run them. To allow us to choose our own</w:delText>
        </w:r>
      </w:del>
      <w:ins w:id="747" w:author="Prasun Dewan" w:date="2024-01-07T10:21:00Z">
        <w:del w:id="748" w:author="Shen, Guning" w:date="2024-03-27T14:31:00Z">
          <w:r w:rsidR="00555871" w:rsidDel="00473C50">
            <w:rPr>
              <w:sz w:val="24"/>
              <w:szCs w:val="24"/>
            </w:rPr>
            <w:delText>run</w:delText>
          </w:r>
        </w:del>
      </w:ins>
      <w:del w:id="749" w:author="Shen, Guning" w:date="2024-03-27T14:31:00Z">
        <w:r w:rsidDel="00473C50">
          <w:rPr>
            <w:sz w:val="24"/>
            <w:szCs w:val="24"/>
          </w:rPr>
          <w:delText xml:space="preserve"> applications to run, Discovery provides us with a special </w:delText>
        </w:r>
        <w:r w:rsidDel="00473C50">
          <w:rPr>
            <w:i/>
            <w:sz w:val="24"/>
            <w:szCs w:val="24"/>
          </w:rPr>
          <w:delText>applications manager</w:delText>
        </w:r>
        <w:r w:rsidDel="00473C50">
          <w:rPr>
            <w:b/>
            <w:sz w:val="24"/>
            <w:szCs w:val="24"/>
          </w:rPr>
          <w:delText xml:space="preserve"> </w:delText>
        </w:r>
        <w:r w:rsidDel="00473C50">
          <w:rPr>
            <w:sz w:val="24"/>
            <w:szCs w:val="24"/>
          </w:rPr>
          <w:delText>tool.</w:delText>
        </w:r>
      </w:del>
    </w:p>
    <w:p w14:paraId="0AE99CF8" w14:textId="4D9999DA" w:rsidR="00DB5F02" w:rsidDel="00473C50" w:rsidRDefault="00A96409">
      <w:pPr>
        <w:rPr>
          <w:del w:id="750" w:author="Shen, Guning" w:date="2024-03-27T14:31:00Z"/>
          <w:sz w:val="24"/>
          <w:szCs w:val="24"/>
        </w:rPr>
      </w:pPr>
      <w:del w:id="751" w:author="Shen, Guning" w:date="2024-03-27T14:31:00Z">
        <w:r w:rsidDel="00473C50">
          <w:rPr>
            <w:sz w:val="24"/>
            <w:szCs w:val="24"/>
          </w:rPr>
          <w:delText>Click on the Apps icon in the workspace bar (on the left), to interact with this tool.</w:delText>
        </w:r>
      </w:del>
    </w:p>
    <w:p w14:paraId="3F379A5B" w14:textId="04B4C5E8" w:rsidR="00DB5F02" w:rsidDel="00473C50" w:rsidRDefault="00A96409">
      <w:pPr>
        <w:pBdr>
          <w:top w:val="nil"/>
          <w:left w:val="nil"/>
          <w:bottom w:val="nil"/>
          <w:right w:val="nil"/>
          <w:between w:val="nil"/>
        </w:pBdr>
        <w:spacing w:line="240" w:lineRule="auto"/>
        <w:rPr>
          <w:del w:id="752" w:author="Shen, Guning" w:date="2024-03-27T14:31:00Z"/>
          <w:rFonts w:ascii="Times New Roman" w:eastAsia="Times New Roman" w:hAnsi="Times New Roman" w:cs="Times New Roman"/>
          <w:color w:val="000000"/>
          <w:sz w:val="24"/>
          <w:szCs w:val="24"/>
        </w:rPr>
      </w:pPr>
      <w:del w:id="753" w:author="Shen, Guning" w:date="2024-03-27T14:31:00Z">
        <w:r w:rsidDel="00473C50">
          <w:rPr>
            <w:rFonts w:ascii="Times New Roman" w:eastAsia="Times New Roman" w:hAnsi="Times New Roman" w:cs="Times New Roman"/>
            <w:color w:val="000000"/>
            <w:sz w:val="24"/>
            <w:szCs w:val="24"/>
          </w:rPr>
          <w:delText xml:space="preserve">Input </w:delText>
        </w:r>
        <w:r w:rsidDel="00473C50">
          <w:rPr>
            <w:rFonts w:ascii="Courier New" w:eastAsia="Courier New" w:hAnsi="Courier New" w:cs="Courier New"/>
            <w:sz w:val="22"/>
            <w:szCs w:val="22"/>
          </w:rPr>
          <w:delText>Grep 3.1-2</w:delText>
        </w:r>
        <w:r w:rsidDel="00473C50">
          <w:rPr>
            <w:rFonts w:ascii="Times New Roman" w:eastAsia="Times New Roman" w:hAnsi="Times New Roman" w:cs="Times New Roman"/>
            <w:color w:val="000000"/>
            <w:sz w:val="24"/>
            <w:szCs w:val="24"/>
          </w:rPr>
          <w:delText xml:space="preserve"> in the search box on the top. In search results, you should see, </w:delText>
        </w:r>
        <w:r w:rsidDel="00473C50">
          <w:rPr>
            <w:rFonts w:ascii="Courier New" w:eastAsia="Courier New" w:hAnsi="Courier New" w:cs="Courier New"/>
            <w:sz w:val="22"/>
            <w:szCs w:val="22"/>
          </w:rPr>
          <w:delText>Grep 3.1-2</w:delText>
        </w:r>
        <w:r w:rsidDel="00473C50">
          <w:rPr>
            <w:rFonts w:ascii="Times New Roman" w:eastAsia="Times New Roman" w:hAnsi="Times New Roman" w:cs="Times New Roman"/>
            <w:color w:val="000000"/>
            <w:sz w:val="24"/>
            <w:szCs w:val="24"/>
          </w:rPr>
          <w:delText xml:space="preserve">, authored by Amanda Cooksey. This is the version of the grep tool we will use to select or search for certain lines in a file. At one time,  grep was so popular, that people used the term “search” and “grep” interchangeably, just as today we use the terms “google” and “search” interchangeably. </w:delText>
        </w:r>
      </w:del>
    </w:p>
    <w:p w14:paraId="53295ABE" w14:textId="568D0B88" w:rsidR="00DB5F02" w:rsidDel="00473C50" w:rsidRDefault="00A96409">
      <w:pPr>
        <w:pBdr>
          <w:top w:val="nil"/>
          <w:left w:val="nil"/>
          <w:bottom w:val="nil"/>
          <w:right w:val="nil"/>
          <w:between w:val="nil"/>
        </w:pBdr>
        <w:spacing w:line="240" w:lineRule="auto"/>
        <w:rPr>
          <w:del w:id="754" w:author="Shen, Guning" w:date="2024-03-27T14:31:00Z"/>
          <w:rFonts w:ascii="Times New Roman" w:eastAsia="Times New Roman" w:hAnsi="Times New Roman" w:cs="Times New Roman"/>
          <w:color w:val="000000"/>
          <w:sz w:val="24"/>
          <w:szCs w:val="24"/>
        </w:rPr>
      </w:pPr>
      <w:del w:id="755" w:author="Shen, Guning" w:date="2024-03-27T14:31:00Z">
        <w:r w:rsidDel="00473C50">
          <w:rPr>
            <w:rFonts w:ascii="Times New Roman" w:eastAsia="Times New Roman" w:hAnsi="Times New Roman" w:cs="Times New Roman"/>
            <w:color w:val="000000"/>
            <w:sz w:val="24"/>
            <w:szCs w:val="24"/>
          </w:rPr>
          <w:delText xml:space="preserve">To create a process from a chosen application, click on the name of the application in the search results window of the application manager. This brings up the </w:delText>
        </w:r>
        <w:r w:rsidDel="00473C50">
          <w:rPr>
            <w:rFonts w:ascii="Times New Roman" w:eastAsia="Times New Roman" w:hAnsi="Times New Roman" w:cs="Times New Roman"/>
            <w:i/>
            <w:color w:val="000000"/>
            <w:sz w:val="24"/>
            <w:szCs w:val="24"/>
          </w:rPr>
          <w:delText>launch window</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of the application. The top, </w:delText>
        </w:r>
        <w:r w:rsidDel="00473C50">
          <w:rPr>
            <w:rFonts w:ascii="Times New Roman" w:eastAsia="Times New Roman" w:hAnsi="Times New Roman" w:cs="Times New Roman"/>
            <w:i/>
            <w:color w:val="000000"/>
            <w:sz w:val="24"/>
            <w:szCs w:val="24"/>
          </w:rPr>
          <w:delText>form names bar</w:delText>
        </w:r>
        <w:r w:rsidDel="00473C50">
          <w:rPr>
            <w:rFonts w:ascii="Times New Roman" w:eastAsia="Times New Roman" w:hAnsi="Times New Roman" w:cs="Times New Roman"/>
            <w:color w:val="000000"/>
            <w:sz w:val="24"/>
            <w:szCs w:val="24"/>
          </w:rPr>
          <w:delText>, of the window indicates the current pane.</w:delText>
        </w:r>
      </w:del>
    </w:p>
    <w:p w14:paraId="748B0203" w14:textId="1B0F199E" w:rsidR="00DB5F02" w:rsidDel="00473C50" w:rsidRDefault="00A96409">
      <w:pPr>
        <w:pBdr>
          <w:top w:val="nil"/>
          <w:left w:val="nil"/>
          <w:bottom w:val="nil"/>
          <w:right w:val="nil"/>
          <w:between w:val="nil"/>
        </w:pBdr>
        <w:spacing w:line="240" w:lineRule="auto"/>
        <w:rPr>
          <w:del w:id="756" w:author="Shen, Guning" w:date="2024-03-27T14:31:00Z"/>
          <w:rFonts w:ascii="Times New Roman" w:eastAsia="Times New Roman" w:hAnsi="Times New Roman" w:cs="Times New Roman"/>
          <w:color w:val="000000"/>
          <w:sz w:val="24"/>
          <w:szCs w:val="24"/>
        </w:rPr>
      </w:pPr>
      <w:del w:id="757" w:author="Shen, Guning" w:date="2024-03-27T14:31:00Z">
        <w:r w:rsidDel="00473C50">
          <w:rPr>
            <w:rFonts w:ascii="Times New Roman" w:eastAsia="Times New Roman" w:hAnsi="Times New Roman" w:cs="Times New Roman"/>
            <w:color w:val="000000"/>
            <w:sz w:val="24"/>
            <w:szCs w:val="24"/>
          </w:rPr>
          <w:delText xml:space="preserve">When entering the application name, Discovery will offer to complete the application name for you. </w:delText>
        </w:r>
        <w:r w:rsidDel="00473C50">
          <w:rPr>
            <w:rFonts w:ascii="Times New Roman" w:eastAsia="Times New Roman" w:hAnsi="Times New Roman" w:cs="Times New Roman"/>
            <w:i/>
            <w:color w:val="000000"/>
            <w:sz w:val="24"/>
            <w:szCs w:val="24"/>
          </w:rPr>
          <w:delText>Choosing name auto-completion also automatically creates the launch window.</w:delText>
        </w:r>
      </w:del>
    </w:p>
    <w:p w14:paraId="13D928E0" w14:textId="6DAC2DBA" w:rsidR="00DB5F02" w:rsidDel="00473C50" w:rsidRDefault="00A96409">
      <w:pPr>
        <w:pBdr>
          <w:top w:val="nil"/>
          <w:left w:val="nil"/>
          <w:bottom w:val="nil"/>
          <w:right w:val="nil"/>
          <w:between w:val="nil"/>
        </w:pBdr>
        <w:spacing w:line="240" w:lineRule="auto"/>
        <w:rPr>
          <w:del w:id="758" w:author="Shen, Guning" w:date="2024-03-27T14:31:00Z"/>
          <w:rFonts w:ascii="Times New Roman" w:eastAsia="Times New Roman" w:hAnsi="Times New Roman" w:cs="Times New Roman"/>
          <w:color w:val="000000"/>
          <w:sz w:val="24"/>
          <w:szCs w:val="24"/>
        </w:rPr>
      </w:pPr>
      <w:del w:id="759" w:author="Shen, Guning" w:date="2024-03-27T14:31:00Z">
        <w:r w:rsidDel="00473C50">
          <w:rPr>
            <w:rFonts w:ascii="Times New Roman" w:eastAsia="Times New Roman" w:hAnsi="Times New Roman" w:cs="Times New Roman"/>
            <w:color w:val="000000"/>
            <w:sz w:val="24"/>
            <w:szCs w:val="24"/>
          </w:rPr>
          <w:delText xml:space="preserve">The launch windows allows one to enter various aspects of the process or analysis to be created. </w:delText>
        </w:r>
      </w:del>
    </w:p>
    <w:p w14:paraId="0D01CF8D" w14:textId="793BE16B" w:rsidR="00DB5F02" w:rsidDel="00473C50" w:rsidRDefault="00A96409">
      <w:pPr>
        <w:pBdr>
          <w:top w:val="nil"/>
          <w:left w:val="nil"/>
          <w:bottom w:val="nil"/>
          <w:right w:val="nil"/>
          <w:between w:val="nil"/>
        </w:pBdr>
        <w:spacing w:line="240" w:lineRule="auto"/>
        <w:rPr>
          <w:del w:id="760" w:author="Shen, Guning" w:date="2024-03-27T14:31:00Z"/>
          <w:rFonts w:ascii="Times New Roman" w:eastAsia="Times New Roman" w:hAnsi="Times New Roman" w:cs="Times New Roman"/>
          <w:color w:val="000000"/>
          <w:sz w:val="24"/>
          <w:szCs w:val="24"/>
        </w:rPr>
      </w:pPr>
      <w:del w:id="761" w:author="Shen, Guning" w:date="2024-03-27T14:31:00Z">
        <w:r w:rsidDel="00473C50">
          <w:rPr>
            <w:rFonts w:ascii="Times New Roman" w:eastAsia="Times New Roman" w:hAnsi="Times New Roman" w:cs="Times New Roman"/>
            <w:i/>
            <w:color w:val="000000"/>
            <w:sz w:val="24"/>
            <w:szCs w:val="24"/>
          </w:rPr>
          <w:delText>Name:</w:delText>
        </w:r>
        <w:r w:rsidDel="00473C50">
          <w:rPr>
            <w:rFonts w:ascii="Times New Roman" w:eastAsia="Times New Roman" w:hAnsi="Times New Roman" w:cs="Times New Roman"/>
            <w:color w:val="000000"/>
            <w:sz w:val="24"/>
            <w:szCs w:val="24"/>
          </w:rPr>
          <w:delText xml:space="preserve"> </w:delText>
        </w:r>
      </w:del>
    </w:p>
    <w:p w14:paraId="19841437" w14:textId="0979E869" w:rsidR="00DB5F02" w:rsidDel="00473C50" w:rsidRDefault="00A96409">
      <w:pPr>
        <w:pBdr>
          <w:top w:val="nil"/>
          <w:left w:val="nil"/>
          <w:bottom w:val="nil"/>
          <w:right w:val="nil"/>
          <w:between w:val="nil"/>
        </w:pBdr>
        <w:spacing w:line="240" w:lineRule="auto"/>
        <w:rPr>
          <w:del w:id="762" w:author="Shen, Guning" w:date="2024-03-27T14:31:00Z"/>
          <w:rFonts w:ascii="Times New Roman" w:eastAsia="Times New Roman" w:hAnsi="Times New Roman" w:cs="Times New Roman"/>
          <w:color w:val="000000"/>
          <w:sz w:val="24"/>
          <w:szCs w:val="24"/>
        </w:rPr>
      </w:pPr>
      <w:del w:id="763" w:author="Shen, Guning" w:date="2024-03-27T14:31:00Z">
        <w:r w:rsidDel="00473C50">
          <w:rPr>
            <w:rFonts w:ascii="Times New Roman" w:eastAsia="Times New Roman" w:hAnsi="Times New Roman" w:cs="Times New Roman"/>
            <w:color w:val="000000"/>
            <w:sz w:val="24"/>
            <w:szCs w:val="24"/>
          </w:rPr>
          <w:delText xml:space="preserve">Choose an appropriate analysis name for the process. </w:delText>
        </w:r>
      </w:del>
    </w:p>
    <w:p w14:paraId="7B083A19" w14:textId="4961A368" w:rsidR="00DB5F02" w:rsidDel="00473C50" w:rsidRDefault="00A96409">
      <w:pPr>
        <w:pBdr>
          <w:top w:val="nil"/>
          <w:left w:val="nil"/>
          <w:bottom w:val="nil"/>
          <w:right w:val="nil"/>
          <w:between w:val="nil"/>
        </w:pBdr>
        <w:spacing w:line="240" w:lineRule="auto"/>
        <w:rPr>
          <w:del w:id="764" w:author="Shen, Guning" w:date="2024-03-27T14:31:00Z"/>
          <w:rFonts w:ascii="Times New Roman" w:eastAsia="Times New Roman" w:hAnsi="Times New Roman" w:cs="Times New Roman"/>
          <w:color w:val="000000"/>
          <w:sz w:val="24"/>
          <w:szCs w:val="24"/>
        </w:rPr>
      </w:pPr>
      <w:del w:id="765" w:author="Shen, Guning" w:date="2024-03-27T14:31:00Z">
        <w:r w:rsidDel="00473C50">
          <w:rPr>
            <w:rFonts w:ascii="Times New Roman" w:eastAsia="Times New Roman" w:hAnsi="Times New Roman" w:cs="Times New Roman"/>
            <w:i/>
            <w:color w:val="000000"/>
            <w:sz w:val="24"/>
            <w:szCs w:val="24"/>
          </w:rPr>
          <w:delText>Output folder</w:delText>
        </w:r>
        <w:r w:rsidDel="00473C50">
          <w:rPr>
            <w:rFonts w:ascii="Times New Roman" w:eastAsia="Times New Roman" w:hAnsi="Times New Roman" w:cs="Times New Roman"/>
            <w:color w:val="000000"/>
            <w:sz w:val="24"/>
            <w:szCs w:val="24"/>
          </w:rPr>
          <w:delText>: Make the output folder the default folder</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name chosen by the application. </w:delText>
        </w:r>
      </w:del>
    </w:p>
    <w:p w14:paraId="05A9D329" w14:textId="450181A0" w:rsidR="00DB5F02" w:rsidDel="00473C50" w:rsidRDefault="00A96409">
      <w:pPr>
        <w:pBdr>
          <w:top w:val="nil"/>
          <w:left w:val="nil"/>
          <w:bottom w:val="nil"/>
          <w:right w:val="nil"/>
          <w:between w:val="nil"/>
        </w:pBdr>
        <w:spacing w:line="240" w:lineRule="auto"/>
        <w:rPr>
          <w:del w:id="766" w:author="Shen, Guning" w:date="2024-03-27T14:31:00Z"/>
          <w:rFonts w:ascii="Times New Roman" w:eastAsia="Times New Roman" w:hAnsi="Times New Roman" w:cs="Times New Roman"/>
          <w:color w:val="000000"/>
          <w:sz w:val="24"/>
          <w:szCs w:val="24"/>
        </w:rPr>
      </w:pPr>
      <w:del w:id="767" w:author="Shen, Guning" w:date="2024-03-27T14:31:00Z">
        <w:r w:rsidDel="00473C50">
          <w:rPr>
            <w:rFonts w:ascii="Times New Roman" w:eastAsia="Times New Roman" w:hAnsi="Times New Roman" w:cs="Times New Roman"/>
            <w:i/>
            <w:color w:val="000000"/>
            <w:sz w:val="24"/>
            <w:szCs w:val="24"/>
          </w:rPr>
          <w:delText>Output file:</w:delText>
        </w:r>
        <w:r w:rsidDel="00473C50">
          <w:rPr>
            <w:rFonts w:ascii="Times New Roman" w:eastAsia="Times New Roman" w:hAnsi="Times New Roman" w:cs="Times New Roman"/>
            <w:color w:val="000000"/>
            <w:sz w:val="24"/>
            <w:szCs w:val="24"/>
          </w:rPr>
          <w:delText xml:space="preserve"> For the output file name, choose any name that ends in </w:delText>
        </w:r>
        <w:r w:rsidDel="00473C50">
          <w:rPr>
            <w:rFonts w:ascii="Times New Roman" w:eastAsia="Times New Roman" w:hAnsi="Times New Roman" w:cs="Times New Roman"/>
            <w:b/>
            <w:color w:val="000000"/>
            <w:sz w:val="24"/>
            <w:szCs w:val="24"/>
          </w:rPr>
          <w:delText>.tsv</w:delText>
        </w:r>
        <w:r w:rsidDel="00473C50">
          <w:rPr>
            <w:rFonts w:ascii="Times New Roman" w:eastAsia="Times New Roman" w:hAnsi="Times New Roman" w:cs="Times New Roman"/>
            <w:color w:val="000000"/>
            <w:sz w:val="24"/>
            <w:szCs w:val="24"/>
          </w:rPr>
          <w:delText xml:space="preserve">. </w:delText>
        </w:r>
      </w:del>
    </w:p>
    <w:p w14:paraId="5F168BF5" w14:textId="27169F98" w:rsidR="00DB5F02" w:rsidDel="00473C50" w:rsidRDefault="00A96409">
      <w:pPr>
        <w:pBdr>
          <w:top w:val="nil"/>
          <w:left w:val="nil"/>
          <w:bottom w:val="nil"/>
          <w:right w:val="nil"/>
          <w:between w:val="nil"/>
        </w:pBdr>
        <w:spacing w:line="240" w:lineRule="auto"/>
        <w:rPr>
          <w:del w:id="768" w:author="Shen, Guning" w:date="2024-03-27T14:31:00Z"/>
          <w:rFonts w:ascii="Times New Roman" w:eastAsia="Times New Roman" w:hAnsi="Times New Roman" w:cs="Times New Roman"/>
          <w:color w:val="000000"/>
          <w:sz w:val="24"/>
          <w:szCs w:val="24"/>
        </w:rPr>
      </w:pPr>
      <w:del w:id="769" w:author="Shen, Guning" w:date="2024-03-27T14:31:00Z">
        <w:r w:rsidDel="00473C50">
          <w:rPr>
            <w:rFonts w:ascii="Times New Roman" w:eastAsia="Times New Roman" w:hAnsi="Times New Roman" w:cs="Times New Roman"/>
            <w:i/>
            <w:color w:val="000000"/>
            <w:sz w:val="24"/>
            <w:szCs w:val="24"/>
          </w:rPr>
          <w:delText>Parameters:</w:delText>
        </w:r>
        <w:r w:rsidDel="00473C50">
          <w:rPr>
            <w:rFonts w:ascii="Times New Roman" w:eastAsia="Times New Roman" w:hAnsi="Times New Roman" w:cs="Times New Roman"/>
            <w:color w:val="000000"/>
            <w:sz w:val="24"/>
            <w:szCs w:val="24"/>
          </w:rPr>
          <w:delText xml:space="preserve"> </w:delText>
        </w:r>
      </w:del>
    </w:p>
    <w:p w14:paraId="7F041B74" w14:textId="55BBE4A6" w:rsidR="00DB5F02" w:rsidDel="00473C50" w:rsidRDefault="00A96409">
      <w:pPr>
        <w:pBdr>
          <w:top w:val="nil"/>
          <w:left w:val="nil"/>
          <w:bottom w:val="nil"/>
          <w:right w:val="nil"/>
          <w:between w:val="nil"/>
        </w:pBdr>
        <w:spacing w:line="240" w:lineRule="auto"/>
        <w:jc w:val="both"/>
        <w:rPr>
          <w:del w:id="770" w:author="Shen, Guning" w:date="2024-03-27T14:31:00Z"/>
          <w:rFonts w:ascii="Times New Roman" w:eastAsia="Times New Roman" w:hAnsi="Times New Roman" w:cs="Times New Roman"/>
          <w:color w:val="000000"/>
          <w:sz w:val="24"/>
          <w:szCs w:val="24"/>
        </w:rPr>
      </w:pPr>
      <w:del w:id="771" w:author="Shen, Guning" w:date="2024-03-27T14:31:00Z">
        <w:r w:rsidDel="00473C50">
          <w:rPr>
            <w:rFonts w:ascii="Times New Roman" w:eastAsia="Times New Roman" w:hAnsi="Times New Roman" w:cs="Times New Roman"/>
            <w:color w:val="000000"/>
            <w:sz w:val="24"/>
            <w:szCs w:val="24"/>
          </w:rPr>
          <w:delText>Specify the search string (</w:delText>
        </w:r>
        <w:r w:rsidDel="00473C50">
          <w:rPr>
            <w:rFonts w:ascii="Courier New" w:eastAsia="Courier New" w:hAnsi="Courier New" w:cs="Courier New"/>
            <w:sz w:val="22"/>
            <w:szCs w:val="22"/>
          </w:rPr>
          <w:delText>Text to match</w:delText>
        </w:r>
        <w:r w:rsidDel="00473C50">
          <w:rPr>
            <w:rFonts w:ascii="Times New Roman" w:eastAsia="Times New Roman" w:hAnsi="Times New Roman" w:cs="Times New Roman"/>
            <w:color w:val="000000"/>
            <w:sz w:val="24"/>
            <w:szCs w:val="24"/>
          </w:rPr>
          <w:delText>) as “enst00000391”.</w:delText>
        </w:r>
      </w:del>
    </w:p>
    <w:p w14:paraId="5B9E2F18" w14:textId="35D27AC7" w:rsidR="00DB5F02" w:rsidDel="00473C50" w:rsidRDefault="00A96409">
      <w:pPr>
        <w:pBdr>
          <w:top w:val="nil"/>
          <w:left w:val="nil"/>
          <w:bottom w:val="nil"/>
          <w:right w:val="nil"/>
          <w:between w:val="nil"/>
        </w:pBdr>
        <w:spacing w:line="240" w:lineRule="auto"/>
        <w:rPr>
          <w:del w:id="772" w:author="Shen, Guning" w:date="2024-03-27T14:31:00Z"/>
          <w:rFonts w:ascii="Times New Roman" w:eastAsia="Times New Roman" w:hAnsi="Times New Roman" w:cs="Times New Roman"/>
          <w:color w:val="000000"/>
          <w:sz w:val="24"/>
          <w:szCs w:val="24"/>
        </w:rPr>
      </w:pPr>
      <w:del w:id="773" w:author="Shen, Guning" w:date="2024-03-27T14:31:00Z">
        <w:r w:rsidDel="00473C50">
          <w:rPr>
            <w:rFonts w:ascii="Times New Roman" w:eastAsia="Times New Roman" w:hAnsi="Times New Roman" w:cs="Times New Roman"/>
            <w:color w:val="000000"/>
            <w:sz w:val="24"/>
            <w:szCs w:val="24"/>
          </w:rPr>
          <w:delText xml:space="preserve">Make the search case or capitalization insensitive. </w:delText>
        </w:r>
      </w:del>
    </w:p>
    <w:p w14:paraId="5E819298" w14:textId="7BAB0FDF" w:rsidR="00DB5F02" w:rsidDel="00473C50" w:rsidRDefault="00A96409">
      <w:pPr>
        <w:pBdr>
          <w:top w:val="nil"/>
          <w:left w:val="nil"/>
          <w:bottom w:val="nil"/>
          <w:right w:val="nil"/>
          <w:between w:val="nil"/>
        </w:pBdr>
        <w:spacing w:line="240" w:lineRule="auto"/>
        <w:rPr>
          <w:del w:id="774" w:author="Shen, Guning" w:date="2024-03-27T14:31:00Z"/>
          <w:rFonts w:ascii="Times New Roman" w:eastAsia="Times New Roman" w:hAnsi="Times New Roman" w:cs="Times New Roman"/>
          <w:color w:val="000000"/>
          <w:sz w:val="24"/>
          <w:szCs w:val="24"/>
        </w:rPr>
      </w:pPr>
      <w:del w:id="775" w:author="Shen, Guning" w:date="2024-03-27T14:31:00Z">
        <w:r w:rsidDel="00473C50">
          <w:rPr>
            <w:rFonts w:ascii="Times New Roman" w:eastAsia="Times New Roman" w:hAnsi="Times New Roman" w:cs="Times New Roman"/>
            <w:i/>
            <w:color w:val="000000"/>
            <w:sz w:val="24"/>
            <w:szCs w:val="24"/>
          </w:rPr>
          <w:delText>Input:</w:delText>
        </w:r>
        <w:r w:rsidDel="00473C50">
          <w:rPr>
            <w:rFonts w:ascii="Times New Roman" w:eastAsia="Times New Roman" w:hAnsi="Times New Roman" w:cs="Times New Roman"/>
            <w:color w:val="000000"/>
            <w:sz w:val="24"/>
            <w:szCs w:val="24"/>
          </w:rPr>
          <w:delText xml:space="preserve"> Select as the input file, the </w:delText>
        </w:r>
        <w:r w:rsidDel="00473C50">
          <w:rPr>
            <w:rFonts w:ascii="Courier New" w:eastAsia="Courier New" w:hAnsi="Courier New" w:cs="Courier New"/>
            <w:sz w:val="22"/>
            <w:szCs w:val="22"/>
          </w:rPr>
          <w:delText>tsv</w:delText>
        </w:r>
        <w:r w:rsidDel="00473C50">
          <w:rPr>
            <w:rFonts w:ascii="Times New Roman" w:eastAsia="Times New Roman" w:hAnsi="Times New Roman" w:cs="Times New Roman"/>
            <w:color w:val="000000"/>
            <w:sz w:val="24"/>
            <w:szCs w:val="24"/>
          </w:rPr>
          <w:delText xml:space="preserve"> file produced by the Green Line exercise for the first sample for drug A.  Recall that it is stored in the TSVFiles subfolder of Discovery.</w:delText>
        </w:r>
      </w:del>
    </w:p>
    <w:p w14:paraId="2BE1BA1F" w14:textId="0487A72C" w:rsidR="00DB5F02" w:rsidDel="00473C50" w:rsidRDefault="00A96409">
      <w:pPr>
        <w:pBdr>
          <w:top w:val="nil"/>
          <w:left w:val="nil"/>
          <w:bottom w:val="nil"/>
          <w:right w:val="nil"/>
          <w:between w:val="nil"/>
        </w:pBdr>
        <w:spacing w:line="240" w:lineRule="auto"/>
        <w:rPr>
          <w:del w:id="776" w:author="Shen, Guning" w:date="2024-03-27T14:31:00Z"/>
          <w:rFonts w:ascii="Times New Roman" w:eastAsia="Times New Roman" w:hAnsi="Times New Roman" w:cs="Times New Roman"/>
          <w:color w:val="000000"/>
          <w:sz w:val="24"/>
          <w:szCs w:val="24"/>
        </w:rPr>
      </w:pPr>
      <w:del w:id="777" w:author="Shen, Guning" w:date="2024-03-27T14:31:00Z">
        <w:r w:rsidDel="00473C50">
          <w:rPr>
            <w:rFonts w:ascii="Times New Roman" w:eastAsia="Times New Roman" w:hAnsi="Times New Roman" w:cs="Times New Roman"/>
            <w:color w:val="000000"/>
            <w:sz w:val="24"/>
            <w:szCs w:val="24"/>
          </w:rPr>
          <w:delText xml:space="preserve">Click </w:delText>
        </w:r>
        <w:r w:rsidDel="00473C50">
          <w:rPr>
            <w:rFonts w:ascii="Courier New" w:eastAsia="Courier New" w:hAnsi="Courier New" w:cs="Courier New"/>
            <w:sz w:val="22"/>
            <w:szCs w:val="22"/>
          </w:rPr>
          <w:delText>Next</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to go to the </w:delText>
        </w:r>
        <w:r w:rsidDel="00473C50">
          <w:rPr>
            <w:rFonts w:ascii="Courier New" w:eastAsia="Courier New" w:hAnsi="Courier New" w:cs="Courier New"/>
            <w:sz w:val="22"/>
            <w:szCs w:val="22"/>
          </w:rPr>
          <w:delText>Advanced Settings (optional)</w:delText>
        </w:r>
        <w:r w:rsidDel="00473C50">
          <w:rPr>
            <w:rFonts w:ascii="Times New Roman" w:eastAsia="Times New Roman" w:hAnsi="Times New Roman" w:cs="Times New Roman"/>
            <w:color w:val="000000"/>
            <w:sz w:val="24"/>
            <w:szCs w:val="24"/>
          </w:rPr>
          <w:delText xml:space="preserve"> form.</w:delText>
        </w:r>
      </w:del>
    </w:p>
    <w:p w14:paraId="0DADF621" w14:textId="1A43205E" w:rsidR="00DB5F02" w:rsidDel="00473C50" w:rsidRDefault="00A96409">
      <w:pPr>
        <w:pBdr>
          <w:top w:val="nil"/>
          <w:left w:val="nil"/>
          <w:bottom w:val="nil"/>
          <w:right w:val="nil"/>
          <w:between w:val="nil"/>
        </w:pBdr>
        <w:spacing w:line="240" w:lineRule="auto"/>
        <w:rPr>
          <w:del w:id="778" w:author="Shen, Guning" w:date="2024-03-27T14:31:00Z"/>
          <w:rFonts w:ascii="Times New Roman" w:eastAsia="Times New Roman" w:hAnsi="Times New Roman" w:cs="Times New Roman"/>
          <w:color w:val="000000"/>
          <w:sz w:val="24"/>
          <w:szCs w:val="24"/>
        </w:rPr>
      </w:pPr>
      <w:del w:id="779" w:author="Shen, Guning" w:date="2024-03-27T14:31:00Z">
        <w:r w:rsidDel="00473C50">
          <w:rPr>
            <w:rFonts w:ascii="Times New Roman" w:eastAsia="Times New Roman" w:hAnsi="Times New Roman" w:cs="Times New Roman"/>
            <w:color w:val="000000"/>
            <w:sz w:val="24"/>
            <w:szCs w:val="24"/>
          </w:rPr>
          <w:delText xml:space="preserve">Click </w:delText>
        </w:r>
        <w:r w:rsidDel="00473C50">
          <w:rPr>
            <w:rFonts w:ascii="Courier New" w:eastAsia="Courier New" w:hAnsi="Courier New" w:cs="Courier New"/>
            <w:sz w:val="22"/>
            <w:szCs w:val="22"/>
          </w:rPr>
          <w:delText>Next</w:delText>
        </w:r>
        <w:r w:rsidDel="00473C50">
          <w:rPr>
            <w:rFonts w:ascii="Times New Roman" w:eastAsia="Times New Roman" w:hAnsi="Times New Roman" w:cs="Times New Roman"/>
            <w:color w:val="000000"/>
            <w:sz w:val="24"/>
            <w:szCs w:val="24"/>
          </w:rPr>
          <w:delText xml:space="preserve"> to skip this form.</w:delText>
        </w:r>
      </w:del>
    </w:p>
    <w:p w14:paraId="65C812AC" w14:textId="785FAB77" w:rsidR="00DB5F02" w:rsidDel="00473C50" w:rsidRDefault="00A96409">
      <w:pPr>
        <w:pBdr>
          <w:top w:val="nil"/>
          <w:left w:val="nil"/>
          <w:bottom w:val="nil"/>
          <w:right w:val="nil"/>
          <w:between w:val="nil"/>
        </w:pBdr>
        <w:spacing w:line="240" w:lineRule="auto"/>
        <w:rPr>
          <w:del w:id="780" w:author="Shen, Guning" w:date="2024-03-27T14:31:00Z"/>
          <w:rFonts w:ascii="Times New Roman" w:eastAsia="Times New Roman" w:hAnsi="Times New Roman" w:cs="Times New Roman"/>
          <w:color w:val="000000"/>
          <w:sz w:val="24"/>
          <w:szCs w:val="24"/>
        </w:rPr>
      </w:pPr>
      <w:del w:id="781" w:author="Shen, Guning" w:date="2024-03-27T14:31:00Z">
        <w:r w:rsidDel="00473C50">
          <w:rPr>
            <w:rFonts w:ascii="Times New Roman" w:eastAsia="Times New Roman" w:hAnsi="Times New Roman" w:cs="Times New Roman"/>
            <w:color w:val="000000"/>
            <w:sz w:val="24"/>
            <w:szCs w:val="24"/>
          </w:rPr>
          <w:delText xml:space="preserve">The bottom bar now provides a </w:delText>
        </w:r>
        <w:r w:rsidDel="00473C50">
          <w:rPr>
            <w:rFonts w:ascii="Courier New" w:eastAsia="Courier New" w:hAnsi="Courier New" w:cs="Courier New"/>
            <w:sz w:val="22"/>
            <w:szCs w:val="22"/>
          </w:rPr>
          <w:delText>Launch Analysis</w:delText>
        </w:r>
        <w:r w:rsidDel="00473C50">
          <w:rPr>
            <w:rFonts w:ascii="Times New Roman" w:eastAsia="Times New Roman" w:hAnsi="Times New Roman" w:cs="Times New Roman"/>
            <w:color w:val="000000"/>
            <w:sz w:val="24"/>
            <w:szCs w:val="24"/>
          </w:rPr>
          <w:delText xml:space="preserve"> button. Press it to submit the job for execution.</w:delText>
        </w:r>
      </w:del>
    </w:p>
    <w:p w14:paraId="478143A6" w14:textId="2E845993" w:rsidR="00DB5F02" w:rsidDel="00473C50" w:rsidRDefault="00A96409">
      <w:pPr>
        <w:rPr>
          <w:del w:id="782" w:author="Shen, Guning" w:date="2024-03-27T14:31:00Z"/>
          <w:rFonts w:ascii="Times New Roman" w:eastAsia="Times New Roman" w:hAnsi="Times New Roman" w:cs="Times New Roman"/>
          <w:color w:val="000000"/>
          <w:sz w:val="24"/>
          <w:szCs w:val="24"/>
        </w:rPr>
      </w:pPr>
      <w:del w:id="783" w:author="Shen, Guning" w:date="2024-03-27T14:31:00Z">
        <w:r w:rsidDel="00473C50">
          <w:delText xml:space="preserve"> </w:delText>
        </w:r>
        <w:r w:rsidDel="00473C50">
          <w:rPr>
            <w:rFonts w:ascii="Times New Roman" w:eastAsia="Times New Roman" w:hAnsi="Times New Roman" w:cs="Times New Roman"/>
            <w:color w:val="000000"/>
            <w:sz w:val="24"/>
            <w:szCs w:val="24"/>
          </w:rPr>
          <w:delText>In general, a launch window allows us to enter four kinds of information:</w:delText>
        </w:r>
      </w:del>
    </w:p>
    <w:p w14:paraId="450D181D" w14:textId="44C15179" w:rsidR="00DB5F02" w:rsidDel="00473C50" w:rsidRDefault="00A96409">
      <w:pPr>
        <w:numPr>
          <w:ilvl w:val="0"/>
          <w:numId w:val="6"/>
        </w:numPr>
        <w:pBdr>
          <w:top w:val="nil"/>
          <w:left w:val="nil"/>
          <w:bottom w:val="nil"/>
          <w:right w:val="nil"/>
          <w:between w:val="nil"/>
        </w:pBdr>
        <w:spacing w:line="240" w:lineRule="auto"/>
        <w:rPr>
          <w:del w:id="784" w:author="Shen, Guning" w:date="2024-03-27T14:31:00Z"/>
        </w:rPr>
      </w:pPr>
      <w:del w:id="785" w:author="Shen, Guning" w:date="2024-03-27T14:31:00Z">
        <w:r w:rsidDel="00473C50">
          <w:rPr>
            <w:rFonts w:ascii="Times New Roman" w:eastAsia="Times New Roman" w:hAnsi="Times New Roman" w:cs="Times New Roman"/>
            <w:color w:val="000000"/>
            <w:sz w:val="24"/>
            <w:szCs w:val="24"/>
          </w:rPr>
          <w:delText>Input files: One or more input files of the process. All applications we will execute in this study work on a single input file.</w:delText>
        </w:r>
      </w:del>
    </w:p>
    <w:p w14:paraId="2262DE17" w14:textId="34215650" w:rsidR="00DB5F02" w:rsidDel="00473C50" w:rsidRDefault="00A96409">
      <w:pPr>
        <w:numPr>
          <w:ilvl w:val="0"/>
          <w:numId w:val="6"/>
        </w:numPr>
        <w:pBdr>
          <w:top w:val="nil"/>
          <w:left w:val="nil"/>
          <w:bottom w:val="nil"/>
          <w:right w:val="nil"/>
          <w:between w:val="nil"/>
        </w:pBdr>
        <w:spacing w:line="240" w:lineRule="auto"/>
        <w:rPr>
          <w:del w:id="786" w:author="Shen, Guning" w:date="2024-03-27T14:31:00Z"/>
        </w:rPr>
      </w:pPr>
      <w:del w:id="787" w:author="Shen, Guning" w:date="2024-03-27T14:31:00Z">
        <w:r w:rsidDel="00473C50">
          <w:rPr>
            <w:rFonts w:ascii="Times New Roman" w:eastAsia="Times New Roman" w:hAnsi="Times New Roman" w:cs="Times New Roman"/>
            <w:color w:val="000000"/>
            <w:sz w:val="24"/>
            <w:szCs w:val="24"/>
          </w:rPr>
          <w:delText xml:space="preserve">Output folder: The output folder in which the output will be deposited. A default folder is chosen for us. </w:delText>
        </w:r>
      </w:del>
    </w:p>
    <w:p w14:paraId="45EECBC2" w14:textId="5889A93E" w:rsidR="00DB5F02" w:rsidDel="00473C50" w:rsidRDefault="00A96409">
      <w:pPr>
        <w:numPr>
          <w:ilvl w:val="0"/>
          <w:numId w:val="6"/>
        </w:numPr>
        <w:pBdr>
          <w:top w:val="nil"/>
          <w:left w:val="nil"/>
          <w:bottom w:val="nil"/>
          <w:right w:val="nil"/>
          <w:between w:val="nil"/>
        </w:pBdr>
        <w:spacing w:line="240" w:lineRule="auto"/>
        <w:rPr>
          <w:del w:id="788" w:author="Shen, Guning" w:date="2024-03-27T14:31:00Z"/>
        </w:rPr>
      </w:pPr>
      <w:del w:id="789" w:author="Shen, Guning" w:date="2024-03-27T14:31:00Z">
        <w:r w:rsidDel="00473C50">
          <w:rPr>
            <w:rFonts w:ascii="Times New Roman" w:eastAsia="Times New Roman" w:hAnsi="Times New Roman" w:cs="Times New Roman"/>
            <w:color w:val="000000"/>
            <w:sz w:val="24"/>
            <w:szCs w:val="24"/>
          </w:rPr>
          <w:delText>Output file: The local name of the output file in the output folder.</w:delText>
        </w:r>
      </w:del>
    </w:p>
    <w:p w14:paraId="750B9C2D" w14:textId="7ABA9DCE" w:rsidR="00DB5F02" w:rsidDel="00473C50" w:rsidRDefault="00A96409">
      <w:pPr>
        <w:numPr>
          <w:ilvl w:val="0"/>
          <w:numId w:val="6"/>
        </w:numPr>
        <w:pBdr>
          <w:top w:val="nil"/>
          <w:left w:val="nil"/>
          <w:bottom w:val="nil"/>
          <w:right w:val="nil"/>
          <w:between w:val="nil"/>
        </w:pBdr>
        <w:spacing w:line="240" w:lineRule="auto"/>
        <w:rPr>
          <w:del w:id="790" w:author="Shen, Guning" w:date="2024-03-27T14:31:00Z"/>
        </w:rPr>
      </w:pPr>
      <w:del w:id="791" w:author="Shen, Guning" w:date="2024-03-27T14:31:00Z">
        <w:r w:rsidDel="00473C50">
          <w:rPr>
            <w:rFonts w:ascii="Times New Roman" w:eastAsia="Times New Roman" w:hAnsi="Times New Roman" w:cs="Times New Roman"/>
            <w:color w:val="000000"/>
            <w:sz w:val="24"/>
            <w:szCs w:val="24"/>
          </w:rPr>
          <w:delText>Analysis name: Recall that a process is called an analysis in CyVerse and has a system-chosen id – one of these is a process id unique on the computer on which it runs and another is a cloud id unique in the whole cloud. Discovery requires us to also give it a string name chosen by us. All output files will be places in a subdirectory with this name in the output directory.</w:delText>
        </w:r>
      </w:del>
    </w:p>
    <w:p w14:paraId="59736E38" w14:textId="40A3AF1B" w:rsidR="00DB5F02" w:rsidDel="00473C50" w:rsidRDefault="00A96409">
      <w:pPr>
        <w:numPr>
          <w:ilvl w:val="0"/>
          <w:numId w:val="6"/>
        </w:numPr>
        <w:pBdr>
          <w:top w:val="nil"/>
          <w:left w:val="nil"/>
          <w:bottom w:val="nil"/>
          <w:right w:val="nil"/>
          <w:between w:val="nil"/>
        </w:pBdr>
        <w:spacing w:line="240" w:lineRule="auto"/>
        <w:rPr>
          <w:del w:id="792" w:author="Shen, Guning" w:date="2024-03-27T14:31:00Z"/>
        </w:rPr>
      </w:pPr>
      <w:del w:id="793" w:author="Shen, Guning" w:date="2024-03-27T14:31:00Z">
        <w:r w:rsidDel="00473C50">
          <w:rPr>
            <w:rFonts w:ascii="Times New Roman" w:eastAsia="Times New Roman" w:hAnsi="Times New Roman" w:cs="Times New Roman"/>
            <w:color w:val="000000"/>
            <w:sz w:val="24"/>
            <w:szCs w:val="24"/>
          </w:rPr>
          <w:delText>Parameters: Additional information used by the application to perform its task. In the case of grep the parameters include the search string and whether capitalization (case) matters when searching for the string. Parameters often have default values.</w:delText>
        </w:r>
      </w:del>
    </w:p>
    <w:p w14:paraId="3C584E8F" w14:textId="1D3D5BA0" w:rsidR="00DB5F02" w:rsidDel="00473C50" w:rsidRDefault="00A96409">
      <w:pPr>
        <w:pBdr>
          <w:top w:val="nil"/>
          <w:left w:val="nil"/>
          <w:bottom w:val="nil"/>
          <w:right w:val="nil"/>
          <w:between w:val="nil"/>
        </w:pBdr>
        <w:spacing w:line="240" w:lineRule="auto"/>
        <w:rPr>
          <w:del w:id="794" w:author="Shen, Guning" w:date="2024-03-27T14:31:00Z"/>
          <w:rFonts w:ascii="Times New Roman" w:eastAsia="Times New Roman" w:hAnsi="Times New Roman" w:cs="Times New Roman"/>
          <w:color w:val="000000"/>
          <w:sz w:val="24"/>
          <w:szCs w:val="24"/>
        </w:rPr>
      </w:pPr>
      <w:del w:id="795" w:author="Shen, Guning" w:date="2024-03-27T14:31:00Z">
        <w:r w:rsidDel="00473C50">
          <w:rPr>
            <w:rFonts w:ascii="Times New Roman" w:eastAsia="Times New Roman" w:hAnsi="Times New Roman" w:cs="Times New Roman"/>
            <w:color w:val="000000"/>
            <w:sz w:val="24"/>
            <w:szCs w:val="24"/>
          </w:rPr>
          <w:delText xml:space="preserve">The following table user the terminology above to summarize the information we needed to find the application and run it. </w:delText>
        </w:r>
      </w:del>
    </w:p>
    <w:tbl>
      <w:tblPr>
        <w:tblStyle w:val="afc"/>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0"/>
        <w:gridCol w:w="1855"/>
        <w:gridCol w:w="1955"/>
        <w:gridCol w:w="915"/>
        <w:gridCol w:w="1215"/>
        <w:gridCol w:w="2085"/>
      </w:tblGrid>
      <w:tr w:rsidR="00DB5F02" w:rsidDel="00473C50" w14:paraId="22A116B1" w14:textId="1D6EB236">
        <w:trPr>
          <w:del w:id="796" w:author="Shen, Guning" w:date="2024-03-27T14:31:00Z"/>
        </w:trPr>
        <w:tc>
          <w:tcPr>
            <w:tcW w:w="1290" w:type="dxa"/>
          </w:tcPr>
          <w:p w14:paraId="22CA933A" w14:textId="55F0BF13" w:rsidR="00DB5F02" w:rsidDel="00473C50" w:rsidRDefault="00DB5F02">
            <w:pPr>
              <w:pBdr>
                <w:top w:val="nil"/>
                <w:left w:val="nil"/>
                <w:bottom w:val="nil"/>
                <w:right w:val="nil"/>
                <w:between w:val="nil"/>
              </w:pBdr>
              <w:spacing w:after="160"/>
              <w:rPr>
                <w:del w:id="797" w:author="Shen, Guning" w:date="2024-03-27T14:31:00Z"/>
                <w:rFonts w:ascii="Times New Roman" w:eastAsia="Times New Roman" w:hAnsi="Times New Roman" w:cs="Times New Roman"/>
                <w:color w:val="000000"/>
                <w:sz w:val="22"/>
                <w:szCs w:val="22"/>
              </w:rPr>
            </w:pPr>
          </w:p>
          <w:p w14:paraId="507ED24A" w14:textId="7B0FFA2D" w:rsidR="00DB5F02" w:rsidDel="00473C50" w:rsidRDefault="00A96409">
            <w:pPr>
              <w:pBdr>
                <w:top w:val="nil"/>
                <w:left w:val="nil"/>
                <w:bottom w:val="nil"/>
                <w:right w:val="nil"/>
                <w:between w:val="nil"/>
              </w:pBdr>
              <w:spacing w:after="160"/>
              <w:rPr>
                <w:del w:id="798" w:author="Shen, Guning" w:date="2024-03-27T14:31:00Z"/>
                <w:rFonts w:ascii="Times New Roman" w:eastAsia="Times New Roman" w:hAnsi="Times New Roman" w:cs="Times New Roman"/>
                <w:color w:val="000000"/>
                <w:sz w:val="22"/>
                <w:szCs w:val="22"/>
              </w:rPr>
            </w:pPr>
            <w:del w:id="799" w:author="Shen, Guning" w:date="2024-03-27T14:31:00Z">
              <w:r w:rsidDel="00473C50">
                <w:rPr>
                  <w:rFonts w:ascii="Times New Roman" w:eastAsia="Times New Roman" w:hAnsi="Times New Roman" w:cs="Times New Roman"/>
                  <w:color w:val="000000"/>
                  <w:sz w:val="22"/>
                  <w:szCs w:val="22"/>
                </w:rPr>
                <w:delText>Application Name</w:delText>
              </w:r>
            </w:del>
          </w:p>
        </w:tc>
        <w:tc>
          <w:tcPr>
            <w:tcW w:w="1855" w:type="dxa"/>
          </w:tcPr>
          <w:p w14:paraId="2C563FE5" w14:textId="50BC01AD" w:rsidR="00DB5F02" w:rsidDel="00473C50" w:rsidRDefault="00A96409">
            <w:pPr>
              <w:pBdr>
                <w:top w:val="nil"/>
                <w:left w:val="nil"/>
                <w:bottom w:val="nil"/>
                <w:right w:val="nil"/>
                <w:between w:val="nil"/>
              </w:pBdr>
              <w:spacing w:after="160"/>
              <w:rPr>
                <w:del w:id="800" w:author="Shen, Guning" w:date="2024-03-27T14:31:00Z"/>
                <w:rFonts w:ascii="Times New Roman" w:eastAsia="Times New Roman" w:hAnsi="Times New Roman" w:cs="Times New Roman"/>
                <w:color w:val="000000"/>
                <w:sz w:val="22"/>
                <w:szCs w:val="22"/>
              </w:rPr>
            </w:pPr>
            <w:del w:id="801" w:author="Shen, Guning" w:date="2024-03-27T14:31:00Z">
              <w:r w:rsidDel="00473C50">
                <w:rPr>
                  <w:rFonts w:ascii="Times New Roman" w:eastAsia="Times New Roman" w:hAnsi="Times New Roman" w:cs="Times New Roman"/>
                  <w:color w:val="000000"/>
                  <w:sz w:val="22"/>
                  <w:szCs w:val="22"/>
                </w:rPr>
                <w:delText>Analysis Name</w:delText>
              </w:r>
            </w:del>
          </w:p>
        </w:tc>
        <w:tc>
          <w:tcPr>
            <w:tcW w:w="1955" w:type="dxa"/>
          </w:tcPr>
          <w:p w14:paraId="03DDF3F6" w14:textId="2987C246" w:rsidR="00DB5F02" w:rsidDel="00473C50" w:rsidRDefault="00A96409">
            <w:pPr>
              <w:pBdr>
                <w:top w:val="nil"/>
                <w:left w:val="nil"/>
                <w:bottom w:val="nil"/>
                <w:right w:val="nil"/>
                <w:between w:val="nil"/>
              </w:pBdr>
              <w:spacing w:after="160"/>
              <w:rPr>
                <w:del w:id="802" w:author="Shen, Guning" w:date="2024-03-27T14:31:00Z"/>
                <w:rFonts w:ascii="Times New Roman" w:eastAsia="Times New Roman" w:hAnsi="Times New Roman" w:cs="Times New Roman"/>
                <w:color w:val="000000"/>
                <w:sz w:val="22"/>
                <w:szCs w:val="22"/>
              </w:rPr>
            </w:pPr>
            <w:del w:id="803" w:author="Shen, Guning" w:date="2024-03-27T14:31:00Z">
              <w:r w:rsidDel="00473C50">
                <w:rPr>
                  <w:rFonts w:ascii="Times New Roman" w:eastAsia="Times New Roman" w:hAnsi="Times New Roman" w:cs="Times New Roman"/>
                  <w:color w:val="000000"/>
                  <w:sz w:val="22"/>
                  <w:szCs w:val="22"/>
                </w:rPr>
                <w:delText>Input file</w:delText>
              </w:r>
            </w:del>
          </w:p>
        </w:tc>
        <w:tc>
          <w:tcPr>
            <w:tcW w:w="915" w:type="dxa"/>
          </w:tcPr>
          <w:p w14:paraId="74E4C795" w14:textId="7BB7C7F8" w:rsidR="00DB5F02" w:rsidDel="00473C50" w:rsidRDefault="00A96409">
            <w:pPr>
              <w:pBdr>
                <w:top w:val="nil"/>
                <w:left w:val="nil"/>
                <w:bottom w:val="nil"/>
                <w:right w:val="nil"/>
                <w:between w:val="nil"/>
              </w:pBdr>
              <w:spacing w:after="160"/>
              <w:rPr>
                <w:del w:id="804" w:author="Shen, Guning" w:date="2024-03-27T14:31:00Z"/>
                <w:rFonts w:ascii="Times New Roman" w:eastAsia="Times New Roman" w:hAnsi="Times New Roman" w:cs="Times New Roman"/>
                <w:color w:val="000000"/>
                <w:sz w:val="22"/>
                <w:szCs w:val="22"/>
              </w:rPr>
            </w:pPr>
            <w:del w:id="805" w:author="Shen, Guning" w:date="2024-03-27T14:31:00Z">
              <w:r w:rsidDel="00473C50">
                <w:rPr>
                  <w:rFonts w:ascii="Times New Roman" w:eastAsia="Times New Roman" w:hAnsi="Times New Roman" w:cs="Times New Roman"/>
                  <w:color w:val="000000"/>
                  <w:sz w:val="22"/>
                  <w:szCs w:val="22"/>
                </w:rPr>
                <w:delText>Output Folder</w:delText>
              </w:r>
            </w:del>
          </w:p>
        </w:tc>
        <w:tc>
          <w:tcPr>
            <w:tcW w:w="1215" w:type="dxa"/>
          </w:tcPr>
          <w:p w14:paraId="07C98735" w14:textId="398A0D5C" w:rsidR="00DB5F02" w:rsidDel="00473C50" w:rsidRDefault="00A96409">
            <w:pPr>
              <w:pBdr>
                <w:top w:val="nil"/>
                <w:left w:val="nil"/>
                <w:bottom w:val="nil"/>
                <w:right w:val="nil"/>
                <w:between w:val="nil"/>
              </w:pBdr>
              <w:spacing w:after="160"/>
              <w:rPr>
                <w:del w:id="806" w:author="Shen, Guning" w:date="2024-03-27T14:31:00Z"/>
                <w:rFonts w:ascii="Times New Roman" w:eastAsia="Times New Roman" w:hAnsi="Times New Roman" w:cs="Times New Roman"/>
                <w:color w:val="000000"/>
                <w:sz w:val="22"/>
                <w:szCs w:val="22"/>
              </w:rPr>
            </w:pPr>
            <w:del w:id="807" w:author="Shen, Guning" w:date="2024-03-27T14:31:00Z">
              <w:r w:rsidDel="00473C50">
                <w:rPr>
                  <w:rFonts w:ascii="Times New Roman" w:eastAsia="Times New Roman" w:hAnsi="Times New Roman" w:cs="Times New Roman"/>
                  <w:color w:val="000000"/>
                  <w:sz w:val="22"/>
                  <w:szCs w:val="22"/>
                </w:rPr>
                <w:delText>Output file</w:delText>
              </w:r>
            </w:del>
          </w:p>
        </w:tc>
        <w:tc>
          <w:tcPr>
            <w:tcW w:w="2085" w:type="dxa"/>
          </w:tcPr>
          <w:p w14:paraId="5954BB44" w14:textId="31838414" w:rsidR="00DB5F02" w:rsidDel="00473C50" w:rsidRDefault="00A96409">
            <w:pPr>
              <w:pBdr>
                <w:top w:val="nil"/>
                <w:left w:val="nil"/>
                <w:bottom w:val="nil"/>
                <w:right w:val="nil"/>
                <w:between w:val="nil"/>
              </w:pBdr>
              <w:spacing w:after="160"/>
              <w:rPr>
                <w:del w:id="808" w:author="Shen, Guning" w:date="2024-03-27T14:31:00Z"/>
                <w:rFonts w:ascii="Times New Roman" w:eastAsia="Times New Roman" w:hAnsi="Times New Roman" w:cs="Times New Roman"/>
                <w:color w:val="000000"/>
                <w:sz w:val="22"/>
                <w:szCs w:val="22"/>
              </w:rPr>
            </w:pPr>
            <w:del w:id="809" w:author="Shen, Guning" w:date="2024-03-27T14:31:00Z">
              <w:r w:rsidDel="00473C50">
                <w:rPr>
                  <w:rFonts w:ascii="Times New Roman" w:eastAsia="Times New Roman" w:hAnsi="Times New Roman" w:cs="Times New Roman"/>
                  <w:color w:val="000000"/>
                  <w:sz w:val="22"/>
                  <w:szCs w:val="22"/>
                </w:rPr>
                <w:delText>Parameters</w:delText>
              </w:r>
            </w:del>
          </w:p>
        </w:tc>
      </w:tr>
      <w:tr w:rsidR="00DB5F02" w:rsidDel="00473C50" w14:paraId="23512C33" w14:textId="7218E4CD">
        <w:trPr>
          <w:del w:id="810" w:author="Shen, Guning" w:date="2024-03-27T14:31:00Z"/>
        </w:trPr>
        <w:tc>
          <w:tcPr>
            <w:tcW w:w="1290" w:type="dxa"/>
          </w:tcPr>
          <w:p w14:paraId="18F048DD" w14:textId="2ACEEE7F" w:rsidR="00DB5F02" w:rsidDel="00473C50" w:rsidRDefault="00A96409">
            <w:pPr>
              <w:pBdr>
                <w:top w:val="nil"/>
                <w:left w:val="nil"/>
                <w:bottom w:val="nil"/>
                <w:right w:val="nil"/>
                <w:between w:val="nil"/>
              </w:pBdr>
              <w:rPr>
                <w:del w:id="811" w:author="Shen, Guning" w:date="2024-03-27T14:31:00Z"/>
                <w:b/>
                <w:color w:val="000000"/>
                <w:sz w:val="18"/>
                <w:szCs w:val="18"/>
              </w:rPr>
            </w:pPr>
            <w:del w:id="812" w:author="Shen, Guning" w:date="2024-03-27T14:31:00Z">
              <w:r w:rsidDel="00473C50">
                <w:rPr>
                  <w:b/>
                  <w:color w:val="000000"/>
                  <w:sz w:val="18"/>
                  <w:szCs w:val="18"/>
                </w:rPr>
                <w:delText>Grep 3.1-2</w:delText>
              </w:r>
            </w:del>
          </w:p>
        </w:tc>
        <w:tc>
          <w:tcPr>
            <w:tcW w:w="1855" w:type="dxa"/>
          </w:tcPr>
          <w:p w14:paraId="5528017A" w14:textId="30235E70" w:rsidR="00DB5F02" w:rsidDel="00473C50" w:rsidRDefault="00A96409">
            <w:pPr>
              <w:pBdr>
                <w:top w:val="nil"/>
                <w:left w:val="nil"/>
                <w:bottom w:val="nil"/>
                <w:right w:val="nil"/>
                <w:between w:val="nil"/>
              </w:pBdr>
              <w:rPr>
                <w:del w:id="813" w:author="Shen, Guning" w:date="2024-03-27T14:31:00Z"/>
                <w:color w:val="000000"/>
                <w:sz w:val="18"/>
                <w:szCs w:val="18"/>
              </w:rPr>
            </w:pPr>
            <w:del w:id="814" w:author="Shen, Guning" w:date="2024-03-27T14:31:00Z">
              <w:r w:rsidDel="00473C50">
                <w:rPr>
                  <w:color w:val="000000"/>
                  <w:sz w:val="18"/>
                  <w:szCs w:val="18"/>
                </w:rPr>
                <w:delText>Chosen by you (e.g, Grep 3.1-2_analysis_A_1_tsv)</w:delText>
              </w:r>
            </w:del>
          </w:p>
        </w:tc>
        <w:tc>
          <w:tcPr>
            <w:tcW w:w="1955" w:type="dxa"/>
          </w:tcPr>
          <w:p w14:paraId="7ACD9230" w14:textId="6266F3E1" w:rsidR="00DB5F02" w:rsidDel="00473C50" w:rsidRDefault="00A96409">
            <w:pPr>
              <w:pBdr>
                <w:top w:val="nil"/>
                <w:left w:val="nil"/>
                <w:bottom w:val="nil"/>
                <w:right w:val="nil"/>
                <w:between w:val="nil"/>
              </w:pBdr>
              <w:rPr>
                <w:del w:id="815" w:author="Shen, Guning" w:date="2024-03-27T14:31:00Z"/>
                <w:color w:val="000000"/>
                <w:sz w:val="18"/>
                <w:szCs w:val="18"/>
              </w:rPr>
            </w:pPr>
            <w:del w:id="816" w:author="Shen, Guning" w:date="2024-03-27T14:31:00Z">
              <w:r w:rsidDel="00473C50">
                <w:rPr>
                  <w:color w:val="000000"/>
                  <w:sz w:val="18"/>
                  <w:szCs w:val="18"/>
                </w:rPr>
                <w:delText>The tsv file produced for the first sample of Drug A by  Green Line</w:delText>
              </w:r>
            </w:del>
          </w:p>
        </w:tc>
        <w:tc>
          <w:tcPr>
            <w:tcW w:w="915" w:type="dxa"/>
          </w:tcPr>
          <w:p w14:paraId="3B6E38B8" w14:textId="7ADA1D5E" w:rsidR="00DB5F02" w:rsidDel="00473C50" w:rsidRDefault="00A96409">
            <w:pPr>
              <w:pBdr>
                <w:top w:val="nil"/>
                <w:left w:val="nil"/>
                <w:bottom w:val="nil"/>
                <w:right w:val="nil"/>
                <w:between w:val="nil"/>
              </w:pBdr>
              <w:rPr>
                <w:del w:id="817" w:author="Shen, Guning" w:date="2024-03-27T14:31:00Z"/>
                <w:color w:val="000000"/>
                <w:sz w:val="18"/>
                <w:szCs w:val="18"/>
              </w:rPr>
            </w:pPr>
            <w:del w:id="818" w:author="Shen, Guning" w:date="2024-03-27T14:31:00Z">
              <w:r w:rsidDel="00473C50">
                <w:rPr>
                  <w:color w:val="000000"/>
                  <w:sz w:val="18"/>
                  <w:szCs w:val="18"/>
                </w:rPr>
                <w:delText>Default folder</w:delText>
              </w:r>
            </w:del>
          </w:p>
        </w:tc>
        <w:tc>
          <w:tcPr>
            <w:tcW w:w="1215" w:type="dxa"/>
          </w:tcPr>
          <w:p w14:paraId="0E82B94C" w14:textId="1777C189" w:rsidR="00DB5F02" w:rsidDel="00473C50" w:rsidRDefault="00A96409">
            <w:pPr>
              <w:pBdr>
                <w:top w:val="nil"/>
                <w:left w:val="nil"/>
                <w:bottom w:val="nil"/>
                <w:right w:val="nil"/>
                <w:between w:val="nil"/>
              </w:pBdr>
              <w:rPr>
                <w:del w:id="819" w:author="Shen, Guning" w:date="2024-03-27T14:31:00Z"/>
                <w:color w:val="000000"/>
                <w:sz w:val="18"/>
                <w:szCs w:val="18"/>
              </w:rPr>
            </w:pPr>
            <w:del w:id="820" w:author="Shen, Guning" w:date="2024-03-27T14:31:00Z">
              <w:r w:rsidDel="00473C50">
                <w:rPr>
                  <w:color w:val="000000"/>
                  <w:sz w:val="18"/>
                  <w:szCs w:val="18"/>
                </w:rPr>
                <w:delText>Greped_A_1_abundance.tsv</w:delText>
              </w:r>
            </w:del>
          </w:p>
        </w:tc>
        <w:tc>
          <w:tcPr>
            <w:tcW w:w="2085" w:type="dxa"/>
          </w:tcPr>
          <w:p w14:paraId="480B52E7" w14:textId="3CD27F03" w:rsidR="00DB5F02" w:rsidDel="00473C50" w:rsidRDefault="00A96409">
            <w:pPr>
              <w:pBdr>
                <w:top w:val="nil"/>
                <w:left w:val="nil"/>
                <w:bottom w:val="nil"/>
                <w:right w:val="nil"/>
                <w:between w:val="nil"/>
              </w:pBdr>
              <w:rPr>
                <w:del w:id="821" w:author="Shen, Guning" w:date="2024-03-27T14:31:00Z"/>
                <w:color w:val="000000"/>
                <w:sz w:val="18"/>
                <w:szCs w:val="18"/>
              </w:rPr>
            </w:pPr>
            <w:del w:id="822" w:author="Shen, Guning" w:date="2024-03-27T14:31:00Z">
              <w:r w:rsidDel="00473C50">
                <w:rPr>
                  <w:color w:val="000000"/>
                  <w:sz w:val="18"/>
                  <w:szCs w:val="18"/>
                </w:rPr>
                <w:delText>Search string: enst00000391</w:delText>
              </w:r>
            </w:del>
          </w:p>
          <w:p w14:paraId="75784DE4" w14:textId="52F3E805" w:rsidR="00DB5F02" w:rsidDel="00473C50" w:rsidRDefault="00A96409">
            <w:pPr>
              <w:pBdr>
                <w:top w:val="nil"/>
                <w:left w:val="nil"/>
                <w:bottom w:val="nil"/>
                <w:right w:val="nil"/>
                <w:between w:val="nil"/>
              </w:pBdr>
              <w:rPr>
                <w:del w:id="823" w:author="Shen, Guning" w:date="2024-03-27T14:31:00Z"/>
                <w:color w:val="000000"/>
                <w:sz w:val="18"/>
                <w:szCs w:val="18"/>
              </w:rPr>
            </w:pPr>
            <w:del w:id="824" w:author="Shen, Guning" w:date="2024-03-27T14:31:00Z">
              <w:r w:rsidDel="00473C50">
                <w:rPr>
                  <w:color w:val="000000"/>
                  <w:sz w:val="18"/>
                  <w:szCs w:val="18"/>
                </w:rPr>
                <w:delText>Case insensitive match: Yes</w:delText>
              </w:r>
            </w:del>
          </w:p>
        </w:tc>
      </w:tr>
    </w:tbl>
    <w:p w14:paraId="7C196A7A" w14:textId="78BC2296" w:rsidR="00DB5F02" w:rsidDel="00473C50" w:rsidRDefault="00A96409">
      <w:pPr>
        <w:pBdr>
          <w:top w:val="nil"/>
          <w:left w:val="nil"/>
          <w:bottom w:val="nil"/>
          <w:right w:val="nil"/>
          <w:between w:val="nil"/>
        </w:pBdr>
        <w:spacing w:after="200" w:line="240" w:lineRule="auto"/>
        <w:rPr>
          <w:del w:id="825" w:author="Shen, Guning" w:date="2024-03-27T14:31:00Z"/>
          <w:b/>
          <w:i/>
          <w:color w:val="44546A"/>
          <w:sz w:val="27"/>
          <w:szCs w:val="27"/>
        </w:rPr>
      </w:pPr>
      <w:del w:id="826" w:author="Shen, Guning" w:date="2024-03-27T14:31:00Z">
        <w:r w:rsidDel="00473C50">
          <w:rPr>
            <w:i/>
            <w:color w:val="44546A"/>
            <w:sz w:val="27"/>
            <w:szCs w:val="27"/>
          </w:rPr>
          <w:tab/>
        </w:r>
        <w:r w:rsidDel="00473C50">
          <w:rPr>
            <w:i/>
            <w:color w:val="44546A"/>
            <w:sz w:val="27"/>
            <w:szCs w:val="27"/>
          </w:rPr>
          <w:tab/>
        </w:r>
        <w:r w:rsidDel="00473C50">
          <w:rPr>
            <w:i/>
            <w:color w:val="44546A"/>
            <w:sz w:val="18"/>
            <w:szCs w:val="18"/>
          </w:rPr>
          <w:delText xml:space="preserve">Table 1: Process Created from </w:delText>
        </w:r>
        <w:r w:rsidDel="00473C50">
          <w:rPr>
            <w:b/>
            <w:i/>
            <w:color w:val="44546A"/>
            <w:sz w:val="18"/>
            <w:szCs w:val="18"/>
          </w:rPr>
          <w:delText xml:space="preserve">Grep 3.1-2 </w:delText>
        </w:r>
        <w:r w:rsidDel="00473C50">
          <w:rPr>
            <w:i/>
            <w:color w:val="44546A"/>
            <w:sz w:val="18"/>
            <w:szCs w:val="18"/>
          </w:rPr>
          <w:delText>by</w:delText>
        </w:r>
        <w:r w:rsidDel="00473C50">
          <w:rPr>
            <w:b/>
            <w:i/>
            <w:color w:val="44546A"/>
            <w:sz w:val="18"/>
            <w:szCs w:val="18"/>
          </w:rPr>
          <w:delText xml:space="preserve"> </w:delText>
        </w:r>
        <w:r w:rsidDel="00473C50">
          <w:rPr>
            <w:i/>
            <w:color w:val="44546A"/>
            <w:sz w:val="18"/>
            <w:szCs w:val="18"/>
          </w:rPr>
          <w:delText>Amanda Cooksey</w:delText>
        </w:r>
      </w:del>
    </w:p>
    <w:p w14:paraId="7616D53C" w14:textId="4939CAF2" w:rsidR="00DB5F02" w:rsidDel="00473C50" w:rsidRDefault="00A96409">
      <w:pPr>
        <w:pBdr>
          <w:top w:val="nil"/>
          <w:left w:val="nil"/>
          <w:bottom w:val="nil"/>
          <w:right w:val="nil"/>
          <w:between w:val="nil"/>
        </w:pBdr>
        <w:spacing w:line="240" w:lineRule="auto"/>
        <w:rPr>
          <w:del w:id="827" w:author="Shen, Guning" w:date="2024-03-27T14:31:00Z"/>
          <w:rFonts w:ascii="Times New Roman" w:eastAsia="Times New Roman" w:hAnsi="Times New Roman" w:cs="Times New Roman"/>
          <w:color w:val="000000"/>
          <w:sz w:val="24"/>
          <w:szCs w:val="24"/>
        </w:rPr>
      </w:pPr>
      <w:del w:id="828" w:author="Shen, Guning" w:date="2024-03-27T14:31:00Z">
        <w:r w:rsidDel="00473C50">
          <w:rPr>
            <w:rFonts w:ascii="Times New Roman" w:eastAsia="Times New Roman" w:hAnsi="Times New Roman" w:cs="Times New Roman"/>
            <w:color w:val="000000"/>
            <w:sz w:val="24"/>
            <w:szCs w:val="24"/>
          </w:rPr>
          <w:delText>The launch windows of different applications are structured differently, and have different number of items. Some applications chose the names of the output files, and thus do not allow users to enter these names.</w:delText>
        </w:r>
      </w:del>
    </w:p>
    <w:p w14:paraId="64FF5602" w14:textId="492B89B8" w:rsidR="00DB5F02" w:rsidDel="00473C50" w:rsidRDefault="00DB5F02">
      <w:pPr>
        <w:pBdr>
          <w:top w:val="nil"/>
          <w:left w:val="nil"/>
          <w:bottom w:val="nil"/>
          <w:right w:val="nil"/>
          <w:between w:val="nil"/>
        </w:pBdr>
        <w:spacing w:line="240" w:lineRule="auto"/>
        <w:rPr>
          <w:del w:id="829" w:author="Shen, Guning" w:date="2024-03-27T14:31:00Z"/>
          <w:rFonts w:ascii="Times New Roman" w:eastAsia="Times New Roman" w:hAnsi="Times New Roman" w:cs="Times New Roman"/>
          <w:color w:val="000000"/>
          <w:sz w:val="24"/>
          <w:szCs w:val="24"/>
        </w:rPr>
      </w:pPr>
    </w:p>
    <w:p w14:paraId="32936444" w14:textId="46E15BDE" w:rsidR="00DB5F02" w:rsidDel="00473C50" w:rsidRDefault="00A96409">
      <w:pPr>
        <w:pStyle w:val="Heading2"/>
        <w:rPr>
          <w:del w:id="830" w:author="Shen, Guning" w:date="2024-03-27T14:31:00Z"/>
        </w:rPr>
      </w:pPr>
      <w:del w:id="831" w:author="Shen, Guning" w:date="2024-03-27T14:31:00Z">
        <w:r w:rsidDel="00473C50">
          <w:delText xml:space="preserve">Analysis Records and Viewing Output </w:delText>
        </w:r>
      </w:del>
    </w:p>
    <w:p w14:paraId="5B7A60DD" w14:textId="4E8E2D56" w:rsidR="00DB5F02" w:rsidDel="00473C50" w:rsidRDefault="00DB5F02">
      <w:pPr>
        <w:rPr>
          <w:del w:id="832" w:author="Shen, Guning" w:date="2024-03-27T14:31:00Z"/>
        </w:rPr>
      </w:pPr>
    </w:p>
    <w:p w14:paraId="00E2E82A" w14:textId="3F6E2657" w:rsidR="00DB5F02" w:rsidDel="00473C50" w:rsidRDefault="00DB5F02">
      <w:pPr>
        <w:rPr>
          <w:del w:id="833" w:author="Shen, Guning" w:date="2024-03-27T14:31:00Z"/>
        </w:rPr>
      </w:pPr>
    </w:p>
    <w:p w14:paraId="1BF139A0" w14:textId="590421D0" w:rsidR="00DB5F02" w:rsidDel="00473C50" w:rsidRDefault="00A96409">
      <w:pPr>
        <w:pBdr>
          <w:top w:val="nil"/>
          <w:left w:val="nil"/>
          <w:bottom w:val="nil"/>
          <w:right w:val="nil"/>
          <w:between w:val="nil"/>
        </w:pBdr>
        <w:spacing w:line="240" w:lineRule="auto"/>
        <w:rPr>
          <w:del w:id="834" w:author="Shen, Guning" w:date="2024-03-27T14:31:00Z"/>
          <w:rFonts w:ascii="Times New Roman" w:eastAsia="Times New Roman" w:hAnsi="Times New Roman" w:cs="Times New Roman"/>
          <w:color w:val="000000"/>
          <w:sz w:val="24"/>
          <w:szCs w:val="24"/>
        </w:rPr>
      </w:pPr>
      <w:del w:id="835" w:author="Shen, Guning" w:date="2024-03-27T14:31:00Z">
        <w:r w:rsidDel="00473C50">
          <w:rPr>
            <w:rFonts w:ascii="Times New Roman" w:eastAsia="Times New Roman" w:hAnsi="Times New Roman" w:cs="Times New Roman"/>
            <w:color w:val="000000"/>
            <w:sz w:val="24"/>
            <w:szCs w:val="24"/>
          </w:rPr>
          <w:delText>Click on the Analyses tool to view the listing of the process</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or analysis history. Above the listing is an actions or commands bar. The </w:delText>
        </w:r>
        <w:r w:rsidDel="00473C50">
          <w:rPr>
            <w:rFonts w:ascii="Courier New" w:eastAsia="Courier New" w:hAnsi="Courier New" w:cs="Courier New"/>
            <w:sz w:val="22"/>
            <w:szCs w:val="22"/>
          </w:rPr>
          <w:delText>refresh</w:delText>
        </w:r>
        <w:r w:rsidDel="00473C50">
          <w:rPr>
            <w:rFonts w:ascii="Times New Roman" w:eastAsia="Times New Roman" w:hAnsi="Times New Roman" w:cs="Times New Roman"/>
            <w:color w:val="000000"/>
            <w:sz w:val="24"/>
            <w:szCs w:val="24"/>
          </w:rPr>
          <w:delText xml:space="preserve"> in the middle of the bar can be used to refresh the listing. The process history in Discovery shows both running and completed processes/analyses.</w:delText>
        </w:r>
      </w:del>
    </w:p>
    <w:p w14:paraId="103C629B" w14:textId="6510713B" w:rsidR="00DB5F02" w:rsidDel="00473C50" w:rsidRDefault="00A96409">
      <w:pPr>
        <w:pBdr>
          <w:top w:val="nil"/>
          <w:left w:val="nil"/>
          <w:bottom w:val="nil"/>
          <w:right w:val="nil"/>
          <w:between w:val="nil"/>
        </w:pBdr>
        <w:spacing w:line="240" w:lineRule="auto"/>
        <w:rPr>
          <w:del w:id="836" w:author="Shen, Guning" w:date="2024-03-27T14:31:00Z"/>
          <w:rFonts w:ascii="Times New Roman" w:eastAsia="Times New Roman" w:hAnsi="Times New Roman" w:cs="Times New Roman"/>
          <w:color w:val="000000"/>
          <w:sz w:val="24"/>
          <w:szCs w:val="24"/>
        </w:rPr>
      </w:pPr>
      <w:del w:id="837" w:author="Shen, Guning" w:date="2024-03-27T14:31:00Z">
        <w:r w:rsidDel="00473C50">
          <w:rPr>
            <w:rFonts w:ascii="Times New Roman" w:eastAsia="Times New Roman" w:hAnsi="Times New Roman" w:cs="Times New Roman"/>
            <w:color w:val="000000"/>
            <w:sz w:val="24"/>
            <w:szCs w:val="24"/>
          </w:rPr>
          <w:delText xml:space="preserve">When an analysis completes, the refreshed status field of its record in the listing will change to </w:delText>
        </w:r>
        <w:r w:rsidDel="00473C50">
          <w:rPr>
            <w:rFonts w:ascii="Courier New" w:eastAsia="Courier New" w:hAnsi="Courier New" w:cs="Courier New"/>
            <w:sz w:val="22"/>
            <w:szCs w:val="22"/>
          </w:rPr>
          <w:delText>Completed</w:delText>
        </w:r>
        <w:r w:rsidDel="00473C50">
          <w:rPr>
            <w:rFonts w:ascii="Times New Roman" w:eastAsia="Times New Roman" w:hAnsi="Times New Roman" w:cs="Times New Roman"/>
            <w:color w:val="000000"/>
            <w:sz w:val="24"/>
            <w:szCs w:val="24"/>
          </w:rPr>
          <w:delText>, and you will also get a notification and maybe even an email. (You may have to refresh the screen to see the status change) Notifications can also be seen by clicking on the bell in the upper right corner of the Discovery workspace visualization. Task completion notifications are not supported on personal computers as they make sense for time-intensive batch programs and not for interactive applications whose incremental actions we actively watch.  Since Discovery does not know anything about the batch programs, it assumes all of them are time-intensive, even the grep program.</w:delText>
        </w:r>
      </w:del>
    </w:p>
    <w:p w14:paraId="779F8B1E" w14:textId="5954781C" w:rsidR="00DB5F02" w:rsidDel="00473C50" w:rsidRDefault="00A96409">
      <w:pPr>
        <w:pBdr>
          <w:top w:val="nil"/>
          <w:left w:val="nil"/>
          <w:bottom w:val="nil"/>
          <w:right w:val="nil"/>
          <w:between w:val="nil"/>
        </w:pBdr>
        <w:spacing w:line="240" w:lineRule="auto"/>
        <w:rPr>
          <w:del w:id="838" w:author="Shen, Guning" w:date="2024-03-27T14:31:00Z"/>
          <w:rFonts w:ascii="Times New Roman" w:eastAsia="Times New Roman" w:hAnsi="Times New Roman" w:cs="Times New Roman"/>
          <w:color w:val="000000"/>
          <w:sz w:val="24"/>
          <w:szCs w:val="24"/>
        </w:rPr>
      </w:pPr>
      <w:del w:id="839" w:author="Shen, Guning" w:date="2024-03-27T14:31:00Z">
        <w:r w:rsidDel="00473C50">
          <w:rPr>
            <w:rFonts w:ascii="Times New Roman" w:eastAsia="Times New Roman" w:hAnsi="Times New Roman" w:cs="Times New Roman"/>
            <w:color w:val="000000"/>
            <w:sz w:val="24"/>
            <w:szCs w:val="24"/>
          </w:rPr>
          <w:delText xml:space="preserve">When the status goes to </w:delText>
        </w:r>
        <w:r w:rsidDel="00473C50">
          <w:rPr>
            <w:rFonts w:ascii="Courier New" w:eastAsia="Courier New" w:hAnsi="Courier New" w:cs="Courier New"/>
            <w:sz w:val="22"/>
            <w:szCs w:val="22"/>
          </w:rPr>
          <w:delText>Completed</w:delText>
        </w:r>
        <w:r w:rsidDel="00473C50">
          <w:rPr>
            <w:rFonts w:ascii="Times New Roman" w:eastAsia="Times New Roman" w:hAnsi="Times New Roman" w:cs="Times New Roman"/>
            <w:color w:val="000000"/>
            <w:sz w:val="24"/>
            <w:szCs w:val="24"/>
          </w:rPr>
          <w:delText>, we can view its output by clicking on the first of the three command icons displayed to the right of the status, as shown in the figure.</w:delText>
        </w:r>
      </w:del>
    </w:p>
    <w:p w14:paraId="3EA8E5F0" w14:textId="01D6A2E9" w:rsidR="00DB5F02" w:rsidDel="00473C50" w:rsidRDefault="00A96409">
      <w:pPr>
        <w:pBdr>
          <w:top w:val="nil"/>
          <w:left w:val="nil"/>
          <w:bottom w:val="nil"/>
          <w:right w:val="nil"/>
          <w:between w:val="nil"/>
        </w:pBdr>
        <w:spacing w:line="240" w:lineRule="auto"/>
        <w:rPr>
          <w:del w:id="840" w:author="Shen, Guning" w:date="2024-03-27T14:31:00Z"/>
          <w:rFonts w:ascii="Times New Roman" w:eastAsia="Times New Roman" w:hAnsi="Times New Roman" w:cs="Times New Roman"/>
          <w:color w:val="000000"/>
          <w:sz w:val="24"/>
          <w:szCs w:val="24"/>
        </w:rPr>
      </w:pPr>
      <w:del w:id="841" w:author="Shen, Guning" w:date="2024-03-27T14:31:00Z">
        <w:r w:rsidDel="00473C50">
          <w:rPr>
            <w:rFonts w:ascii="Times New Roman" w:eastAsia="Times New Roman" w:hAnsi="Times New Roman" w:cs="Times New Roman"/>
            <w:color w:val="000000"/>
            <w:sz w:val="24"/>
            <w:szCs w:val="24"/>
          </w:rPr>
          <w:delText>An alternative method is to view its output by taking the following actions.</w:delText>
        </w:r>
      </w:del>
    </w:p>
    <w:p w14:paraId="7089F6EF" w14:textId="50FCB9EE" w:rsidR="00DB5F02" w:rsidDel="00473C50" w:rsidRDefault="00A96409">
      <w:pPr>
        <w:numPr>
          <w:ilvl w:val="0"/>
          <w:numId w:val="7"/>
        </w:numPr>
        <w:pBdr>
          <w:top w:val="nil"/>
          <w:left w:val="nil"/>
          <w:bottom w:val="nil"/>
          <w:right w:val="nil"/>
          <w:between w:val="nil"/>
        </w:pBdr>
        <w:spacing w:line="240" w:lineRule="auto"/>
        <w:rPr>
          <w:del w:id="842" w:author="Shen, Guning" w:date="2024-03-27T14:31:00Z"/>
        </w:rPr>
      </w:pPr>
      <w:del w:id="843" w:author="Shen, Guning" w:date="2024-03-27T14:31:00Z">
        <w:r w:rsidDel="00473C50">
          <w:rPr>
            <w:rFonts w:ascii="Times New Roman" w:eastAsia="Times New Roman" w:hAnsi="Times New Roman" w:cs="Times New Roman"/>
            <w:color w:val="000000"/>
            <w:sz w:val="24"/>
            <w:szCs w:val="24"/>
          </w:rPr>
          <w:delText>Select the check box associated with the analysis name.</w:delText>
        </w:r>
      </w:del>
    </w:p>
    <w:p w14:paraId="77D32B5A" w14:textId="463D6AD6" w:rsidR="00DB5F02" w:rsidDel="00473C50" w:rsidRDefault="00A96409">
      <w:pPr>
        <w:numPr>
          <w:ilvl w:val="0"/>
          <w:numId w:val="7"/>
        </w:numPr>
        <w:pBdr>
          <w:top w:val="nil"/>
          <w:left w:val="nil"/>
          <w:bottom w:val="nil"/>
          <w:right w:val="nil"/>
          <w:between w:val="nil"/>
        </w:pBdr>
        <w:spacing w:line="240" w:lineRule="auto"/>
        <w:rPr>
          <w:del w:id="844" w:author="Shen, Guning" w:date="2024-03-27T14:31:00Z"/>
        </w:rPr>
      </w:pPr>
      <w:del w:id="845" w:author="Shen, Guning" w:date="2024-03-27T14:31:00Z">
        <w:r w:rsidDel="00473C50">
          <w:rPr>
            <w:rFonts w:ascii="Times New Roman" w:eastAsia="Times New Roman" w:hAnsi="Times New Roman" w:cs="Times New Roman"/>
            <w:color w:val="000000"/>
            <w:sz w:val="24"/>
            <w:szCs w:val="24"/>
          </w:rPr>
          <w:delText xml:space="preserve">Execute the command </w:delText>
        </w:r>
        <w:r w:rsidDel="00473C50">
          <w:rPr>
            <w:rFonts w:ascii="Courier New" w:eastAsia="Courier New" w:hAnsi="Courier New" w:cs="Courier New"/>
            <w:sz w:val="22"/>
            <w:szCs w:val="22"/>
          </w:rPr>
          <w:delText>Go to output folder</w:delText>
        </w:r>
        <w:r w:rsidDel="00473C50">
          <w:rPr>
            <w:rFonts w:ascii="Times New Roman" w:eastAsia="Times New Roman" w:hAnsi="Times New Roman" w:cs="Times New Roman"/>
            <w:color w:val="000000"/>
            <w:sz w:val="24"/>
            <w:szCs w:val="24"/>
          </w:rPr>
          <w:delText xml:space="preserve"> in the </w:delText>
        </w:r>
        <w:r w:rsidDel="00473C50">
          <w:rPr>
            <w:rFonts w:ascii="Courier New" w:eastAsia="Courier New" w:hAnsi="Courier New" w:cs="Courier New"/>
            <w:sz w:val="22"/>
            <w:szCs w:val="22"/>
          </w:rPr>
          <w:delText>More Actions</w:delText>
        </w:r>
        <w:r w:rsidDel="00473C50">
          <w:rPr>
            <w:rFonts w:ascii="Times New Roman" w:eastAsia="Times New Roman" w:hAnsi="Times New Roman" w:cs="Times New Roman"/>
            <w:color w:val="000000"/>
            <w:sz w:val="24"/>
            <w:szCs w:val="24"/>
          </w:rPr>
          <w:delText xml:space="preserve"> menu item.</w:delText>
        </w:r>
      </w:del>
    </w:p>
    <w:p w14:paraId="7B3317B3" w14:textId="27A784F3" w:rsidR="00DB5F02" w:rsidDel="00473C50" w:rsidRDefault="00A96409">
      <w:pPr>
        <w:pBdr>
          <w:top w:val="nil"/>
          <w:left w:val="nil"/>
          <w:bottom w:val="nil"/>
          <w:right w:val="nil"/>
          <w:between w:val="nil"/>
        </w:pBdr>
        <w:spacing w:line="240" w:lineRule="auto"/>
        <w:rPr>
          <w:del w:id="846" w:author="Shen, Guning" w:date="2024-03-27T14:31:00Z"/>
          <w:rFonts w:ascii="Times New Roman" w:eastAsia="Times New Roman" w:hAnsi="Times New Roman" w:cs="Times New Roman"/>
          <w:color w:val="000000"/>
          <w:sz w:val="24"/>
          <w:szCs w:val="24"/>
        </w:rPr>
      </w:pPr>
      <w:del w:id="847" w:author="Shen, Guning" w:date="2024-03-27T14:31:00Z">
        <w:r w:rsidDel="00473C50">
          <w:rPr>
            <w:rFonts w:ascii="Times New Roman" w:eastAsia="Times New Roman" w:hAnsi="Times New Roman" w:cs="Times New Roman"/>
            <w:color w:val="000000"/>
            <w:sz w:val="24"/>
            <w:szCs w:val="24"/>
          </w:rPr>
          <w:delText xml:space="preserve"> You could have use the Data tool to go to the folder, but it is more convenient to go directly from the analysis tool. To use the Data tool you need to know the structure of the output folder. Discovery creates an analysis subfolder in each output folder whose name is derived from the application name, analysis name entered in the analysis specification, and time when the analysis was created (</w:delText>
        </w:r>
        <w:r w:rsidDel="00473C50">
          <w:rPr>
            <w:rFonts w:ascii="Courier New" w:eastAsia="Courier New" w:hAnsi="Courier New" w:cs="Courier New"/>
            <w:sz w:val="22"/>
            <w:szCs w:val="22"/>
          </w:rPr>
          <w:delText>Grep_3.1-2_analysis_A_1_tsv-2020-06-02-20-26-18.5</w:delText>
        </w:r>
        <w:r w:rsidDel="00473C50">
          <w:rPr>
            <w:rFonts w:ascii="Times New Roman" w:eastAsia="Times New Roman" w:hAnsi="Times New Roman" w:cs="Times New Roman"/>
            <w:color w:val="000000"/>
            <w:sz w:val="24"/>
            <w:szCs w:val="24"/>
          </w:rPr>
          <w:delText xml:space="preserve">). Thus, the absolute name of the output file of this process should be of the form (e.g. </w:delText>
        </w:r>
        <w:r w:rsidDel="00473C50">
          <w:rPr>
            <w:rFonts w:ascii="Courier New" w:eastAsia="Courier New" w:hAnsi="Courier New" w:cs="Courier New"/>
            <w:sz w:val="22"/>
            <w:szCs w:val="22"/>
          </w:rPr>
          <w:delText>/iplant/home/dewan/ analyses /Grep_3.1-2_analysis_A_1_tsv-2021-03-29-23-13-46.9/Greped_A_1_abundance.tsv</w:delText>
        </w:r>
        <w:r w:rsidDel="00473C50">
          <w:rPr>
            <w:rFonts w:ascii="Times New Roman" w:eastAsia="Times New Roman" w:hAnsi="Times New Roman" w:cs="Times New Roman"/>
            <w:color w:val="000000"/>
            <w:sz w:val="24"/>
            <w:szCs w:val="24"/>
          </w:rPr>
          <w:delText xml:space="preserve">). </w:delText>
        </w:r>
      </w:del>
    </w:p>
    <w:p w14:paraId="72211F8A" w14:textId="19885A03" w:rsidR="00DB5F02" w:rsidDel="00473C50" w:rsidRDefault="00A96409">
      <w:pPr>
        <w:rPr>
          <w:del w:id="848" w:author="Shen, Guning" w:date="2024-03-27T14:31:00Z"/>
        </w:rPr>
      </w:pPr>
      <w:del w:id="849" w:author="Shen, Guning" w:date="2024-03-27T14:31:00Z">
        <w:r w:rsidDel="00473C50">
          <w:delText xml:space="preserve">Click on the file </w:delText>
        </w:r>
        <w:r w:rsidDel="00473C50">
          <w:rPr>
            <w:rFonts w:ascii="Courier New" w:eastAsia="Courier New" w:hAnsi="Courier New" w:cs="Courier New"/>
            <w:sz w:val="22"/>
            <w:szCs w:val="22"/>
          </w:rPr>
          <w:delText>Greped_A_1_abundance.tsv</w:delText>
        </w:r>
        <w:r w:rsidDel="00473C50">
          <w:delText xml:space="preserve"> to view its contents. It should have only those lines that have the search string </w:delText>
        </w:r>
        <w:r w:rsidDel="00473C50">
          <w:rPr>
            <w:rFonts w:ascii="Courier New" w:eastAsia="Courier New" w:hAnsi="Courier New" w:cs="Courier New"/>
            <w:sz w:val="22"/>
            <w:szCs w:val="22"/>
          </w:rPr>
          <w:delText>enst00000391</w:delText>
        </w:r>
        <w:r w:rsidDel="00473C50">
          <w:delText>.</w:delText>
        </w:r>
      </w:del>
    </w:p>
    <w:p w14:paraId="7BC3F886" w14:textId="74F04BC8" w:rsidR="00DB5F02" w:rsidDel="00473C50" w:rsidRDefault="00A96409">
      <w:pPr>
        <w:rPr>
          <w:del w:id="850" w:author="Shen, Guning" w:date="2024-03-27T14:31:00Z"/>
        </w:rPr>
      </w:pPr>
      <w:del w:id="851" w:author="Shen, Guning" w:date="2024-03-27T14:31:00Z">
        <w:r w:rsidDel="00473C50">
          <w:delText xml:space="preserve">Move the output file to the folder </w:delText>
        </w:r>
        <w:r w:rsidDel="00473C50">
          <w:rPr>
            <w:rFonts w:ascii="Courier New" w:eastAsia="Courier New" w:hAnsi="Courier New" w:cs="Courier New"/>
            <w:sz w:val="22"/>
            <w:szCs w:val="22"/>
          </w:rPr>
          <w:delText>FilteredSortedOutput</w:delText>
        </w:r>
        <w:r w:rsidDel="00473C50">
          <w:delText xml:space="preserve"> in the Discovery subfolder in the home directory. The section </w:delText>
        </w:r>
        <w:r w:rsidDel="00473C50">
          <w:rPr>
            <w:rFonts w:ascii="Courier New" w:eastAsia="Courier New" w:hAnsi="Courier New" w:cs="Courier New"/>
            <w:sz w:val="22"/>
            <w:szCs w:val="22"/>
          </w:rPr>
          <w:delText>Viewing and Moving File Nodes</w:delText>
        </w:r>
        <w:r w:rsidDel="00473C50">
          <w:delText xml:space="preserve"> explained moving of file nodes. </w:delText>
        </w:r>
      </w:del>
    </w:p>
    <w:p w14:paraId="28223593" w14:textId="03D83063" w:rsidR="00DB5F02" w:rsidDel="00473C50" w:rsidRDefault="00A96409">
      <w:pPr>
        <w:pStyle w:val="Heading2"/>
        <w:rPr>
          <w:del w:id="852" w:author="Shen, Guning" w:date="2024-03-27T14:31:00Z"/>
        </w:rPr>
      </w:pPr>
      <w:del w:id="853" w:author="Shen, Guning" w:date="2024-03-27T14:31:00Z">
        <w:r w:rsidDel="00473C50">
          <w:delText>Running a Second Application: Sort</w:delText>
        </w:r>
      </w:del>
    </w:p>
    <w:p w14:paraId="436E1CD9" w14:textId="77A2B840" w:rsidR="00DB5F02" w:rsidDel="00473C50" w:rsidRDefault="00A96409">
      <w:pPr>
        <w:pBdr>
          <w:top w:val="nil"/>
          <w:left w:val="nil"/>
          <w:bottom w:val="nil"/>
          <w:right w:val="nil"/>
          <w:between w:val="nil"/>
        </w:pBdr>
        <w:spacing w:line="240" w:lineRule="auto"/>
        <w:rPr>
          <w:del w:id="854" w:author="Shen, Guning" w:date="2024-03-27T14:31:00Z"/>
          <w:rFonts w:ascii="Times New Roman" w:eastAsia="Times New Roman" w:hAnsi="Times New Roman" w:cs="Times New Roman"/>
          <w:color w:val="000000"/>
          <w:sz w:val="24"/>
          <w:szCs w:val="24"/>
        </w:rPr>
      </w:pPr>
      <w:del w:id="855" w:author="Shen, Guning" w:date="2024-03-27T14:31:00Z">
        <w:r w:rsidDel="00473C50">
          <w:rPr>
            <w:rFonts w:ascii="Times New Roman" w:eastAsia="Times New Roman" w:hAnsi="Times New Roman" w:cs="Times New Roman"/>
            <w:color w:val="000000"/>
            <w:sz w:val="24"/>
            <w:szCs w:val="24"/>
          </w:rPr>
          <w:delText xml:space="preserve">  </w:delText>
        </w:r>
      </w:del>
    </w:p>
    <w:p w14:paraId="72557F81" w14:textId="5D5FCB6E" w:rsidR="00DB5F02" w:rsidDel="00473C50" w:rsidRDefault="00A96409">
      <w:pPr>
        <w:pBdr>
          <w:top w:val="nil"/>
          <w:left w:val="nil"/>
          <w:bottom w:val="nil"/>
          <w:right w:val="nil"/>
          <w:between w:val="nil"/>
        </w:pBdr>
        <w:spacing w:line="240" w:lineRule="auto"/>
        <w:rPr>
          <w:del w:id="856" w:author="Shen, Guning" w:date="2024-03-27T14:31:00Z"/>
          <w:rFonts w:ascii="Times New Roman" w:eastAsia="Times New Roman" w:hAnsi="Times New Roman" w:cs="Times New Roman"/>
          <w:color w:val="000000"/>
          <w:sz w:val="24"/>
          <w:szCs w:val="24"/>
        </w:rPr>
      </w:pPr>
      <w:del w:id="857" w:author="Shen, Guning" w:date="2024-03-27T14:31:00Z">
        <w:r w:rsidDel="00473C50">
          <w:rPr>
            <w:rFonts w:ascii="Times New Roman" w:eastAsia="Times New Roman" w:hAnsi="Times New Roman" w:cs="Times New Roman"/>
            <w:color w:val="000000"/>
            <w:sz w:val="24"/>
            <w:szCs w:val="24"/>
          </w:rPr>
          <w:delText>Now that we understand how to run an application, check its status, and find its output, let us practice this skill by running a second application, which will sort the file produced by the grep program.</w:delText>
        </w:r>
      </w:del>
    </w:p>
    <w:p w14:paraId="55096D6D" w14:textId="4DCBCB0A" w:rsidR="00DB5F02" w:rsidDel="00473C50" w:rsidRDefault="00A96409">
      <w:pPr>
        <w:pBdr>
          <w:top w:val="nil"/>
          <w:left w:val="nil"/>
          <w:bottom w:val="nil"/>
          <w:right w:val="nil"/>
          <w:between w:val="nil"/>
        </w:pBdr>
        <w:spacing w:line="240" w:lineRule="auto"/>
        <w:rPr>
          <w:del w:id="858" w:author="Shen, Guning" w:date="2024-03-27T14:31:00Z"/>
          <w:rFonts w:ascii="Times New Roman" w:eastAsia="Times New Roman" w:hAnsi="Times New Roman" w:cs="Times New Roman"/>
          <w:color w:val="000000"/>
          <w:sz w:val="24"/>
          <w:szCs w:val="24"/>
        </w:rPr>
      </w:pPr>
      <w:del w:id="859" w:author="Shen, Guning" w:date="2024-03-27T14:31:00Z">
        <w:r w:rsidDel="00473C50">
          <w:rPr>
            <w:rFonts w:ascii="Times New Roman" w:eastAsia="Times New Roman" w:hAnsi="Times New Roman" w:cs="Times New Roman"/>
            <w:color w:val="000000"/>
            <w:sz w:val="24"/>
            <w:szCs w:val="24"/>
          </w:rPr>
          <w:delText>Here is the application-specific information we need to execute this second step in the grep-sort workflow.</w:delText>
        </w:r>
      </w:del>
    </w:p>
    <w:tbl>
      <w:tblPr>
        <w:tblStyle w:val="afd"/>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5"/>
        <w:gridCol w:w="960"/>
        <w:gridCol w:w="1275"/>
        <w:gridCol w:w="1425"/>
        <w:gridCol w:w="1155"/>
        <w:gridCol w:w="2595"/>
      </w:tblGrid>
      <w:tr w:rsidR="00DB5F02" w:rsidDel="00473C50" w14:paraId="59A71ADF" w14:textId="0ECD3FB8">
        <w:trPr>
          <w:del w:id="860" w:author="Shen, Guning" w:date="2024-03-27T14:31:00Z"/>
        </w:trPr>
        <w:tc>
          <w:tcPr>
            <w:tcW w:w="1995" w:type="dxa"/>
          </w:tcPr>
          <w:p w14:paraId="65B7C849" w14:textId="11C85079" w:rsidR="00DB5F02" w:rsidDel="00473C50" w:rsidRDefault="00A96409">
            <w:pPr>
              <w:pBdr>
                <w:top w:val="nil"/>
                <w:left w:val="nil"/>
                <w:bottom w:val="nil"/>
                <w:right w:val="nil"/>
                <w:between w:val="nil"/>
              </w:pBdr>
              <w:spacing w:after="160"/>
              <w:rPr>
                <w:del w:id="861" w:author="Shen, Guning" w:date="2024-03-27T14:31:00Z"/>
                <w:rFonts w:ascii="Times New Roman" w:eastAsia="Times New Roman" w:hAnsi="Times New Roman" w:cs="Times New Roman"/>
                <w:color w:val="000000"/>
                <w:sz w:val="20"/>
                <w:szCs w:val="20"/>
              </w:rPr>
            </w:pPr>
            <w:del w:id="862" w:author="Shen, Guning" w:date="2024-03-27T14:31:00Z">
              <w:r w:rsidDel="00473C50">
                <w:rPr>
                  <w:rFonts w:ascii="Times New Roman" w:eastAsia="Times New Roman" w:hAnsi="Times New Roman" w:cs="Times New Roman"/>
                  <w:color w:val="000000"/>
                  <w:sz w:val="20"/>
                  <w:szCs w:val="20"/>
                </w:rPr>
                <w:delText>Application Name</w:delText>
              </w:r>
            </w:del>
          </w:p>
        </w:tc>
        <w:tc>
          <w:tcPr>
            <w:tcW w:w="960" w:type="dxa"/>
          </w:tcPr>
          <w:p w14:paraId="568B829E" w14:textId="14BE088C" w:rsidR="00DB5F02" w:rsidDel="00473C50" w:rsidRDefault="00A96409">
            <w:pPr>
              <w:pBdr>
                <w:top w:val="nil"/>
                <w:left w:val="nil"/>
                <w:bottom w:val="nil"/>
                <w:right w:val="nil"/>
                <w:between w:val="nil"/>
              </w:pBdr>
              <w:spacing w:after="160"/>
              <w:rPr>
                <w:del w:id="863" w:author="Shen, Guning" w:date="2024-03-27T14:31:00Z"/>
                <w:rFonts w:ascii="Times New Roman" w:eastAsia="Times New Roman" w:hAnsi="Times New Roman" w:cs="Times New Roman"/>
                <w:color w:val="000000"/>
                <w:sz w:val="20"/>
                <w:szCs w:val="20"/>
              </w:rPr>
            </w:pPr>
            <w:del w:id="864" w:author="Shen, Guning" w:date="2024-03-27T14:31:00Z">
              <w:r w:rsidDel="00473C50">
                <w:rPr>
                  <w:rFonts w:ascii="Times New Roman" w:eastAsia="Times New Roman" w:hAnsi="Times New Roman" w:cs="Times New Roman"/>
                  <w:color w:val="000000"/>
                  <w:sz w:val="20"/>
                  <w:szCs w:val="20"/>
                </w:rPr>
                <w:delText>Analysis Name</w:delText>
              </w:r>
            </w:del>
          </w:p>
        </w:tc>
        <w:tc>
          <w:tcPr>
            <w:tcW w:w="1275" w:type="dxa"/>
          </w:tcPr>
          <w:p w14:paraId="411EC908" w14:textId="05515B61" w:rsidR="00DB5F02" w:rsidDel="00473C50" w:rsidRDefault="00A96409">
            <w:pPr>
              <w:pBdr>
                <w:top w:val="nil"/>
                <w:left w:val="nil"/>
                <w:bottom w:val="nil"/>
                <w:right w:val="nil"/>
                <w:between w:val="nil"/>
              </w:pBdr>
              <w:spacing w:after="160"/>
              <w:rPr>
                <w:del w:id="865" w:author="Shen, Guning" w:date="2024-03-27T14:31:00Z"/>
                <w:rFonts w:ascii="Times New Roman" w:eastAsia="Times New Roman" w:hAnsi="Times New Roman" w:cs="Times New Roman"/>
                <w:color w:val="000000"/>
                <w:sz w:val="20"/>
                <w:szCs w:val="20"/>
              </w:rPr>
            </w:pPr>
            <w:del w:id="866" w:author="Shen, Guning" w:date="2024-03-27T14:31:00Z">
              <w:r w:rsidDel="00473C50">
                <w:rPr>
                  <w:rFonts w:ascii="Times New Roman" w:eastAsia="Times New Roman" w:hAnsi="Times New Roman" w:cs="Times New Roman"/>
                  <w:color w:val="000000"/>
                  <w:sz w:val="20"/>
                  <w:szCs w:val="20"/>
                </w:rPr>
                <w:delText>Input file</w:delText>
              </w:r>
            </w:del>
          </w:p>
        </w:tc>
        <w:tc>
          <w:tcPr>
            <w:tcW w:w="1425" w:type="dxa"/>
          </w:tcPr>
          <w:p w14:paraId="55130562" w14:textId="2388602F" w:rsidR="00DB5F02" w:rsidDel="00473C50" w:rsidRDefault="00A96409">
            <w:pPr>
              <w:pBdr>
                <w:top w:val="nil"/>
                <w:left w:val="nil"/>
                <w:bottom w:val="nil"/>
                <w:right w:val="nil"/>
                <w:between w:val="nil"/>
              </w:pBdr>
              <w:spacing w:after="160"/>
              <w:rPr>
                <w:del w:id="867" w:author="Shen, Guning" w:date="2024-03-27T14:31:00Z"/>
                <w:rFonts w:ascii="Times New Roman" w:eastAsia="Times New Roman" w:hAnsi="Times New Roman" w:cs="Times New Roman"/>
                <w:color w:val="000000"/>
                <w:sz w:val="20"/>
                <w:szCs w:val="20"/>
              </w:rPr>
            </w:pPr>
            <w:del w:id="868" w:author="Shen, Guning" w:date="2024-03-27T14:31:00Z">
              <w:r w:rsidDel="00473C50">
                <w:rPr>
                  <w:rFonts w:ascii="Times New Roman" w:eastAsia="Times New Roman" w:hAnsi="Times New Roman" w:cs="Times New Roman"/>
                  <w:color w:val="000000"/>
                  <w:sz w:val="20"/>
                  <w:szCs w:val="20"/>
                </w:rPr>
                <w:delText>Output Folder</w:delText>
              </w:r>
            </w:del>
          </w:p>
        </w:tc>
        <w:tc>
          <w:tcPr>
            <w:tcW w:w="1155" w:type="dxa"/>
          </w:tcPr>
          <w:p w14:paraId="55C25365" w14:textId="19C7DB99" w:rsidR="00DB5F02" w:rsidDel="00473C50" w:rsidRDefault="00A96409">
            <w:pPr>
              <w:pBdr>
                <w:top w:val="nil"/>
                <w:left w:val="nil"/>
                <w:bottom w:val="nil"/>
                <w:right w:val="nil"/>
                <w:between w:val="nil"/>
              </w:pBdr>
              <w:spacing w:after="160"/>
              <w:rPr>
                <w:del w:id="869" w:author="Shen, Guning" w:date="2024-03-27T14:31:00Z"/>
                <w:rFonts w:ascii="Times New Roman" w:eastAsia="Times New Roman" w:hAnsi="Times New Roman" w:cs="Times New Roman"/>
                <w:color w:val="000000"/>
                <w:sz w:val="20"/>
                <w:szCs w:val="20"/>
              </w:rPr>
            </w:pPr>
            <w:del w:id="870" w:author="Shen, Guning" w:date="2024-03-27T14:31:00Z">
              <w:r w:rsidDel="00473C50">
                <w:rPr>
                  <w:rFonts w:ascii="Times New Roman" w:eastAsia="Times New Roman" w:hAnsi="Times New Roman" w:cs="Times New Roman"/>
                  <w:color w:val="000000"/>
                  <w:sz w:val="20"/>
                  <w:szCs w:val="20"/>
                </w:rPr>
                <w:delText>Output file</w:delText>
              </w:r>
            </w:del>
          </w:p>
        </w:tc>
        <w:tc>
          <w:tcPr>
            <w:tcW w:w="2595" w:type="dxa"/>
          </w:tcPr>
          <w:p w14:paraId="1B063EE2" w14:textId="70E7FC76" w:rsidR="00DB5F02" w:rsidDel="00473C50" w:rsidRDefault="00A96409">
            <w:pPr>
              <w:pBdr>
                <w:top w:val="nil"/>
                <w:left w:val="nil"/>
                <w:bottom w:val="nil"/>
                <w:right w:val="nil"/>
                <w:between w:val="nil"/>
              </w:pBdr>
              <w:spacing w:after="160"/>
              <w:rPr>
                <w:del w:id="871" w:author="Shen, Guning" w:date="2024-03-27T14:31:00Z"/>
                <w:rFonts w:ascii="Times New Roman" w:eastAsia="Times New Roman" w:hAnsi="Times New Roman" w:cs="Times New Roman"/>
                <w:color w:val="000000"/>
                <w:sz w:val="20"/>
                <w:szCs w:val="20"/>
              </w:rPr>
            </w:pPr>
            <w:del w:id="872" w:author="Shen, Guning" w:date="2024-03-27T14:31:00Z">
              <w:r w:rsidDel="00473C50">
                <w:rPr>
                  <w:rFonts w:ascii="Times New Roman" w:eastAsia="Times New Roman" w:hAnsi="Times New Roman" w:cs="Times New Roman"/>
                  <w:color w:val="000000"/>
                  <w:sz w:val="20"/>
                  <w:szCs w:val="20"/>
                </w:rPr>
                <w:delText>Parameters</w:delText>
              </w:r>
            </w:del>
          </w:p>
        </w:tc>
      </w:tr>
      <w:tr w:rsidR="00DB5F02" w:rsidDel="00473C50" w14:paraId="11506BBC" w14:textId="659107DA">
        <w:trPr>
          <w:del w:id="873" w:author="Shen, Guning" w:date="2024-03-27T14:31:00Z"/>
        </w:trPr>
        <w:tc>
          <w:tcPr>
            <w:tcW w:w="1995" w:type="dxa"/>
          </w:tcPr>
          <w:p w14:paraId="7ABED4BE" w14:textId="02263F7A" w:rsidR="00DB5F02" w:rsidDel="00473C50" w:rsidRDefault="00A96409">
            <w:pPr>
              <w:pBdr>
                <w:top w:val="nil"/>
                <w:left w:val="nil"/>
                <w:bottom w:val="nil"/>
                <w:right w:val="nil"/>
                <w:between w:val="nil"/>
              </w:pBdr>
              <w:spacing w:after="160"/>
              <w:rPr>
                <w:del w:id="874" w:author="Shen, Guning" w:date="2024-03-27T14:31:00Z"/>
                <w:rFonts w:ascii="Times New Roman" w:eastAsia="Times New Roman" w:hAnsi="Times New Roman" w:cs="Times New Roman"/>
                <w:color w:val="000000"/>
                <w:sz w:val="20"/>
                <w:szCs w:val="20"/>
              </w:rPr>
            </w:pPr>
            <w:del w:id="875" w:author="Shen, Guning" w:date="2024-03-27T14:31:00Z">
              <w:r w:rsidDel="00473C50">
                <w:rPr>
                  <w:rFonts w:ascii="Courier New" w:eastAsia="Courier New" w:hAnsi="Courier New" w:cs="Courier New"/>
                  <w:sz w:val="22"/>
                  <w:szCs w:val="22"/>
                </w:rPr>
                <w:delText>Sort a File On A Column</w:delText>
              </w:r>
              <w:r w:rsidDel="00473C50">
                <w:rPr>
                  <w:rFonts w:ascii="Times New Roman" w:eastAsia="Times New Roman" w:hAnsi="Times New Roman" w:cs="Times New Roman"/>
                  <w:b/>
                  <w:color w:val="000000"/>
                  <w:sz w:val="20"/>
                  <w:szCs w:val="20"/>
                </w:rPr>
                <w:delText xml:space="preserve"> (</w:delText>
              </w:r>
              <w:r w:rsidDel="00473C50">
                <w:rPr>
                  <w:rFonts w:ascii="Times New Roman" w:eastAsia="Times New Roman" w:hAnsi="Times New Roman" w:cs="Times New Roman"/>
                  <w:color w:val="000000"/>
                  <w:sz w:val="20"/>
                  <w:szCs w:val="20"/>
                </w:rPr>
                <w:delText>by Amanda Cooksey)</w:delText>
              </w:r>
            </w:del>
          </w:p>
        </w:tc>
        <w:tc>
          <w:tcPr>
            <w:tcW w:w="960" w:type="dxa"/>
          </w:tcPr>
          <w:p w14:paraId="05F48745" w14:textId="7DA3397C" w:rsidR="00DB5F02" w:rsidDel="00473C50" w:rsidRDefault="00A96409">
            <w:pPr>
              <w:pBdr>
                <w:top w:val="nil"/>
                <w:left w:val="nil"/>
                <w:bottom w:val="nil"/>
                <w:right w:val="nil"/>
                <w:between w:val="nil"/>
              </w:pBdr>
              <w:spacing w:after="160"/>
              <w:rPr>
                <w:del w:id="876" w:author="Shen, Guning" w:date="2024-03-27T14:31:00Z"/>
                <w:rFonts w:ascii="Times New Roman" w:eastAsia="Times New Roman" w:hAnsi="Times New Roman" w:cs="Times New Roman"/>
                <w:color w:val="000000"/>
                <w:sz w:val="20"/>
                <w:szCs w:val="20"/>
              </w:rPr>
            </w:pPr>
            <w:del w:id="877" w:author="Shen, Guning" w:date="2024-03-27T14:31:00Z">
              <w:r w:rsidDel="00473C50">
                <w:rPr>
                  <w:rFonts w:ascii="Times New Roman" w:eastAsia="Times New Roman" w:hAnsi="Times New Roman" w:cs="Times New Roman"/>
                  <w:color w:val="000000"/>
                  <w:sz w:val="20"/>
                  <w:szCs w:val="20"/>
                </w:rPr>
                <w:delText>Chosen by you</w:delText>
              </w:r>
            </w:del>
          </w:p>
        </w:tc>
        <w:tc>
          <w:tcPr>
            <w:tcW w:w="1275" w:type="dxa"/>
          </w:tcPr>
          <w:p w14:paraId="10F61A7E" w14:textId="5337E76E" w:rsidR="00DB5F02" w:rsidDel="00473C50" w:rsidRDefault="00A96409">
            <w:pPr>
              <w:pBdr>
                <w:top w:val="nil"/>
                <w:left w:val="nil"/>
                <w:bottom w:val="nil"/>
                <w:right w:val="nil"/>
                <w:between w:val="nil"/>
              </w:pBdr>
              <w:spacing w:after="160"/>
              <w:rPr>
                <w:del w:id="878" w:author="Shen, Guning" w:date="2024-03-27T14:31:00Z"/>
                <w:rFonts w:ascii="Times New Roman" w:eastAsia="Times New Roman" w:hAnsi="Times New Roman" w:cs="Times New Roman"/>
                <w:color w:val="000000"/>
                <w:sz w:val="20"/>
                <w:szCs w:val="20"/>
              </w:rPr>
            </w:pPr>
            <w:del w:id="879" w:author="Shen, Guning" w:date="2024-03-27T14:31:00Z">
              <w:r w:rsidDel="00473C50">
                <w:rPr>
                  <w:rFonts w:ascii="Times New Roman" w:eastAsia="Times New Roman" w:hAnsi="Times New Roman" w:cs="Times New Roman"/>
                  <w:color w:val="000000"/>
                  <w:sz w:val="20"/>
                  <w:szCs w:val="20"/>
                </w:rPr>
                <w:delText>The tsv file produced by  running grep</w:delText>
              </w:r>
            </w:del>
          </w:p>
        </w:tc>
        <w:tc>
          <w:tcPr>
            <w:tcW w:w="1425" w:type="dxa"/>
          </w:tcPr>
          <w:p w14:paraId="4C62FEA2" w14:textId="45650432" w:rsidR="00DB5F02" w:rsidDel="00473C50" w:rsidRDefault="00A96409">
            <w:pPr>
              <w:pBdr>
                <w:top w:val="nil"/>
                <w:left w:val="nil"/>
                <w:bottom w:val="nil"/>
                <w:right w:val="nil"/>
                <w:between w:val="nil"/>
              </w:pBdr>
              <w:spacing w:after="160"/>
              <w:rPr>
                <w:del w:id="880" w:author="Shen, Guning" w:date="2024-03-27T14:31:00Z"/>
                <w:rFonts w:ascii="Times New Roman" w:eastAsia="Times New Roman" w:hAnsi="Times New Roman" w:cs="Times New Roman"/>
                <w:color w:val="000000"/>
                <w:sz w:val="20"/>
                <w:szCs w:val="20"/>
              </w:rPr>
            </w:pPr>
            <w:del w:id="881" w:author="Shen, Guning" w:date="2024-03-27T14:31:00Z">
              <w:r w:rsidDel="00473C50">
                <w:rPr>
                  <w:rFonts w:ascii="Times New Roman" w:eastAsia="Times New Roman" w:hAnsi="Times New Roman" w:cs="Times New Roman"/>
                  <w:color w:val="000000"/>
                  <w:sz w:val="20"/>
                  <w:szCs w:val="20"/>
                </w:rPr>
                <w:delText>Default folder</w:delText>
              </w:r>
            </w:del>
          </w:p>
        </w:tc>
        <w:tc>
          <w:tcPr>
            <w:tcW w:w="1155" w:type="dxa"/>
          </w:tcPr>
          <w:p w14:paraId="0CCF62CC" w14:textId="030A10EF" w:rsidR="00DB5F02" w:rsidDel="00473C50" w:rsidRDefault="00A96409">
            <w:pPr>
              <w:pBdr>
                <w:top w:val="nil"/>
                <w:left w:val="nil"/>
                <w:bottom w:val="nil"/>
                <w:right w:val="nil"/>
                <w:between w:val="nil"/>
              </w:pBdr>
              <w:rPr>
                <w:del w:id="882" w:author="Shen, Guning" w:date="2024-03-27T14:31:00Z"/>
                <w:rFonts w:ascii="Times New Roman" w:eastAsia="Times New Roman" w:hAnsi="Times New Roman" w:cs="Times New Roman"/>
                <w:color w:val="000000"/>
                <w:sz w:val="20"/>
                <w:szCs w:val="20"/>
              </w:rPr>
            </w:pPr>
            <w:del w:id="883" w:author="Shen, Guning" w:date="2024-03-27T14:31:00Z">
              <w:r w:rsidDel="00473C50">
                <w:rPr>
                  <w:rFonts w:ascii="Times New Roman" w:eastAsia="Times New Roman" w:hAnsi="Times New Roman" w:cs="Times New Roman"/>
                  <w:color w:val="000000"/>
                  <w:sz w:val="20"/>
                  <w:szCs w:val="20"/>
                </w:rPr>
                <w:delText xml:space="preserve">N/A </w:delText>
              </w:r>
            </w:del>
          </w:p>
        </w:tc>
        <w:tc>
          <w:tcPr>
            <w:tcW w:w="2595" w:type="dxa"/>
          </w:tcPr>
          <w:p w14:paraId="0B0DECB3" w14:textId="48818A5F" w:rsidR="00DB5F02" w:rsidDel="00473C50" w:rsidRDefault="00A96409">
            <w:pPr>
              <w:pBdr>
                <w:top w:val="nil"/>
                <w:left w:val="nil"/>
                <w:bottom w:val="nil"/>
                <w:right w:val="nil"/>
                <w:between w:val="nil"/>
              </w:pBdr>
              <w:spacing w:after="60"/>
              <w:rPr>
                <w:del w:id="884" w:author="Shen, Guning" w:date="2024-03-27T14:31:00Z"/>
                <w:rFonts w:ascii="Courier New" w:eastAsia="Courier New" w:hAnsi="Courier New" w:cs="Courier New"/>
                <w:color w:val="000000"/>
                <w:sz w:val="22"/>
                <w:szCs w:val="22"/>
              </w:rPr>
            </w:pPr>
            <w:del w:id="885" w:author="Shen, Guning" w:date="2024-03-27T14:31:00Z">
              <w:r w:rsidDel="00473C50">
                <w:rPr>
                  <w:rFonts w:ascii="Courier New" w:eastAsia="Courier New" w:hAnsi="Courier New" w:cs="Courier New"/>
                  <w:color w:val="000000"/>
                  <w:sz w:val="22"/>
                  <w:szCs w:val="22"/>
                </w:rPr>
                <w:delText>Column number to sort on: 2</w:delText>
              </w:r>
            </w:del>
          </w:p>
          <w:p w14:paraId="303E5889" w14:textId="02BDC47D" w:rsidR="00DB5F02" w:rsidDel="00473C50" w:rsidRDefault="00A96409">
            <w:pPr>
              <w:pBdr>
                <w:top w:val="nil"/>
                <w:left w:val="nil"/>
                <w:bottom w:val="nil"/>
                <w:right w:val="nil"/>
                <w:between w:val="nil"/>
              </w:pBdr>
              <w:spacing w:after="60"/>
              <w:rPr>
                <w:del w:id="886" w:author="Shen, Guning" w:date="2024-03-27T14:31:00Z"/>
                <w:rFonts w:ascii="Courier New" w:eastAsia="Courier New" w:hAnsi="Courier New" w:cs="Courier New"/>
                <w:color w:val="000000"/>
                <w:sz w:val="22"/>
                <w:szCs w:val="22"/>
              </w:rPr>
            </w:pPr>
            <w:del w:id="887" w:author="Shen, Guning" w:date="2024-03-27T14:31:00Z">
              <w:r w:rsidDel="00473C50">
                <w:rPr>
                  <w:rFonts w:ascii="Courier New" w:eastAsia="Courier New" w:hAnsi="Courier New" w:cs="Courier New"/>
                  <w:color w:val="000000"/>
                  <w:sz w:val="22"/>
                  <w:szCs w:val="22"/>
                </w:rPr>
                <w:delText>Sort type: Numeric</w:delText>
              </w:r>
            </w:del>
          </w:p>
          <w:p w14:paraId="62D73A83" w14:textId="45279CE4" w:rsidR="00DB5F02" w:rsidDel="00473C50" w:rsidRDefault="00DB5F02">
            <w:pPr>
              <w:pBdr>
                <w:top w:val="nil"/>
                <w:left w:val="nil"/>
                <w:bottom w:val="nil"/>
                <w:right w:val="nil"/>
                <w:between w:val="nil"/>
              </w:pBdr>
              <w:rPr>
                <w:del w:id="888" w:author="Shen, Guning" w:date="2024-03-27T14:31:00Z"/>
                <w:rFonts w:ascii="Times New Roman" w:eastAsia="Times New Roman" w:hAnsi="Times New Roman" w:cs="Times New Roman"/>
                <w:color w:val="000000"/>
                <w:sz w:val="20"/>
                <w:szCs w:val="20"/>
              </w:rPr>
            </w:pPr>
          </w:p>
          <w:p w14:paraId="75EC9D03" w14:textId="1BBABA7D" w:rsidR="00DB5F02" w:rsidDel="00473C50" w:rsidRDefault="00DB5F02">
            <w:pPr>
              <w:pBdr>
                <w:top w:val="nil"/>
                <w:left w:val="nil"/>
                <w:bottom w:val="nil"/>
                <w:right w:val="nil"/>
                <w:between w:val="nil"/>
              </w:pBdr>
              <w:rPr>
                <w:del w:id="889" w:author="Shen, Guning" w:date="2024-03-27T14:31:00Z"/>
                <w:rFonts w:ascii="Times New Roman" w:eastAsia="Times New Roman" w:hAnsi="Times New Roman" w:cs="Times New Roman"/>
                <w:color w:val="000000"/>
                <w:sz w:val="20"/>
                <w:szCs w:val="20"/>
              </w:rPr>
            </w:pPr>
          </w:p>
        </w:tc>
      </w:tr>
    </w:tbl>
    <w:p w14:paraId="5541D7A6" w14:textId="6BB0C974" w:rsidR="00DB5F02" w:rsidDel="00473C50" w:rsidRDefault="00A96409">
      <w:pPr>
        <w:pBdr>
          <w:top w:val="nil"/>
          <w:left w:val="nil"/>
          <w:bottom w:val="nil"/>
          <w:right w:val="nil"/>
          <w:between w:val="nil"/>
        </w:pBdr>
        <w:spacing w:after="200" w:line="240" w:lineRule="auto"/>
        <w:rPr>
          <w:del w:id="890" w:author="Shen, Guning" w:date="2024-03-27T14:31:00Z"/>
          <w:i/>
          <w:color w:val="44546A"/>
          <w:sz w:val="27"/>
          <w:szCs w:val="27"/>
        </w:rPr>
      </w:pPr>
      <w:del w:id="891" w:author="Shen, Guning" w:date="2024-03-27T14:31:00Z">
        <w:r w:rsidDel="00473C50">
          <w:rPr>
            <w:i/>
            <w:color w:val="44546A"/>
            <w:sz w:val="18"/>
            <w:szCs w:val="18"/>
          </w:rPr>
          <w:tab/>
        </w:r>
        <w:r w:rsidDel="00473C50">
          <w:rPr>
            <w:i/>
            <w:color w:val="44546A"/>
            <w:sz w:val="22"/>
            <w:szCs w:val="22"/>
          </w:rPr>
          <w:delText xml:space="preserve">Table 2: Analysis Created from </w:delText>
        </w:r>
        <w:r w:rsidDel="00473C50">
          <w:rPr>
            <w:b/>
            <w:i/>
            <w:color w:val="44546A"/>
            <w:sz w:val="18"/>
            <w:szCs w:val="18"/>
          </w:rPr>
          <w:delText>Sort a File On A Column</w:delText>
        </w:r>
        <w:r w:rsidDel="00473C50">
          <w:rPr>
            <w:i/>
            <w:color w:val="44546A"/>
            <w:sz w:val="18"/>
            <w:szCs w:val="18"/>
          </w:rPr>
          <w:delText xml:space="preserve"> by Amanda Cooksey</w:delText>
        </w:r>
      </w:del>
    </w:p>
    <w:p w14:paraId="59FAD8AA" w14:textId="4CA65675" w:rsidR="00DB5F02" w:rsidDel="00473C50" w:rsidRDefault="00A96409">
      <w:pPr>
        <w:pBdr>
          <w:top w:val="nil"/>
          <w:left w:val="nil"/>
          <w:bottom w:val="nil"/>
          <w:right w:val="nil"/>
          <w:between w:val="nil"/>
        </w:pBdr>
        <w:spacing w:line="240" w:lineRule="auto"/>
        <w:rPr>
          <w:del w:id="892" w:author="Shen, Guning" w:date="2024-03-27T14:31:00Z"/>
          <w:rFonts w:ascii="Times New Roman" w:eastAsia="Times New Roman" w:hAnsi="Times New Roman" w:cs="Times New Roman"/>
          <w:color w:val="000000"/>
          <w:sz w:val="24"/>
          <w:szCs w:val="24"/>
        </w:rPr>
      </w:pPr>
      <w:del w:id="893" w:author="Shen, Guning" w:date="2024-03-27T14:31:00Z">
        <w:r w:rsidDel="00473C50">
          <w:rPr>
            <w:rFonts w:ascii="Times New Roman" w:eastAsia="Times New Roman" w:hAnsi="Times New Roman" w:cs="Times New Roman"/>
            <w:color w:val="000000"/>
            <w:sz w:val="24"/>
            <w:szCs w:val="24"/>
          </w:rPr>
          <w:delText>Unlike the grep application and like many other application, the application chooses the name of the output file, without letting us override this name.</w:delText>
        </w:r>
      </w:del>
    </w:p>
    <w:p w14:paraId="0756D80A" w14:textId="20ACC047" w:rsidR="00DB5F02" w:rsidDel="00473C50" w:rsidRDefault="00A96409">
      <w:pPr>
        <w:pBdr>
          <w:top w:val="nil"/>
          <w:left w:val="nil"/>
          <w:bottom w:val="nil"/>
          <w:right w:val="nil"/>
          <w:between w:val="nil"/>
        </w:pBdr>
        <w:spacing w:line="240" w:lineRule="auto"/>
        <w:rPr>
          <w:del w:id="894" w:author="Shen, Guning" w:date="2024-03-27T14:31:00Z"/>
          <w:rFonts w:ascii="Times New Roman" w:eastAsia="Times New Roman" w:hAnsi="Times New Roman" w:cs="Times New Roman"/>
          <w:color w:val="000000"/>
          <w:sz w:val="24"/>
          <w:szCs w:val="24"/>
        </w:rPr>
      </w:pPr>
      <w:del w:id="895" w:author="Shen, Guning" w:date="2024-03-27T14:31:00Z">
        <w:r w:rsidDel="00473C50">
          <w:rPr>
            <w:rFonts w:ascii="Times New Roman" w:eastAsia="Times New Roman" w:hAnsi="Times New Roman" w:cs="Times New Roman"/>
            <w:color w:val="000000"/>
            <w:sz w:val="24"/>
            <w:szCs w:val="24"/>
          </w:rPr>
          <w:delText xml:space="preserve">Find the application, launch it, wait for it to complete, find its output in the specified output folder, and view the output file to confirm that the third columns is sorted. </w:delText>
        </w:r>
      </w:del>
    </w:p>
    <w:p w14:paraId="29AAA8CA" w14:textId="50BFC2C9" w:rsidR="00DB5F02" w:rsidDel="00473C50" w:rsidRDefault="00A96409">
      <w:pPr>
        <w:pBdr>
          <w:top w:val="nil"/>
          <w:left w:val="nil"/>
          <w:bottom w:val="nil"/>
          <w:right w:val="nil"/>
          <w:between w:val="nil"/>
        </w:pBdr>
        <w:spacing w:line="240" w:lineRule="auto"/>
        <w:rPr>
          <w:del w:id="896" w:author="Shen, Guning" w:date="2024-03-27T14:31:00Z"/>
          <w:rFonts w:ascii="Times New Roman" w:eastAsia="Times New Roman" w:hAnsi="Times New Roman" w:cs="Times New Roman"/>
          <w:color w:val="000000"/>
          <w:sz w:val="24"/>
          <w:szCs w:val="24"/>
        </w:rPr>
      </w:pPr>
      <w:del w:id="897" w:author="Shen, Guning" w:date="2024-03-27T14:31:00Z">
        <w:r w:rsidDel="00473C50">
          <w:rPr>
            <w:rFonts w:ascii="Times New Roman" w:eastAsia="Times New Roman" w:hAnsi="Times New Roman" w:cs="Times New Roman"/>
            <w:color w:val="000000"/>
            <w:sz w:val="24"/>
            <w:szCs w:val="24"/>
          </w:rPr>
          <w:delText xml:space="preserve">Move the output file, sort_output.txt, to the </w:delText>
        </w:r>
        <w:r w:rsidDel="00473C50">
          <w:rPr>
            <w:rFonts w:ascii="Courier New" w:eastAsia="Courier New" w:hAnsi="Courier New" w:cs="Courier New"/>
            <w:sz w:val="22"/>
            <w:szCs w:val="22"/>
          </w:rPr>
          <w:delText>FilteredSortedOutput</w:delText>
        </w:r>
        <w:r w:rsidDel="00473C50">
          <w:rPr>
            <w:rFonts w:ascii="Times New Roman" w:eastAsia="Times New Roman" w:hAnsi="Times New Roman" w:cs="Times New Roman"/>
            <w:color w:val="000000"/>
            <w:sz w:val="24"/>
            <w:szCs w:val="24"/>
          </w:rPr>
          <w:delText xml:space="preserve"> folder in the </w:delText>
        </w:r>
        <w:r w:rsidDel="00473C50">
          <w:rPr>
            <w:rFonts w:ascii="Courier New" w:eastAsia="Courier New" w:hAnsi="Courier New" w:cs="Courier New"/>
            <w:sz w:val="22"/>
            <w:szCs w:val="22"/>
          </w:rPr>
          <w:delText>Discovery</w:delText>
        </w:r>
        <w:r w:rsidDel="00473C50">
          <w:rPr>
            <w:rFonts w:ascii="Times New Roman" w:eastAsia="Times New Roman" w:hAnsi="Times New Roman" w:cs="Times New Roman"/>
            <w:color w:val="000000"/>
            <w:sz w:val="24"/>
            <w:szCs w:val="24"/>
          </w:rPr>
          <w:delText xml:space="preserve"> subdirectory in the home directory.</w:delText>
        </w:r>
      </w:del>
    </w:p>
    <w:p w14:paraId="131A06DB" w14:textId="117FF24E" w:rsidR="00DB5F02" w:rsidDel="00473C50" w:rsidRDefault="00A96409">
      <w:pPr>
        <w:pStyle w:val="Heading2"/>
        <w:rPr>
          <w:del w:id="898" w:author="Shen, Guning" w:date="2024-03-27T14:31:00Z"/>
        </w:rPr>
      </w:pPr>
      <w:del w:id="899" w:author="Shen, Guning" w:date="2024-03-27T14:31:00Z">
        <w:r w:rsidDel="00473C50">
          <w:delText>Composite | Piped Application (Pre-Quiz)</w:delText>
        </w:r>
      </w:del>
    </w:p>
    <w:p w14:paraId="6885BF3F" w14:textId="00F99AC4" w:rsidR="00DB5F02" w:rsidDel="00473C50" w:rsidRDefault="00A96409">
      <w:pPr>
        <w:rPr>
          <w:del w:id="900" w:author="Shen, Guning" w:date="2024-03-27T14:31:00Z"/>
        </w:rPr>
      </w:pPr>
      <w:del w:id="901" w:author="Shen, Guning" w:date="2024-03-27T14:31:00Z">
        <w:r w:rsidDel="00473C50">
          <w:delText>In a composite or piped application consisting of applications A</w:delText>
        </w:r>
        <w:r w:rsidDel="00473C50">
          <w:rPr>
            <w:vertAlign w:val="superscript"/>
          </w:rPr>
          <w:delText>1</w:delText>
        </w:r>
        <w:r w:rsidDel="00473C50">
          <w:delText xml:space="preserve"> , A</w:delText>
        </w:r>
        <w:r w:rsidDel="00473C50">
          <w:rPr>
            <w:vertAlign w:val="superscript"/>
          </w:rPr>
          <w:delText>2</w:delText>
        </w:r>
        <w:r w:rsidDel="00473C50">
          <w:delText>, .. A</w:delText>
        </w:r>
        <w:r w:rsidDel="00473C50">
          <w:rPr>
            <w:vertAlign w:val="superscript"/>
          </w:rPr>
          <w:delText>N</w:delText>
        </w:r>
      </w:del>
    </w:p>
    <w:p w14:paraId="6E06BCDC" w14:textId="0F85A1E5" w:rsidR="00DB5F02" w:rsidDel="00473C50" w:rsidRDefault="00A96409">
      <w:pPr>
        <w:rPr>
          <w:del w:id="902" w:author="Shen, Guning" w:date="2024-03-27T14:31:00Z"/>
        </w:rPr>
      </w:pPr>
      <w:del w:id="903" w:author="Shen, Guning" w:date="2024-03-27T14:31:00Z">
        <w:r w:rsidDel="00473C50">
          <w:delText>The input I of the composite is fed to each of A</w:delText>
        </w:r>
        <w:r w:rsidDel="00473C50">
          <w:rPr>
            <w:vertAlign w:val="superscript"/>
          </w:rPr>
          <w:delText>1</w:delText>
        </w:r>
        <w:r w:rsidDel="00473C50">
          <w:delText>, A</w:delText>
        </w:r>
        <w:r w:rsidDel="00473C50">
          <w:rPr>
            <w:vertAlign w:val="superscript"/>
          </w:rPr>
          <w:delText>2</w:delText>
        </w:r>
        <w:r w:rsidDel="00473C50">
          <w:delText>, … A</w:delText>
        </w:r>
        <w:r w:rsidDel="00473C50">
          <w:rPr>
            <w:vertAlign w:val="superscript"/>
          </w:rPr>
          <w:delText>N</w:delText>
        </w:r>
        <w:r w:rsidDel="00473C50">
          <w:delText xml:space="preserve"> and the output of the composite is the concatenation of the outputs of A</w:delText>
        </w:r>
        <w:r w:rsidDel="00473C50">
          <w:rPr>
            <w:vertAlign w:val="superscript"/>
          </w:rPr>
          <w:delText>1</w:delText>
        </w:r>
        <w:r w:rsidDel="00473C50">
          <w:delText>, A</w:delText>
        </w:r>
        <w:r w:rsidDel="00473C50">
          <w:rPr>
            <w:vertAlign w:val="superscript"/>
          </w:rPr>
          <w:delText>2</w:delText>
        </w:r>
        <w:r w:rsidDel="00473C50">
          <w:delText>, … A</w:delText>
        </w:r>
        <w:r w:rsidDel="00473C50">
          <w:rPr>
            <w:vertAlign w:val="superscript"/>
          </w:rPr>
          <w:delText>N</w:delText>
        </w:r>
      </w:del>
    </w:p>
    <w:p w14:paraId="1388301F" w14:textId="2C5CEAD2" w:rsidR="00DB5F02" w:rsidDel="00473C50" w:rsidRDefault="00A96409">
      <w:pPr>
        <w:pBdr>
          <w:top w:val="nil"/>
          <w:left w:val="nil"/>
          <w:bottom w:val="nil"/>
          <w:right w:val="nil"/>
          <w:between w:val="nil"/>
        </w:pBdr>
        <w:spacing w:line="240" w:lineRule="auto"/>
        <w:rPr>
          <w:del w:id="904" w:author="Shen, Guning" w:date="2024-03-27T14:31:00Z"/>
          <w:rFonts w:ascii="Times New Roman" w:eastAsia="Times New Roman" w:hAnsi="Times New Roman" w:cs="Times New Roman"/>
          <w:color w:val="000000"/>
          <w:sz w:val="24"/>
          <w:szCs w:val="24"/>
        </w:rPr>
      </w:pPr>
      <w:del w:id="905" w:author="Shen, Guning" w:date="2024-03-27T14:31:00Z">
        <w:r w:rsidDel="00473C50">
          <w:rPr>
            <w:rFonts w:ascii="Times New Roman" w:eastAsia="Times New Roman" w:hAnsi="Times New Roman" w:cs="Times New Roman"/>
            <w:color w:val="000000"/>
            <w:sz w:val="24"/>
            <w:szCs w:val="24"/>
          </w:rPr>
          <w:delText>Input I is fed to A</w:delText>
        </w:r>
        <w:r w:rsidDel="00473C50">
          <w:rPr>
            <w:rFonts w:ascii="Times New Roman" w:eastAsia="Times New Roman" w:hAnsi="Times New Roman" w:cs="Times New Roman"/>
            <w:color w:val="000000"/>
            <w:sz w:val="24"/>
            <w:szCs w:val="24"/>
            <w:vertAlign w:val="superscript"/>
          </w:rPr>
          <w:delText>1</w:delText>
        </w:r>
        <w:r w:rsidDel="00473C50">
          <w:rPr>
            <w:rFonts w:ascii="Times New Roman" w:eastAsia="Times New Roman" w:hAnsi="Times New Roman" w:cs="Times New Roman"/>
            <w:color w:val="000000"/>
            <w:sz w:val="24"/>
            <w:szCs w:val="24"/>
          </w:rPr>
          <w:delText>, the output of A</w:delText>
        </w:r>
        <w:r w:rsidDel="00473C50">
          <w:rPr>
            <w:rFonts w:ascii="Times New Roman" w:eastAsia="Times New Roman" w:hAnsi="Times New Roman" w:cs="Times New Roman"/>
            <w:color w:val="000000"/>
            <w:sz w:val="24"/>
            <w:szCs w:val="24"/>
            <w:vertAlign w:val="superscript"/>
          </w:rPr>
          <w:delText>1</w:delText>
        </w:r>
        <w:r w:rsidDel="00473C50">
          <w:rPr>
            <w:rFonts w:ascii="Times New Roman" w:eastAsia="Times New Roman" w:hAnsi="Times New Roman" w:cs="Times New Roman"/>
            <w:color w:val="000000"/>
            <w:sz w:val="24"/>
            <w:szCs w:val="24"/>
          </w:rPr>
          <w:delText xml:space="preserve"> is fed as input to A</w:delText>
        </w:r>
        <w:r w:rsidDel="00473C50">
          <w:rPr>
            <w:rFonts w:ascii="Times New Roman" w:eastAsia="Times New Roman" w:hAnsi="Times New Roman" w:cs="Times New Roman"/>
            <w:color w:val="000000"/>
            <w:sz w:val="24"/>
            <w:szCs w:val="24"/>
            <w:vertAlign w:val="superscript"/>
          </w:rPr>
          <w:delText>2</w:delText>
        </w:r>
        <w:r w:rsidDel="00473C50">
          <w:rPr>
            <w:rFonts w:ascii="Times New Roman" w:eastAsia="Times New Roman" w:hAnsi="Times New Roman" w:cs="Times New Roman"/>
            <w:color w:val="000000"/>
            <w:sz w:val="24"/>
            <w:szCs w:val="24"/>
          </w:rPr>
          <w:delText>, …, the output of A</w:delText>
        </w:r>
        <w:r w:rsidDel="00473C50">
          <w:rPr>
            <w:rFonts w:ascii="Times New Roman" w:eastAsia="Times New Roman" w:hAnsi="Times New Roman" w:cs="Times New Roman"/>
            <w:color w:val="000000"/>
            <w:sz w:val="24"/>
            <w:szCs w:val="24"/>
            <w:vertAlign w:val="superscript"/>
          </w:rPr>
          <w:delText xml:space="preserve">N-1 </w:delText>
        </w:r>
        <w:r w:rsidDel="00473C50">
          <w:rPr>
            <w:rFonts w:ascii="Times New Roman" w:eastAsia="Times New Roman" w:hAnsi="Times New Roman" w:cs="Times New Roman"/>
            <w:color w:val="000000"/>
            <w:sz w:val="24"/>
            <w:szCs w:val="24"/>
          </w:rPr>
          <w:delText>is fed as output to A</w:delText>
        </w:r>
        <w:r w:rsidDel="00473C50">
          <w:rPr>
            <w:rFonts w:ascii="Times New Roman" w:eastAsia="Times New Roman" w:hAnsi="Times New Roman" w:cs="Times New Roman"/>
            <w:color w:val="000000"/>
            <w:sz w:val="24"/>
            <w:szCs w:val="24"/>
            <w:vertAlign w:val="superscript"/>
          </w:rPr>
          <w:delText>N</w:delText>
        </w:r>
        <w:r w:rsidDel="00473C50">
          <w:rPr>
            <w:rFonts w:ascii="Times New Roman" w:eastAsia="Times New Roman" w:hAnsi="Times New Roman" w:cs="Times New Roman"/>
            <w:color w:val="000000"/>
            <w:sz w:val="24"/>
            <w:szCs w:val="24"/>
          </w:rPr>
          <w:delText>, and the output of  the composite is the output of A</w:delText>
        </w:r>
        <w:r w:rsidDel="00473C50">
          <w:rPr>
            <w:rFonts w:ascii="Times New Roman" w:eastAsia="Times New Roman" w:hAnsi="Times New Roman" w:cs="Times New Roman"/>
            <w:color w:val="000000"/>
            <w:sz w:val="24"/>
            <w:szCs w:val="24"/>
            <w:vertAlign w:val="superscript"/>
          </w:rPr>
          <w:delText>N</w:delText>
        </w:r>
        <w:r w:rsidDel="00473C50">
          <w:rPr>
            <w:rFonts w:ascii="Times New Roman" w:eastAsia="Times New Roman" w:hAnsi="Times New Roman" w:cs="Times New Roman"/>
            <w:color w:val="000000"/>
            <w:sz w:val="24"/>
            <w:szCs w:val="24"/>
          </w:rPr>
          <w:delText>.</w:delText>
        </w:r>
      </w:del>
    </w:p>
    <w:p w14:paraId="6AAAD3D3" w14:textId="0EF10B7D" w:rsidR="00DB5F02" w:rsidDel="00473C50" w:rsidRDefault="00A96409">
      <w:pPr>
        <w:pStyle w:val="Heading2"/>
        <w:rPr>
          <w:del w:id="906" w:author="Shen, Guning" w:date="2024-03-27T14:31:00Z"/>
        </w:rPr>
      </w:pPr>
      <w:del w:id="907" w:author="Shen, Guning" w:date="2024-03-27T14:31:00Z">
        <w:r w:rsidDel="00473C50">
          <w:delText>Got To Here</w:delText>
        </w:r>
      </w:del>
    </w:p>
    <w:p w14:paraId="368D3931" w14:textId="03D5E015" w:rsidR="00DB5F02" w:rsidDel="00473C50" w:rsidRDefault="00A96409">
      <w:pPr>
        <w:pStyle w:val="Heading2"/>
        <w:rPr>
          <w:del w:id="908" w:author="Shen, Guning" w:date="2024-03-27T14:31:00Z"/>
        </w:rPr>
      </w:pPr>
      <w:del w:id="909" w:author="Shen, Guning" w:date="2024-03-27T14:31:00Z">
        <w:r w:rsidDel="00473C50">
          <w:delText>Programming Composite/Piped Application</w:delText>
        </w:r>
      </w:del>
    </w:p>
    <w:p w14:paraId="62D7EA16" w14:textId="3F023B6E" w:rsidR="00DB5F02" w:rsidDel="00473C50" w:rsidRDefault="00DB5F02">
      <w:pPr>
        <w:rPr>
          <w:del w:id="910" w:author="Shen, Guning" w:date="2024-03-27T14:31:00Z"/>
        </w:rPr>
      </w:pPr>
    </w:p>
    <w:p w14:paraId="103C2D4E" w14:textId="53AEAE78" w:rsidR="00DB5F02" w:rsidDel="00473C50" w:rsidRDefault="00DB5F02">
      <w:pPr>
        <w:rPr>
          <w:del w:id="911" w:author="Shen, Guning" w:date="2024-03-27T14:31:00Z"/>
        </w:rPr>
      </w:pPr>
    </w:p>
    <w:p w14:paraId="6FA2BE9B" w14:textId="6F6824AE" w:rsidR="00DB5F02" w:rsidDel="00473C50" w:rsidRDefault="00DB5F02">
      <w:pPr>
        <w:rPr>
          <w:del w:id="912" w:author="Shen, Guning" w:date="2024-03-27T14:31:00Z"/>
        </w:rPr>
      </w:pPr>
    </w:p>
    <w:p w14:paraId="51774621" w14:textId="0954276B" w:rsidR="00DB5F02" w:rsidDel="00473C50" w:rsidRDefault="00DB5F02">
      <w:pPr>
        <w:rPr>
          <w:del w:id="913" w:author="Shen, Guning" w:date="2024-03-27T14:31:00Z"/>
          <w:rFonts w:ascii="Times New Roman" w:eastAsia="Times New Roman" w:hAnsi="Times New Roman" w:cs="Times New Roman"/>
          <w:sz w:val="24"/>
          <w:szCs w:val="24"/>
        </w:rPr>
      </w:pPr>
    </w:p>
    <w:p w14:paraId="67CA49B6" w14:textId="7C78DF40" w:rsidR="00DB5F02" w:rsidDel="00473C50" w:rsidRDefault="00DB5F02">
      <w:pPr>
        <w:rPr>
          <w:del w:id="914" w:author="Shen, Guning" w:date="2024-03-27T14:31:00Z"/>
          <w:rFonts w:ascii="Times New Roman" w:eastAsia="Times New Roman" w:hAnsi="Times New Roman" w:cs="Times New Roman"/>
          <w:sz w:val="24"/>
          <w:szCs w:val="24"/>
        </w:rPr>
      </w:pPr>
    </w:p>
    <w:p w14:paraId="567AB045" w14:textId="4419A0F9" w:rsidR="00DB5F02" w:rsidDel="00473C50" w:rsidRDefault="00DB5F02">
      <w:pPr>
        <w:rPr>
          <w:del w:id="915" w:author="Shen, Guning" w:date="2024-03-27T14:31:00Z"/>
          <w:rFonts w:ascii="Times New Roman" w:eastAsia="Times New Roman" w:hAnsi="Times New Roman" w:cs="Times New Roman"/>
          <w:sz w:val="24"/>
          <w:szCs w:val="24"/>
        </w:rPr>
      </w:pPr>
    </w:p>
    <w:p w14:paraId="3BC92926" w14:textId="26413A90" w:rsidR="00DB5F02" w:rsidDel="00473C50" w:rsidRDefault="00DB5F02">
      <w:pPr>
        <w:rPr>
          <w:del w:id="916" w:author="Shen, Guning" w:date="2024-03-27T14:31:00Z"/>
          <w:rFonts w:ascii="Times New Roman" w:eastAsia="Times New Roman" w:hAnsi="Times New Roman" w:cs="Times New Roman"/>
          <w:sz w:val="24"/>
          <w:szCs w:val="24"/>
        </w:rPr>
      </w:pPr>
    </w:p>
    <w:p w14:paraId="2F3C67BB" w14:textId="2F707271" w:rsidR="00DB5F02" w:rsidDel="00473C50" w:rsidRDefault="00DB5F02">
      <w:pPr>
        <w:rPr>
          <w:del w:id="917" w:author="Shen, Guning" w:date="2024-03-27T14:31:00Z"/>
          <w:rFonts w:ascii="Times New Roman" w:eastAsia="Times New Roman" w:hAnsi="Times New Roman" w:cs="Times New Roman"/>
          <w:sz w:val="24"/>
          <w:szCs w:val="24"/>
        </w:rPr>
      </w:pPr>
    </w:p>
    <w:p w14:paraId="3B642B01" w14:textId="07E32183" w:rsidR="00DB5F02" w:rsidDel="00473C50" w:rsidRDefault="00DB5F02">
      <w:pPr>
        <w:rPr>
          <w:del w:id="918" w:author="Shen, Guning" w:date="2024-03-27T14:31:00Z"/>
          <w:rFonts w:ascii="Times New Roman" w:eastAsia="Times New Roman" w:hAnsi="Times New Roman" w:cs="Times New Roman"/>
          <w:sz w:val="24"/>
          <w:szCs w:val="24"/>
        </w:rPr>
      </w:pPr>
    </w:p>
    <w:p w14:paraId="0CD29670" w14:textId="2222AB03" w:rsidR="00DB5F02" w:rsidDel="00473C50" w:rsidRDefault="00A96409">
      <w:pPr>
        <w:rPr>
          <w:del w:id="919" w:author="Shen, Guning" w:date="2024-03-27T14:31:00Z"/>
        </w:rPr>
      </w:pPr>
      <w:del w:id="920" w:author="Shen, Guning" w:date="2024-03-27T14:31:00Z">
        <w:r w:rsidDel="00473C50">
          <w:rPr>
            <w:rFonts w:ascii="Times New Roman" w:eastAsia="Times New Roman" w:hAnsi="Times New Roman" w:cs="Times New Roman"/>
            <w:sz w:val="24"/>
            <w:szCs w:val="24"/>
          </w:rPr>
          <w:delText xml:space="preserve"> </w:delText>
        </w:r>
        <w:r w:rsidDel="00473C50">
          <w:delText xml:space="preserve"> </w:delText>
        </w:r>
      </w:del>
    </w:p>
    <w:p w14:paraId="05E20EB3" w14:textId="20021CAE" w:rsidR="00DB5F02" w:rsidDel="00473C50" w:rsidRDefault="00A96409">
      <w:pPr>
        <w:pBdr>
          <w:top w:val="nil"/>
          <w:left w:val="nil"/>
          <w:bottom w:val="nil"/>
          <w:right w:val="nil"/>
          <w:between w:val="nil"/>
        </w:pBdr>
        <w:spacing w:line="240" w:lineRule="auto"/>
        <w:rPr>
          <w:del w:id="921" w:author="Shen, Guning" w:date="2024-03-27T14:31:00Z"/>
          <w:rFonts w:ascii="Times New Roman" w:eastAsia="Times New Roman" w:hAnsi="Times New Roman" w:cs="Times New Roman"/>
          <w:i/>
          <w:color w:val="000000"/>
          <w:sz w:val="24"/>
          <w:szCs w:val="24"/>
        </w:rPr>
      </w:pPr>
      <w:del w:id="922" w:author="Shen, Guning" w:date="2024-03-27T14:31:00Z">
        <w:r w:rsidDel="00473C50">
          <w:rPr>
            <w:rFonts w:ascii="Times New Roman" w:eastAsia="Times New Roman" w:hAnsi="Times New Roman" w:cs="Times New Roman"/>
            <w:color w:val="000000"/>
            <w:sz w:val="24"/>
            <w:szCs w:val="24"/>
          </w:rPr>
          <w:delText xml:space="preserve">The above exercise executed a manually composed workflow in which an input file was first manually fed to a grep program and then the output of grep was fed to a sort program. </w:delText>
        </w:r>
        <w:r w:rsidDel="00473C50">
          <w:rPr>
            <w:rFonts w:ascii="Times New Roman" w:eastAsia="Times New Roman" w:hAnsi="Times New Roman" w:cs="Times New Roman"/>
            <w:i/>
            <w:color w:val="000000"/>
            <w:sz w:val="24"/>
            <w:szCs w:val="24"/>
          </w:rPr>
          <w:delText>For each such file, we must manually connect the same choice of a grep and sort program - a tedious and potentially error-prone task.</w:delText>
        </w:r>
      </w:del>
    </w:p>
    <w:p w14:paraId="4C5A8B7E" w14:textId="4FF1E4B8" w:rsidR="00DB5F02" w:rsidDel="00473C50" w:rsidRDefault="00A96409">
      <w:pPr>
        <w:rPr>
          <w:del w:id="923" w:author="Shen, Guning" w:date="2024-03-27T14:31:00Z"/>
        </w:rPr>
      </w:pPr>
      <w:del w:id="924" w:author="Shen, Guning" w:date="2024-03-27T14:31:00Z">
        <w:r w:rsidDel="00473C50">
          <w:delText xml:space="preserve">We can solve this problem by creating or "programming" a composite application that embodies the grep-sort workflow, which can then be executed by users who execute the application without taking these manual steps.  </w:delText>
        </w:r>
      </w:del>
    </w:p>
    <w:p w14:paraId="48A64FE4" w14:textId="1E38F53C" w:rsidR="00DB5F02" w:rsidDel="00473C50" w:rsidRDefault="00A96409">
      <w:pPr>
        <w:rPr>
          <w:del w:id="925" w:author="Shen, Guning" w:date="2024-03-27T14:31:00Z"/>
        </w:rPr>
      </w:pPr>
      <w:del w:id="926" w:author="Shen, Guning" w:date="2024-03-27T14:31:00Z">
        <w:r w:rsidDel="00473C50">
          <w:delText xml:space="preserve">Let us see how we can create such an application. Open the application manager again.  Click on the </w:delText>
        </w:r>
        <w:r w:rsidDel="00473C50">
          <w:rPr>
            <w:i/>
          </w:rPr>
          <w:delText>+ Create</w:delText>
        </w:r>
        <w:r w:rsidDel="00473C50">
          <w:delText xml:space="preserve"> command in the command bar and choose the second option of </w:delText>
        </w:r>
        <w:r w:rsidDel="00473C50">
          <w:rPr>
            <w:i/>
          </w:rPr>
          <w:delText>Create Workflow</w:delText>
        </w:r>
        <w:r w:rsidDel="00473C50">
          <w:delText>.</w:delText>
        </w:r>
      </w:del>
    </w:p>
    <w:p w14:paraId="2F53C5FB" w14:textId="3FFFB4C3" w:rsidR="00DB5F02" w:rsidDel="00473C50" w:rsidRDefault="00A96409">
      <w:pPr>
        <w:rPr>
          <w:del w:id="927" w:author="Shen, Guning" w:date="2024-03-27T14:31:00Z"/>
        </w:rPr>
      </w:pPr>
      <w:del w:id="928" w:author="Shen, Guning" w:date="2024-03-27T14:31:00Z">
        <w:r w:rsidDel="00473C50">
          <w:delText>A dialogue will be created to allow us to specify a composite application to automate a workflow. This dialogue has multiple steps.</w:delText>
        </w:r>
      </w:del>
    </w:p>
    <w:p w14:paraId="3BDEF418" w14:textId="0AA16FF3" w:rsidR="00DB5F02" w:rsidDel="00473C50" w:rsidRDefault="00A96409">
      <w:pPr>
        <w:tabs>
          <w:tab w:val="left" w:pos="3387"/>
        </w:tabs>
        <w:rPr>
          <w:del w:id="929" w:author="Shen, Guning" w:date="2024-03-27T14:31:00Z"/>
          <w:i/>
        </w:rPr>
      </w:pPr>
      <w:del w:id="930" w:author="Shen, Guning" w:date="2024-03-27T14:31:00Z">
        <w:r w:rsidDel="00473C50">
          <w:rPr>
            <w:i/>
          </w:rPr>
          <w:delText>Step 1: Name and Description.</w:delText>
        </w:r>
      </w:del>
    </w:p>
    <w:p w14:paraId="73470240" w14:textId="1E13D886" w:rsidR="00DB5F02" w:rsidDel="00473C50" w:rsidRDefault="00A96409">
      <w:pPr>
        <w:rPr>
          <w:del w:id="931" w:author="Shen, Guning" w:date="2024-03-27T14:31:00Z"/>
        </w:rPr>
      </w:pPr>
      <w:del w:id="932" w:author="Shen, Guning" w:date="2024-03-27T14:31:00Z">
        <w:r w:rsidDel="00473C50">
          <w:delText>Choose a name for the composite application.  Remember the name. You will need it to run the application. Enter a description that summarizes, in your words, your current understanding of its function </w:delText>
        </w:r>
      </w:del>
    </w:p>
    <w:p w14:paraId="062E40AC" w14:textId="4C7665A4" w:rsidR="00DB5F02" w:rsidDel="00473C50" w:rsidRDefault="00A96409">
      <w:pPr>
        <w:rPr>
          <w:del w:id="933" w:author="Shen, Guning" w:date="2024-03-27T14:31:00Z"/>
        </w:rPr>
      </w:pPr>
      <w:del w:id="934" w:author="Shen, Guning" w:date="2024-03-27T14:31:00Z">
        <w:r w:rsidDel="00473C50">
          <w:rPr>
            <w:i/>
          </w:rPr>
          <w:delText>Step 2:</w:delText>
        </w:r>
        <w:r w:rsidDel="00473C50">
          <w:delText xml:space="preserve"> </w:delText>
        </w:r>
        <w:r w:rsidDel="00473C50">
          <w:rPr>
            <w:i/>
          </w:rPr>
          <w:delText>Select and Order Applications</w:delText>
        </w:r>
        <w:r w:rsidDel="00473C50">
          <w:delText xml:space="preserve">.   </w:delText>
        </w:r>
      </w:del>
    </w:p>
    <w:p w14:paraId="3773BDDB" w14:textId="78E53326" w:rsidR="00DB5F02" w:rsidDel="00473C50" w:rsidRDefault="00A96409">
      <w:pPr>
        <w:rPr>
          <w:del w:id="935" w:author="Shen, Guning" w:date="2024-03-27T14:31:00Z"/>
        </w:rPr>
      </w:pPr>
      <w:del w:id="936" w:author="Shen, Guning" w:date="2024-03-27T14:31:00Z">
        <w:r w:rsidDel="00473C50">
          <w:delText xml:space="preserve">The form for this step includes an </w:delText>
        </w:r>
        <w:r w:rsidDel="00473C50">
          <w:rPr>
            <w:rFonts w:ascii="Courier New" w:eastAsia="Courier New" w:hAnsi="Courier New" w:cs="Courier New"/>
            <w:sz w:val="22"/>
            <w:szCs w:val="22"/>
          </w:rPr>
          <w:delText>add</w:delText>
        </w:r>
        <w:r w:rsidDel="00473C50">
          <w:delText xml:space="preserve"> button. Clicking it creates a dialogue box </w:delText>
        </w:r>
        <w:r w:rsidDel="00473C50">
          <w:rPr>
            <w:i/>
          </w:rPr>
          <w:delText>on the right side of the screen</w:delText>
        </w:r>
        <w:r w:rsidDel="00473C50">
          <w:delText xml:space="preserve"> that allows you to search for and select an application in the same way you did so to run an application directly.</w:delText>
        </w:r>
      </w:del>
    </w:p>
    <w:p w14:paraId="6E475D50" w14:textId="515028DF" w:rsidR="00DB5F02" w:rsidDel="00473C50" w:rsidRDefault="00A96409">
      <w:pPr>
        <w:rPr>
          <w:del w:id="937" w:author="Shen, Guning" w:date="2024-03-27T14:31:00Z"/>
        </w:rPr>
      </w:pPr>
      <w:del w:id="938" w:author="Shen, Guning" w:date="2024-03-27T14:31:00Z">
        <w:r w:rsidDel="00473C50">
          <w:delText xml:space="preserve">Click </w:delText>
        </w:r>
        <w:r w:rsidDel="00473C50">
          <w:rPr>
            <w:rFonts w:ascii="Courier New" w:eastAsia="Courier New" w:hAnsi="Courier New" w:cs="Courier New"/>
            <w:sz w:val="22"/>
            <w:szCs w:val="22"/>
          </w:rPr>
          <w:delText>add</w:delText>
        </w:r>
        <w:r w:rsidDel="00473C50">
          <w:delText xml:space="preserve"> to search for and select the grep application you used earlier: </w:delText>
        </w:r>
        <w:r w:rsidDel="00473C50">
          <w:rPr>
            <w:rFonts w:ascii="Courier New" w:eastAsia="Courier New" w:hAnsi="Courier New" w:cs="Courier New"/>
            <w:sz w:val="22"/>
            <w:szCs w:val="22"/>
          </w:rPr>
          <w:delText>Grep 3.1-2</w:delText>
        </w:r>
        <w:r w:rsidDel="00473C50">
          <w:rPr>
            <w:i/>
          </w:rPr>
          <w:delText xml:space="preserve">. </w:delText>
        </w:r>
      </w:del>
    </w:p>
    <w:p w14:paraId="42D3AF56" w14:textId="6FEC5BD7" w:rsidR="00DB5F02" w:rsidDel="00473C50" w:rsidRDefault="00A96409">
      <w:pPr>
        <w:rPr>
          <w:del w:id="939" w:author="Shen, Guning" w:date="2024-03-27T14:31:00Z"/>
          <w:rFonts w:ascii="Courier New" w:eastAsia="Courier New" w:hAnsi="Courier New" w:cs="Courier New"/>
          <w:sz w:val="22"/>
          <w:szCs w:val="22"/>
        </w:rPr>
      </w:pPr>
      <w:del w:id="940" w:author="Shen, Guning" w:date="2024-03-27T14:31:00Z">
        <w:r w:rsidDel="00473C50">
          <w:delText xml:space="preserve">Click </w:delText>
        </w:r>
        <w:r w:rsidDel="00473C50">
          <w:rPr>
            <w:rFonts w:ascii="Courier New" w:eastAsia="Courier New" w:hAnsi="Courier New" w:cs="Courier New"/>
            <w:sz w:val="22"/>
            <w:szCs w:val="22"/>
          </w:rPr>
          <w:delText>add</w:delText>
        </w:r>
        <w:r w:rsidDel="00473C50">
          <w:delText xml:space="preserve"> again to search for and select the grep application you used earlier: </w:delText>
        </w:r>
        <w:r w:rsidDel="00473C50">
          <w:rPr>
            <w:rFonts w:ascii="Courier New" w:eastAsia="Courier New" w:hAnsi="Courier New" w:cs="Courier New"/>
            <w:sz w:val="22"/>
            <w:szCs w:val="22"/>
          </w:rPr>
          <w:delText>Sort a file on a column.</w:delText>
        </w:r>
      </w:del>
    </w:p>
    <w:p w14:paraId="4DFA5806" w14:textId="73C108A7" w:rsidR="00DB5F02" w:rsidDel="00473C50" w:rsidRDefault="00A96409">
      <w:pPr>
        <w:rPr>
          <w:del w:id="941" w:author="Shen, Guning" w:date="2024-03-27T14:31:00Z"/>
        </w:rPr>
      </w:pPr>
      <w:del w:id="942" w:author="Shen, Guning" w:date="2024-03-27T14:31:00Z">
        <w:r w:rsidDel="00473C50">
          <w:delText xml:space="preserve">When you do so, you will see a message saying that the sort was deprecated and is not for sharing– ignore it. </w:delText>
        </w:r>
      </w:del>
    </w:p>
    <w:p w14:paraId="180FB998" w14:textId="7467F7DA" w:rsidR="00DB5F02" w:rsidDel="00473C50" w:rsidRDefault="00A96409">
      <w:pPr>
        <w:rPr>
          <w:del w:id="943" w:author="Shen, Guning" w:date="2024-03-27T14:31:00Z"/>
          <w:rFonts w:ascii="Times New Roman" w:eastAsia="Times New Roman" w:hAnsi="Times New Roman" w:cs="Times New Roman"/>
          <w:sz w:val="24"/>
          <w:szCs w:val="24"/>
        </w:rPr>
      </w:pPr>
      <w:del w:id="944" w:author="Shen, Guning" w:date="2024-03-27T14:31:00Z">
        <w:r w:rsidDel="00473C50">
          <w:delText>The current list of included applications should show the grep and sort program, in that order. If they are not in that order, use the up arrow and down arrow</w:delText>
        </w:r>
        <w:r w:rsidDel="00473C50">
          <w:rPr>
            <w:b/>
          </w:rPr>
          <w:delText xml:space="preserve"> </w:delText>
        </w:r>
        <w:r w:rsidDel="00473C50">
          <w:delText>buttons to reorder, if you added them in the reverse order.</w:delText>
        </w:r>
      </w:del>
    </w:p>
    <w:p w14:paraId="2E4FC6C6" w14:textId="2FFD60A7" w:rsidR="00DB5F02" w:rsidDel="00473C50" w:rsidRDefault="00A96409">
      <w:pPr>
        <w:rPr>
          <w:del w:id="945" w:author="Shen, Guning" w:date="2024-03-27T14:31:00Z"/>
          <w:i/>
        </w:rPr>
      </w:pPr>
      <w:del w:id="946" w:author="Shen, Guning" w:date="2024-03-27T14:31:00Z">
        <w:r w:rsidDel="00473C50">
          <w:rPr>
            <w:i/>
          </w:rPr>
          <w:delText>Step 3: Match Outputs to Inputs.</w:delText>
        </w:r>
      </w:del>
    </w:p>
    <w:p w14:paraId="45896981" w14:textId="7426F614" w:rsidR="00DB5F02" w:rsidDel="00473C50" w:rsidRDefault="00A96409">
      <w:pPr>
        <w:rPr>
          <w:del w:id="947" w:author="Shen, Guning" w:date="2024-03-27T14:31:00Z"/>
        </w:rPr>
      </w:pPr>
      <w:del w:id="948" w:author="Shen, Guning" w:date="2024-03-27T14:31:00Z">
        <w:r w:rsidDel="00473C50">
          <w:delText>As the grep program is the first application, its input will be specified by the users when they run this composite application. So there is no need to select its input at this point.</w:delText>
        </w:r>
      </w:del>
    </w:p>
    <w:p w14:paraId="43A14FF5" w14:textId="4DC74FBE" w:rsidR="00DB5F02" w:rsidDel="00473C50" w:rsidRDefault="00A96409">
      <w:pPr>
        <w:rPr>
          <w:del w:id="949" w:author="Shen, Guning" w:date="2024-03-27T14:31:00Z"/>
        </w:rPr>
      </w:pPr>
      <w:del w:id="950" w:author="Shen, Guning" w:date="2024-03-27T14:31:00Z">
        <w:r w:rsidDel="00473C50">
          <w:delText xml:space="preserve">The name of its output file will also be specified when we run the composite application. </w:delText>
        </w:r>
      </w:del>
    </w:p>
    <w:p w14:paraId="1E853888" w14:textId="5D570066" w:rsidR="00DB5F02" w:rsidDel="00473C50" w:rsidRDefault="00A96409">
      <w:pPr>
        <w:rPr>
          <w:del w:id="951" w:author="Shen, Guning" w:date="2024-03-27T14:31:00Z"/>
        </w:rPr>
      </w:pPr>
      <w:del w:id="952" w:author="Shen, Guning" w:date="2024-03-27T14:31:00Z">
        <w:r w:rsidDel="00473C50">
          <w:delText xml:space="preserve">We see for the first application an uneditable field for Output(s) whose content is </w:delText>
        </w:r>
        <w:r w:rsidDel="00473C50">
          <w:rPr>
            <w:i/>
          </w:rPr>
          <w:delText>Output File Name</w:delText>
        </w:r>
        <w:r w:rsidDel="00473C50">
          <w:delText>. This name is a placeholder for the actual output file the user will provide when the composite is run.</w:delText>
        </w:r>
      </w:del>
    </w:p>
    <w:p w14:paraId="77D67AAA" w14:textId="6ABD390E" w:rsidR="00DB5F02" w:rsidDel="00473C50" w:rsidRDefault="00A96409">
      <w:pPr>
        <w:rPr>
          <w:del w:id="953" w:author="Shen, Guning" w:date="2024-03-27T14:31:00Z"/>
          <w:i/>
        </w:rPr>
      </w:pPr>
      <w:del w:id="954" w:author="Shen, Guning" w:date="2024-03-27T14:31:00Z">
        <w:r w:rsidDel="00473C50">
          <w:delText xml:space="preserve">The subsequent programs in a composite application do have input file fields. For the sort application, the only option is the placeholder </w:delText>
        </w:r>
        <w:r w:rsidDel="00473C50">
          <w:rPr>
            <w:rFonts w:ascii="Courier New" w:eastAsia="Courier New" w:hAnsi="Courier New" w:cs="Courier New"/>
            <w:sz w:val="22"/>
            <w:szCs w:val="22"/>
          </w:rPr>
          <w:delText>Output File Name</w:delText>
        </w:r>
        <w:r w:rsidDel="00473C50">
          <w:rPr>
            <w:i/>
          </w:rPr>
          <w:delText xml:space="preserve">, </w:delText>
        </w:r>
        <w:r w:rsidDel="00473C50">
          <w:delText>standing</w:delText>
        </w:r>
        <w:r w:rsidDel="00473C50">
          <w:rPr>
            <w:i/>
          </w:rPr>
          <w:delText xml:space="preserve"> </w:delText>
        </w:r>
        <w:r w:rsidDel="00473C50">
          <w:delText xml:space="preserve">for the output of the previous program. So we select it, saying that the input of the sort application is whatever the output of the grep application.  As you will see later, for other composite applications, sometimes a specific name (such as </w:delText>
        </w:r>
        <w:r w:rsidDel="00473C50">
          <w:rPr>
            <w:rFonts w:ascii="Courier New" w:eastAsia="Courier New" w:hAnsi="Courier New" w:cs="Courier New"/>
            <w:sz w:val="22"/>
            <w:szCs w:val="22"/>
          </w:rPr>
          <w:delText>trimmed.fq</w:delText>
        </w:r>
        <w:r w:rsidDel="00473C50">
          <w:delText xml:space="preserve"> is specified. In general, the input file of first application in the composite application is provided by the user when the application runs. The input file of a subsequent application in the workflow is fixed at this time and has an option that indicates the output of the previous step.  How the option is indicated differs from application to application. It can be a placeholder name such as Output File Name or specific file name such as </w:delText>
        </w:r>
        <w:r w:rsidDel="00473C50">
          <w:rPr>
            <w:rFonts w:ascii="Courier New" w:eastAsia="Courier New" w:hAnsi="Courier New" w:cs="Courier New"/>
            <w:sz w:val="22"/>
            <w:szCs w:val="22"/>
          </w:rPr>
          <w:delText>trimmed.fq</w:delText>
        </w:r>
        <w:r w:rsidDel="00473C50">
          <w:delText xml:space="preserve">. </w:delText>
        </w:r>
        <w:r w:rsidDel="00473C50">
          <w:rPr>
            <w:i/>
          </w:rPr>
          <w:delText xml:space="preserve">Either way you have to take an explicit step to select the option to connect the output of the previous step to the input of the next step, even if there is only one option, </w:delText>
        </w:r>
      </w:del>
    </w:p>
    <w:p w14:paraId="7A2CD3F9" w14:textId="19C046E2" w:rsidR="00DB5F02" w:rsidDel="00473C50" w:rsidRDefault="00A96409">
      <w:pPr>
        <w:rPr>
          <w:del w:id="955" w:author="Shen, Guning" w:date="2024-03-27T14:31:00Z"/>
        </w:rPr>
      </w:pPr>
      <w:del w:id="956" w:author="Shen, Guning" w:date="2024-03-27T14:31:00Z">
        <w:r w:rsidDel="00473C50">
          <w:delText xml:space="preserve">The last step in this workflow allows us to specify the name the file that will contain the output of the step. Thus, for the sort application, we specify the name of this file to be </w:delText>
        </w:r>
        <w:r w:rsidDel="00473C50">
          <w:rPr>
            <w:i/>
          </w:rPr>
          <w:delText xml:space="preserve">sort_output.txt. </w:delText>
        </w:r>
        <w:r w:rsidDel="00473C50">
          <w:delText>The output of the last step is also the output of the composite application.</w:delText>
        </w:r>
      </w:del>
    </w:p>
    <w:p w14:paraId="24CD005A" w14:textId="67C8E161" w:rsidR="00DB5F02" w:rsidDel="00473C50" w:rsidRDefault="00A96409">
      <w:pPr>
        <w:rPr>
          <w:del w:id="957" w:author="Shen, Guning" w:date="2024-03-27T14:31:00Z"/>
        </w:rPr>
      </w:pPr>
      <w:del w:id="958" w:author="Shen, Guning" w:date="2024-03-27T14:31:00Z">
        <w:r w:rsidDel="00473C50">
          <w:rPr>
            <w:i/>
          </w:rPr>
          <w:delText>Step 4: Completion.</w:delText>
        </w:r>
        <w:r w:rsidDel="00473C50">
          <w:delText xml:space="preserve"> Press the </w:delText>
        </w:r>
        <w:r w:rsidDel="00473C50">
          <w:rPr>
            <w:i/>
          </w:rPr>
          <w:delText>Save and Exit</w:delText>
        </w:r>
        <w:r w:rsidDel="00473C50">
          <w:delText xml:space="preserve"> button on the top left to save the workflow as a composite application.</w:delText>
        </w:r>
      </w:del>
    </w:p>
    <w:p w14:paraId="67935123" w14:textId="32A3A1BC" w:rsidR="00DB5F02" w:rsidDel="00473C50" w:rsidRDefault="00A96409">
      <w:pPr>
        <w:rPr>
          <w:del w:id="959" w:author="Shen, Guning" w:date="2024-03-27T14:31:00Z"/>
          <w:rFonts w:ascii="Times New Roman" w:eastAsia="Times New Roman" w:hAnsi="Times New Roman" w:cs="Times New Roman"/>
          <w:sz w:val="24"/>
          <w:szCs w:val="24"/>
        </w:rPr>
      </w:pPr>
      <w:del w:id="960" w:author="Shen, Guning" w:date="2024-03-27T14:31:00Z">
        <w:r w:rsidDel="00473C50">
          <w:delText xml:space="preserve">Summary: This composite application takes the same input as the grep program does.  This input is specified by the user executing the composite application. It produces the same output that the sort produces, which is stored in the output folder specified by the user executing of the composite application. Its parameters are combination of the parameters of grep and sort. </w:delText>
        </w:r>
      </w:del>
    </w:p>
    <w:p w14:paraId="199CA0C1" w14:textId="3DEED600" w:rsidR="00DB5F02" w:rsidDel="00473C50" w:rsidRDefault="00A96409">
      <w:pPr>
        <w:pStyle w:val="Heading2"/>
        <w:rPr>
          <w:del w:id="961" w:author="Shen, Guning" w:date="2024-03-27T14:31:00Z"/>
        </w:rPr>
      </w:pPr>
      <w:del w:id="962" w:author="Shen, Guning" w:date="2024-03-27T14:31:00Z">
        <w:r w:rsidDel="00473C50">
          <w:delText>Running a Composite/Piped Application</w:delText>
        </w:r>
      </w:del>
    </w:p>
    <w:p w14:paraId="28CFDB50" w14:textId="0E949CB6" w:rsidR="00DB5F02" w:rsidDel="00473C50" w:rsidRDefault="00DB5F02">
      <w:pPr>
        <w:rPr>
          <w:del w:id="963" w:author="Shen, Guning" w:date="2024-03-27T14:31:00Z"/>
        </w:rPr>
      </w:pPr>
    </w:p>
    <w:p w14:paraId="491D65AD" w14:textId="764CBC5E" w:rsidR="00DB5F02" w:rsidDel="00473C50" w:rsidRDefault="00DB5F02">
      <w:pPr>
        <w:rPr>
          <w:del w:id="964" w:author="Shen, Guning" w:date="2024-03-27T14:31:00Z"/>
        </w:rPr>
      </w:pPr>
      <w:bookmarkStart w:id="965" w:name="_heading=h.30j0zll" w:colFirst="0" w:colLast="0"/>
      <w:bookmarkEnd w:id="965"/>
    </w:p>
    <w:p w14:paraId="07D280FB" w14:textId="78E36293" w:rsidR="00DB5F02" w:rsidDel="00473C50" w:rsidRDefault="00DB5F02">
      <w:pPr>
        <w:rPr>
          <w:del w:id="966" w:author="Shen, Guning" w:date="2024-03-27T14:31:00Z"/>
        </w:rPr>
      </w:pPr>
    </w:p>
    <w:p w14:paraId="31AADC93" w14:textId="464987FB" w:rsidR="00DB5F02" w:rsidDel="00473C50" w:rsidRDefault="00DB5F02">
      <w:pPr>
        <w:rPr>
          <w:del w:id="967" w:author="Shen, Guning" w:date="2024-03-27T14:31:00Z"/>
        </w:rPr>
      </w:pPr>
    </w:p>
    <w:p w14:paraId="02DCC082" w14:textId="298A47D7" w:rsidR="00DB5F02" w:rsidDel="00473C50" w:rsidRDefault="00A96409">
      <w:pPr>
        <w:rPr>
          <w:del w:id="968" w:author="Shen, Guning" w:date="2024-03-27T14:31:00Z"/>
        </w:rPr>
      </w:pPr>
      <w:del w:id="969" w:author="Shen, Guning" w:date="2024-03-27T14:31:00Z">
        <w:r w:rsidDel="00473C50">
          <w:delText xml:space="preserve">       </w:delText>
        </w:r>
      </w:del>
    </w:p>
    <w:p w14:paraId="69D1EB2E" w14:textId="38F2C02C" w:rsidR="00DB5F02" w:rsidDel="00473C50" w:rsidRDefault="00DB5F02">
      <w:pPr>
        <w:rPr>
          <w:del w:id="970" w:author="Shen, Guning" w:date="2024-03-27T14:31:00Z"/>
        </w:rPr>
      </w:pPr>
    </w:p>
    <w:p w14:paraId="35382725" w14:textId="2B7D0094" w:rsidR="00DB5F02" w:rsidDel="00473C50" w:rsidRDefault="00A96409">
      <w:pPr>
        <w:rPr>
          <w:del w:id="971" w:author="Shen, Guning" w:date="2024-03-27T14:31:00Z"/>
        </w:rPr>
      </w:pPr>
      <w:del w:id="972" w:author="Shen, Guning" w:date="2024-03-27T14:31:00Z">
        <w:r w:rsidDel="00473C50">
          <w:delText xml:space="preserve">Running a composite application is not much different from running a non-composite or </w:delText>
        </w:r>
        <w:r w:rsidDel="00473C50">
          <w:rPr>
            <w:i/>
          </w:rPr>
          <w:delText>atomic application.</w:delText>
        </w:r>
        <w:r w:rsidDel="00473C50">
          <w:delText xml:space="preserve"> The process involves clicking on the applications icon, searching for the name we gave to the composite application, clicking on it to create the launch dialogue; and specifying the input of the first application in the composite, and specifying the parameters of all the applications in the workflow.  One difference is that we can specify the name of a file containing intermediate output – in this case the output of the grep application.</w:delText>
        </w:r>
      </w:del>
    </w:p>
    <w:p w14:paraId="46428258" w14:textId="59F89538" w:rsidR="00DB5F02" w:rsidDel="00473C50" w:rsidRDefault="00A96409">
      <w:pPr>
        <w:rPr>
          <w:del w:id="973" w:author="Shen, Guning" w:date="2024-03-27T14:31:00Z"/>
        </w:rPr>
      </w:pPr>
      <w:del w:id="974" w:author="Shen, Guning" w:date="2024-03-27T14:31:00Z">
        <w:r w:rsidDel="00473C50">
          <w:delText xml:space="preserve">Follow this process to run the composite with the same input file, output directory, and parameters used when the two applications in the composite were run individually. Verify that the same output is produced in </w:delText>
        </w:r>
        <w:r w:rsidDel="00473C50">
          <w:rPr>
            <w:rFonts w:ascii="Courier New" w:eastAsia="Courier New" w:hAnsi="Courier New" w:cs="Courier New"/>
            <w:sz w:val="22"/>
            <w:szCs w:val="22"/>
          </w:rPr>
          <w:delText>sort_output.txt.</w:delText>
        </w:r>
      </w:del>
    </w:p>
    <w:p w14:paraId="008F43E3" w14:textId="30816481" w:rsidR="00DB5F02" w:rsidDel="00473C50" w:rsidRDefault="00DB5F02">
      <w:pPr>
        <w:rPr>
          <w:del w:id="975" w:author="Shen, Guning" w:date="2024-03-27T14:31:00Z"/>
        </w:rPr>
      </w:pPr>
    </w:p>
    <w:tbl>
      <w:tblPr>
        <w:tblStyle w:val="afe"/>
        <w:tblW w:w="9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90"/>
        <w:gridCol w:w="2070"/>
        <w:gridCol w:w="1080"/>
        <w:gridCol w:w="1530"/>
        <w:gridCol w:w="2997"/>
      </w:tblGrid>
      <w:tr w:rsidR="00DB5F02" w:rsidDel="00473C50" w14:paraId="377B3981" w14:textId="48C5954F">
        <w:trPr>
          <w:trHeight w:val="425"/>
          <w:del w:id="976" w:author="Shen, Guning" w:date="2024-03-27T14:31:00Z"/>
        </w:trPr>
        <w:tc>
          <w:tcPr>
            <w:tcW w:w="1165" w:type="dxa"/>
          </w:tcPr>
          <w:p w14:paraId="132C0DBF" w14:textId="6CF80DEA" w:rsidR="00DB5F02" w:rsidDel="00473C50" w:rsidRDefault="00A96409">
            <w:pPr>
              <w:pBdr>
                <w:top w:val="nil"/>
                <w:left w:val="nil"/>
                <w:bottom w:val="nil"/>
                <w:right w:val="nil"/>
                <w:between w:val="nil"/>
              </w:pBdr>
              <w:spacing w:after="160"/>
              <w:rPr>
                <w:del w:id="977" w:author="Shen, Guning" w:date="2024-03-27T14:31:00Z"/>
                <w:rFonts w:ascii="Times New Roman" w:eastAsia="Times New Roman" w:hAnsi="Times New Roman" w:cs="Times New Roman"/>
                <w:color w:val="000000"/>
                <w:sz w:val="20"/>
                <w:szCs w:val="20"/>
              </w:rPr>
            </w:pPr>
            <w:del w:id="978" w:author="Shen, Guning" w:date="2024-03-27T14:31:00Z">
              <w:r w:rsidDel="00473C50">
                <w:rPr>
                  <w:rFonts w:ascii="Times New Roman" w:eastAsia="Times New Roman" w:hAnsi="Times New Roman" w:cs="Times New Roman"/>
                  <w:color w:val="000000"/>
                  <w:sz w:val="24"/>
                  <w:szCs w:val="24"/>
                </w:rPr>
                <w:delText xml:space="preserve"> </w:delText>
              </w:r>
              <w:r w:rsidDel="00473C50">
                <w:rPr>
                  <w:rFonts w:ascii="Times New Roman" w:eastAsia="Times New Roman" w:hAnsi="Times New Roman" w:cs="Times New Roman"/>
                  <w:color w:val="000000"/>
                  <w:sz w:val="20"/>
                  <w:szCs w:val="20"/>
                </w:rPr>
                <w:delText>Application Name</w:delText>
              </w:r>
            </w:del>
          </w:p>
        </w:tc>
        <w:tc>
          <w:tcPr>
            <w:tcW w:w="990" w:type="dxa"/>
          </w:tcPr>
          <w:p w14:paraId="1C18074C" w14:textId="7C5905D1" w:rsidR="00DB5F02" w:rsidDel="00473C50" w:rsidRDefault="00A96409">
            <w:pPr>
              <w:pBdr>
                <w:top w:val="nil"/>
                <w:left w:val="nil"/>
                <w:bottom w:val="nil"/>
                <w:right w:val="nil"/>
                <w:between w:val="nil"/>
              </w:pBdr>
              <w:spacing w:after="160"/>
              <w:rPr>
                <w:del w:id="979" w:author="Shen, Guning" w:date="2024-03-27T14:31:00Z"/>
                <w:rFonts w:ascii="Times New Roman" w:eastAsia="Times New Roman" w:hAnsi="Times New Roman" w:cs="Times New Roman"/>
                <w:color w:val="000000"/>
                <w:sz w:val="20"/>
                <w:szCs w:val="20"/>
              </w:rPr>
            </w:pPr>
            <w:del w:id="980" w:author="Shen, Guning" w:date="2024-03-27T14:31:00Z">
              <w:r w:rsidDel="00473C50">
                <w:rPr>
                  <w:rFonts w:ascii="Times New Roman" w:eastAsia="Times New Roman" w:hAnsi="Times New Roman" w:cs="Times New Roman"/>
                  <w:color w:val="000000"/>
                  <w:sz w:val="20"/>
                  <w:szCs w:val="20"/>
                </w:rPr>
                <w:delText>Analysis Name</w:delText>
              </w:r>
            </w:del>
          </w:p>
        </w:tc>
        <w:tc>
          <w:tcPr>
            <w:tcW w:w="2070" w:type="dxa"/>
          </w:tcPr>
          <w:p w14:paraId="60DCA258" w14:textId="225843D3" w:rsidR="00DB5F02" w:rsidDel="00473C50" w:rsidRDefault="00A96409">
            <w:pPr>
              <w:pBdr>
                <w:top w:val="nil"/>
                <w:left w:val="nil"/>
                <w:bottom w:val="nil"/>
                <w:right w:val="nil"/>
                <w:between w:val="nil"/>
              </w:pBdr>
              <w:spacing w:after="160"/>
              <w:rPr>
                <w:del w:id="981" w:author="Shen, Guning" w:date="2024-03-27T14:31:00Z"/>
                <w:rFonts w:ascii="Times New Roman" w:eastAsia="Times New Roman" w:hAnsi="Times New Roman" w:cs="Times New Roman"/>
                <w:color w:val="000000"/>
                <w:sz w:val="20"/>
                <w:szCs w:val="20"/>
              </w:rPr>
            </w:pPr>
            <w:del w:id="982" w:author="Shen, Guning" w:date="2024-03-27T14:31:00Z">
              <w:r w:rsidDel="00473C50">
                <w:rPr>
                  <w:rFonts w:ascii="Times New Roman" w:eastAsia="Times New Roman" w:hAnsi="Times New Roman" w:cs="Times New Roman"/>
                  <w:color w:val="000000"/>
                  <w:sz w:val="20"/>
                  <w:szCs w:val="20"/>
                </w:rPr>
                <w:delText>Input file</w:delText>
              </w:r>
            </w:del>
          </w:p>
        </w:tc>
        <w:tc>
          <w:tcPr>
            <w:tcW w:w="1080" w:type="dxa"/>
          </w:tcPr>
          <w:p w14:paraId="0B4D0737" w14:textId="303CF912" w:rsidR="00DB5F02" w:rsidDel="00473C50" w:rsidRDefault="00A96409">
            <w:pPr>
              <w:pBdr>
                <w:top w:val="nil"/>
                <w:left w:val="nil"/>
                <w:bottom w:val="nil"/>
                <w:right w:val="nil"/>
                <w:between w:val="nil"/>
              </w:pBdr>
              <w:spacing w:after="160"/>
              <w:rPr>
                <w:del w:id="983" w:author="Shen, Guning" w:date="2024-03-27T14:31:00Z"/>
                <w:rFonts w:ascii="Times New Roman" w:eastAsia="Times New Roman" w:hAnsi="Times New Roman" w:cs="Times New Roman"/>
                <w:color w:val="000000"/>
                <w:sz w:val="20"/>
                <w:szCs w:val="20"/>
              </w:rPr>
            </w:pPr>
            <w:del w:id="984" w:author="Shen, Guning" w:date="2024-03-27T14:31:00Z">
              <w:r w:rsidDel="00473C50">
                <w:rPr>
                  <w:rFonts w:ascii="Times New Roman" w:eastAsia="Times New Roman" w:hAnsi="Times New Roman" w:cs="Times New Roman"/>
                  <w:color w:val="000000"/>
                  <w:sz w:val="20"/>
                  <w:szCs w:val="20"/>
                </w:rPr>
                <w:delText>Output Folder</w:delText>
              </w:r>
            </w:del>
          </w:p>
        </w:tc>
        <w:tc>
          <w:tcPr>
            <w:tcW w:w="1530" w:type="dxa"/>
          </w:tcPr>
          <w:p w14:paraId="251A80BB" w14:textId="661E9BDC" w:rsidR="00DB5F02" w:rsidDel="00473C50" w:rsidRDefault="00A96409">
            <w:pPr>
              <w:pBdr>
                <w:top w:val="nil"/>
                <w:left w:val="nil"/>
                <w:bottom w:val="nil"/>
                <w:right w:val="nil"/>
                <w:between w:val="nil"/>
              </w:pBdr>
              <w:spacing w:after="160"/>
              <w:rPr>
                <w:del w:id="985" w:author="Shen, Guning" w:date="2024-03-27T14:31:00Z"/>
                <w:rFonts w:ascii="Times New Roman" w:eastAsia="Times New Roman" w:hAnsi="Times New Roman" w:cs="Times New Roman"/>
                <w:color w:val="000000"/>
                <w:sz w:val="20"/>
                <w:szCs w:val="20"/>
              </w:rPr>
            </w:pPr>
            <w:del w:id="986" w:author="Shen, Guning" w:date="2024-03-27T14:31:00Z">
              <w:r w:rsidDel="00473C50">
                <w:rPr>
                  <w:rFonts w:ascii="Times New Roman" w:eastAsia="Times New Roman" w:hAnsi="Times New Roman" w:cs="Times New Roman"/>
                  <w:color w:val="000000"/>
                  <w:sz w:val="20"/>
                  <w:szCs w:val="20"/>
                </w:rPr>
                <w:delText>Output file</w:delText>
              </w:r>
            </w:del>
          </w:p>
        </w:tc>
        <w:tc>
          <w:tcPr>
            <w:tcW w:w="2997" w:type="dxa"/>
          </w:tcPr>
          <w:p w14:paraId="04C93ECF" w14:textId="3830F220" w:rsidR="00DB5F02" w:rsidDel="00473C50" w:rsidRDefault="00A96409">
            <w:pPr>
              <w:pBdr>
                <w:top w:val="nil"/>
                <w:left w:val="nil"/>
                <w:bottom w:val="nil"/>
                <w:right w:val="nil"/>
                <w:between w:val="nil"/>
              </w:pBdr>
              <w:spacing w:after="160"/>
              <w:rPr>
                <w:del w:id="987" w:author="Shen, Guning" w:date="2024-03-27T14:31:00Z"/>
                <w:rFonts w:ascii="Times New Roman" w:eastAsia="Times New Roman" w:hAnsi="Times New Roman" w:cs="Times New Roman"/>
                <w:color w:val="000000"/>
                <w:sz w:val="20"/>
                <w:szCs w:val="20"/>
              </w:rPr>
            </w:pPr>
            <w:del w:id="988" w:author="Shen, Guning" w:date="2024-03-27T14:31:00Z">
              <w:r w:rsidDel="00473C50">
                <w:rPr>
                  <w:rFonts w:ascii="Times New Roman" w:eastAsia="Times New Roman" w:hAnsi="Times New Roman" w:cs="Times New Roman"/>
                  <w:color w:val="000000"/>
                  <w:sz w:val="20"/>
                  <w:szCs w:val="20"/>
                </w:rPr>
                <w:delText>Parameters</w:delText>
              </w:r>
            </w:del>
          </w:p>
        </w:tc>
      </w:tr>
      <w:tr w:rsidR="00DB5F02" w:rsidDel="00473C50" w14:paraId="3F7B3305" w14:textId="14DED8FE">
        <w:trPr>
          <w:trHeight w:val="1556"/>
          <w:del w:id="989" w:author="Shen, Guning" w:date="2024-03-27T14:31:00Z"/>
        </w:trPr>
        <w:tc>
          <w:tcPr>
            <w:tcW w:w="1165" w:type="dxa"/>
          </w:tcPr>
          <w:p w14:paraId="0D59ED72" w14:textId="4A1A4FC7" w:rsidR="00DB5F02" w:rsidDel="00473C50" w:rsidRDefault="00A96409">
            <w:pPr>
              <w:pBdr>
                <w:top w:val="nil"/>
                <w:left w:val="nil"/>
                <w:bottom w:val="nil"/>
                <w:right w:val="nil"/>
                <w:between w:val="nil"/>
              </w:pBdr>
              <w:spacing w:after="160"/>
              <w:rPr>
                <w:del w:id="990" w:author="Shen, Guning" w:date="2024-03-27T14:31:00Z"/>
                <w:rFonts w:ascii="Times New Roman" w:eastAsia="Times New Roman" w:hAnsi="Times New Roman" w:cs="Times New Roman"/>
                <w:color w:val="000000"/>
                <w:sz w:val="20"/>
                <w:szCs w:val="20"/>
              </w:rPr>
            </w:pPr>
            <w:del w:id="991" w:author="Shen, Guning" w:date="2024-03-27T14:31:00Z">
              <w:r w:rsidDel="00473C50">
                <w:rPr>
                  <w:rFonts w:ascii="Times New Roman" w:eastAsia="Times New Roman" w:hAnsi="Times New Roman" w:cs="Times New Roman"/>
                  <w:color w:val="000000"/>
                  <w:sz w:val="20"/>
                  <w:szCs w:val="20"/>
                </w:rPr>
                <w:delText>GrepSort</w:delText>
              </w:r>
            </w:del>
          </w:p>
        </w:tc>
        <w:tc>
          <w:tcPr>
            <w:tcW w:w="990" w:type="dxa"/>
          </w:tcPr>
          <w:p w14:paraId="4DF6F140" w14:textId="5DB8EEA1" w:rsidR="00DB5F02" w:rsidDel="00473C50" w:rsidRDefault="00A96409">
            <w:pPr>
              <w:pBdr>
                <w:top w:val="nil"/>
                <w:left w:val="nil"/>
                <w:bottom w:val="nil"/>
                <w:right w:val="nil"/>
                <w:between w:val="nil"/>
              </w:pBdr>
              <w:spacing w:after="160"/>
              <w:rPr>
                <w:del w:id="992" w:author="Shen, Guning" w:date="2024-03-27T14:31:00Z"/>
                <w:rFonts w:ascii="Times New Roman" w:eastAsia="Times New Roman" w:hAnsi="Times New Roman" w:cs="Times New Roman"/>
                <w:color w:val="000000"/>
                <w:sz w:val="20"/>
                <w:szCs w:val="20"/>
              </w:rPr>
            </w:pPr>
            <w:del w:id="993" w:author="Shen, Guning" w:date="2024-03-27T14:31:00Z">
              <w:r w:rsidDel="00473C50">
                <w:rPr>
                  <w:rFonts w:ascii="Times New Roman" w:eastAsia="Times New Roman" w:hAnsi="Times New Roman" w:cs="Times New Roman"/>
                  <w:color w:val="000000"/>
                  <w:sz w:val="20"/>
                  <w:szCs w:val="20"/>
                </w:rPr>
                <w:delText>Chosen by you</w:delText>
              </w:r>
            </w:del>
          </w:p>
        </w:tc>
        <w:tc>
          <w:tcPr>
            <w:tcW w:w="2070" w:type="dxa"/>
          </w:tcPr>
          <w:p w14:paraId="1591FEFE" w14:textId="39BA2E3C" w:rsidR="00DB5F02" w:rsidDel="00473C50" w:rsidRDefault="00A96409" w:rsidP="003432D6">
            <w:pPr>
              <w:pBdr>
                <w:top w:val="nil"/>
                <w:left w:val="nil"/>
                <w:bottom w:val="nil"/>
                <w:right w:val="nil"/>
                <w:between w:val="nil"/>
              </w:pBdr>
              <w:spacing w:after="160"/>
              <w:rPr>
                <w:del w:id="994" w:author="Shen, Guning" w:date="2024-03-27T14:31:00Z"/>
                <w:rFonts w:ascii="Times New Roman" w:eastAsia="Times New Roman" w:hAnsi="Times New Roman" w:cs="Times New Roman"/>
                <w:color w:val="000000"/>
                <w:sz w:val="20"/>
                <w:szCs w:val="20"/>
              </w:rPr>
            </w:pPr>
            <w:del w:id="995" w:author="Shen, Guning" w:date="2024-03-27T14:31:00Z">
              <w:r w:rsidDel="00473C50">
                <w:rPr>
                  <w:rFonts w:ascii="Times New Roman" w:eastAsia="Times New Roman" w:hAnsi="Times New Roman" w:cs="Times New Roman"/>
                  <w:color w:val="000000"/>
                  <w:sz w:val="20"/>
                  <w:szCs w:val="20"/>
                </w:rPr>
                <w:delText xml:space="preserve">The </w:delText>
              </w:r>
              <w:r w:rsidDel="00473C50">
                <w:rPr>
                  <w:rFonts w:ascii="Times New Roman" w:eastAsia="Times New Roman" w:hAnsi="Times New Roman" w:cs="Times New Roman"/>
                  <w:b/>
                  <w:color w:val="000000"/>
                  <w:sz w:val="20"/>
                  <w:szCs w:val="20"/>
                </w:rPr>
                <w:delText>tsv</w:delText>
              </w:r>
              <w:r w:rsidDel="00473C50">
                <w:rPr>
                  <w:rFonts w:ascii="Times New Roman" w:eastAsia="Times New Roman" w:hAnsi="Times New Roman" w:cs="Times New Roman"/>
                  <w:color w:val="000000"/>
                  <w:sz w:val="20"/>
                  <w:szCs w:val="20"/>
                </w:rPr>
                <w:delText xml:space="preserve"> file produced for the first sample of Drug A by  Green Line</w:delText>
              </w:r>
            </w:del>
          </w:p>
        </w:tc>
        <w:tc>
          <w:tcPr>
            <w:tcW w:w="1080" w:type="dxa"/>
          </w:tcPr>
          <w:p w14:paraId="1CF0087A" w14:textId="460BFB74" w:rsidR="00DB5F02" w:rsidDel="00473C50" w:rsidRDefault="00A96409">
            <w:pPr>
              <w:pBdr>
                <w:top w:val="nil"/>
                <w:left w:val="nil"/>
                <w:bottom w:val="nil"/>
                <w:right w:val="nil"/>
                <w:between w:val="nil"/>
              </w:pBdr>
              <w:spacing w:after="160"/>
              <w:rPr>
                <w:del w:id="996" w:author="Shen, Guning" w:date="2024-03-27T14:31:00Z"/>
                <w:rFonts w:ascii="Times New Roman" w:eastAsia="Times New Roman" w:hAnsi="Times New Roman" w:cs="Times New Roman"/>
                <w:color w:val="000000"/>
                <w:sz w:val="20"/>
                <w:szCs w:val="20"/>
              </w:rPr>
            </w:pPr>
            <w:del w:id="997" w:author="Shen, Guning" w:date="2024-03-27T14:31:00Z">
              <w:r w:rsidDel="00473C50">
                <w:rPr>
                  <w:rFonts w:ascii="Times New Roman" w:eastAsia="Times New Roman" w:hAnsi="Times New Roman" w:cs="Times New Roman"/>
                  <w:color w:val="000000"/>
                  <w:sz w:val="20"/>
                  <w:szCs w:val="20"/>
                </w:rPr>
                <w:delText>Default folder</w:delText>
              </w:r>
            </w:del>
          </w:p>
        </w:tc>
        <w:tc>
          <w:tcPr>
            <w:tcW w:w="1530" w:type="dxa"/>
          </w:tcPr>
          <w:p w14:paraId="3F81FE9F" w14:textId="0BF23007" w:rsidR="00DB5F02" w:rsidDel="00473C50" w:rsidRDefault="00A96409">
            <w:pPr>
              <w:pBdr>
                <w:top w:val="nil"/>
                <w:left w:val="nil"/>
                <w:bottom w:val="nil"/>
                <w:right w:val="nil"/>
                <w:between w:val="nil"/>
              </w:pBdr>
              <w:spacing w:after="160"/>
              <w:rPr>
                <w:del w:id="998" w:author="Shen, Guning" w:date="2024-03-27T14:31:00Z"/>
                <w:rFonts w:ascii="Times New Roman" w:eastAsia="Times New Roman" w:hAnsi="Times New Roman" w:cs="Times New Roman"/>
                <w:color w:val="000000"/>
                <w:sz w:val="20"/>
                <w:szCs w:val="20"/>
              </w:rPr>
            </w:pPr>
            <w:del w:id="999" w:author="Shen, Guning" w:date="2024-03-27T14:31:00Z">
              <w:r w:rsidDel="00473C50">
                <w:rPr>
                  <w:rFonts w:ascii="Times New Roman" w:eastAsia="Times New Roman" w:hAnsi="Times New Roman" w:cs="Times New Roman"/>
                  <w:color w:val="000000"/>
                  <w:sz w:val="20"/>
                  <w:szCs w:val="20"/>
                </w:rPr>
                <w:delText>Grep: GrepSort_A_1_abundance.tsv (contains grep output)</w:delText>
              </w:r>
            </w:del>
          </w:p>
        </w:tc>
        <w:tc>
          <w:tcPr>
            <w:tcW w:w="2997" w:type="dxa"/>
          </w:tcPr>
          <w:p w14:paraId="7911EC7B" w14:textId="776EE9A2" w:rsidR="00DB5F02" w:rsidDel="00473C50" w:rsidRDefault="00A96409">
            <w:pPr>
              <w:pBdr>
                <w:top w:val="nil"/>
                <w:left w:val="nil"/>
                <w:bottom w:val="nil"/>
                <w:right w:val="nil"/>
                <w:between w:val="nil"/>
              </w:pBdr>
              <w:rPr>
                <w:del w:id="1000" w:author="Shen, Guning" w:date="2024-03-27T14:31:00Z"/>
                <w:rFonts w:ascii="Times New Roman" w:eastAsia="Times New Roman" w:hAnsi="Times New Roman" w:cs="Times New Roman"/>
                <w:color w:val="000000"/>
                <w:sz w:val="20"/>
                <w:szCs w:val="20"/>
              </w:rPr>
            </w:pPr>
            <w:del w:id="1001" w:author="Shen, Guning" w:date="2024-03-27T14:31:00Z">
              <w:r w:rsidDel="00473C50">
                <w:rPr>
                  <w:rFonts w:ascii="Times New Roman" w:eastAsia="Times New Roman" w:hAnsi="Times New Roman" w:cs="Times New Roman"/>
                  <w:color w:val="000000"/>
                  <w:sz w:val="20"/>
                  <w:szCs w:val="20"/>
                </w:rPr>
                <w:delText>-----Grep----</w:delText>
              </w:r>
            </w:del>
          </w:p>
          <w:p w14:paraId="3FAA18E7" w14:textId="7DD656EC" w:rsidR="00DB5F02" w:rsidDel="00473C50" w:rsidRDefault="00A96409">
            <w:pPr>
              <w:pBdr>
                <w:top w:val="nil"/>
                <w:left w:val="nil"/>
                <w:bottom w:val="nil"/>
                <w:right w:val="nil"/>
                <w:between w:val="nil"/>
              </w:pBdr>
              <w:rPr>
                <w:del w:id="1002" w:author="Shen, Guning" w:date="2024-03-27T14:31:00Z"/>
                <w:rFonts w:ascii="Times New Roman" w:eastAsia="Times New Roman" w:hAnsi="Times New Roman" w:cs="Times New Roman"/>
                <w:color w:val="000000"/>
                <w:sz w:val="20"/>
                <w:szCs w:val="20"/>
              </w:rPr>
            </w:pPr>
            <w:del w:id="1003" w:author="Shen, Guning" w:date="2024-03-27T14:31:00Z">
              <w:r w:rsidDel="00473C50">
                <w:rPr>
                  <w:rFonts w:ascii="Times New Roman" w:eastAsia="Times New Roman" w:hAnsi="Times New Roman" w:cs="Times New Roman"/>
                  <w:color w:val="000000"/>
                  <w:sz w:val="20"/>
                  <w:szCs w:val="20"/>
                </w:rPr>
                <w:delText>Search string: enst00000391</w:delText>
              </w:r>
            </w:del>
          </w:p>
          <w:p w14:paraId="7B8A373F" w14:textId="5AFF7E79" w:rsidR="00DB5F02" w:rsidDel="00473C50" w:rsidRDefault="00A96409">
            <w:pPr>
              <w:pBdr>
                <w:top w:val="nil"/>
                <w:left w:val="nil"/>
                <w:bottom w:val="nil"/>
                <w:right w:val="nil"/>
                <w:between w:val="nil"/>
              </w:pBdr>
              <w:rPr>
                <w:del w:id="1004" w:author="Shen, Guning" w:date="2024-03-27T14:31:00Z"/>
                <w:rFonts w:ascii="Times New Roman" w:eastAsia="Times New Roman" w:hAnsi="Times New Roman" w:cs="Times New Roman"/>
                <w:color w:val="000000"/>
                <w:sz w:val="20"/>
                <w:szCs w:val="20"/>
              </w:rPr>
            </w:pPr>
            <w:del w:id="1005" w:author="Shen, Guning" w:date="2024-03-27T14:31:00Z">
              <w:r w:rsidDel="00473C50">
                <w:rPr>
                  <w:rFonts w:ascii="Times New Roman" w:eastAsia="Times New Roman" w:hAnsi="Times New Roman" w:cs="Times New Roman"/>
                  <w:color w:val="000000"/>
                  <w:sz w:val="20"/>
                  <w:szCs w:val="20"/>
                </w:rPr>
                <w:delText>Case insensitive match: Yes</w:delText>
              </w:r>
            </w:del>
          </w:p>
          <w:p w14:paraId="00766A38" w14:textId="2459D4C2" w:rsidR="00DB5F02" w:rsidDel="00473C50" w:rsidRDefault="00A96409">
            <w:pPr>
              <w:pBdr>
                <w:top w:val="nil"/>
                <w:left w:val="nil"/>
                <w:bottom w:val="nil"/>
                <w:right w:val="nil"/>
                <w:between w:val="nil"/>
              </w:pBdr>
              <w:rPr>
                <w:del w:id="1006" w:author="Shen, Guning" w:date="2024-03-27T14:31:00Z"/>
                <w:rFonts w:ascii="Times New Roman" w:eastAsia="Times New Roman" w:hAnsi="Times New Roman" w:cs="Times New Roman"/>
                <w:color w:val="000000"/>
                <w:sz w:val="20"/>
                <w:szCs w:val="20"/>
              </w:rPr>
            </w:pPr>
            <w:del w:id="1007" w:author="Shen, Guning" w:date="2024-03-27T14:31:00Z">
              <w:r w:rsidDel="00473C50">
                <w:rPr>
                  <w:rFonts w:ascii="Times New Roman" w:eastAsia="Times New Roman" w:hAnsi="Times New Roman" w:cs="Times New Roman"/>
                  <w:color w:val="000000"/>
                  <w:sz w:val="20"/>
                  <w:szCs w:val="20"/>
                </w:rPr>
                <w:delText>-----Sort----</w:delText>
              </w:r>
            </w:del>
          </w:p>
          <w:p w14:paraId="59D5A369" w14:textId="34A48771" w:rsidR="00DB5F02" w:rsidDel="00473C50" w:rsidRDefault="00A96409">
            <w:pPr>
              <w:pBdr>
                <w:top w:val="nil"/>
                <w:left w:val="nil"/>
                <w:bottom w:val="nil"/>
                <w:right w:val="nil"/>
                <w:between w:val="nil"/>
              </w:pBdr>
              <w:rPr>
                <w:del w:id="1008" w:author="Shen, Guning" w:date="2024-03-27T14:31:00Z"/>
                <w:rFonts w:ascii="Times New Roman" w:eastAsia="Times New Roman" w:hAnsi="Times New Roman" w:cs="Times New Roman"/>
                <w:color w:val="000000"/>
                <w:sz w:val="20"/>
                <w:szCs w:val="20"/>
              </w:rPr>
            </w:pPr>
            <w:del w:id="1009" w:author="Shen, Guning" w:date="2024-03-27T14:31:00Z">
              <w:r w:rsidDel="00473C50">
                <w:rPr>
                  <w:rFonts w:ascii="Times New Roman" w:eastAsia="Times New Roman" w:hAnsi="Times New Roman" w:cs="Times New Roman"/>
                  <w:color w:val="000000"/>
                  <w:sz w:val="20"/>
                  <w:szCs w:val="20"/>
                </w:rPr>
                <w:delText>Column number to sort on: 2</w:delText>
              </w:r>
            </w:del>
          </w:p>
          <w:p w14:paraId="73EACE68" w14:textId="67167D29" w:rsidR="00DB5F02" w:rsidDel="00473C50" w:rsidRDefault="00A96409">
            <w:pPr>
              <w:pBdr>
                <w:top w:val="nil"/>
                <w:left w:val="nil"/>
                <w:bottom w:val="nil"/>
                <w:right w:val="nil"/>
                <w:between w:val="nil"/>
              </w:pBdr>
              <w:rPr>
                <w:del w:id="1010" w:author="Shen, Guning" w:date="2024-03-27T14:31:00Z"/>
                <w:b/>
                <w:color w:val="000000"/>
                <w:sz w:val="20"/>
                <w:szCs w:val="20"/>
              </w:rPr>
            </w:pPr>
            <w:del w:id="1011" w:author="Shen, Guning" w:date="2024-03-27T14:31:00Z">
              <w:r w:rsidDel="00473C50">
                <w:rPr>
                  <w:rFonts w:ascii="Times New Roman" w:eastAsia="Times New Roman" w:hAnsi="Times New Roman" w:cs="Times New Roman"/>
                  <w:color w:val="000000"/>
                  <w:sz w:val="20"/>
                  <w:szCs w:val="20"/>
                </w:rPr>
                <w:delText>Sort type: Numeric</w:delText>
              </w:r>
            </w:del>
          </w:p>
          <w:p w14:paraId="11FD5A3B" w14:textId="64CC8388" w:rsidR="00DB5F02" w:rsidDel="00473C50" w:rsidRDefault="00DB5F02">
            <w:pPr>
              <w:pBdr>
                <w:top w:val="nil"/>
                <w:left w:val="nil"/>
                <w:bottom w:val="nil"/>
                <w:right w:val="nil"/>
                <w:between w:val="nil"/>
              </w:pBdr>
              <w:spacing w:after="160"/>
              <w:rPr>
                <w:del w:id="1012" w:author="Shen, Guning" w:date="2024-03-27T14:31:00Z"/>
                <w:rFonts w:ascii="Times New Roman" w:eastAsia="Times New Roman" w:hAnsi="Times New Roman" w:cs="Times New Roman"/>
                <w:color w:val="000000"/>
                <w:sz w:val="20"/>
                <w:szCs w:val="20"/>
              </w:rPr>
            </w:pPr>
          </w:p>
        </w:tc>
      </w:tr>
    </w:tbl>
    <w:p w14:paraId="74611962" w14:textId="443740EB" w:rsidR="00DB5F02" w:rsidDel="00473C50" w:rsidRDefault="00DB5F02">
      <w:pPr>
        <w:rPr>
          <w:del w:id="1013" w:author="Shen, Guning" w:date="2024-03-27T14:31:00Z"/>
        </w:rPr>
      </w:pPr>
    </w:p>
    <w:p w14:paraId="4C17CB3F" w14:textId="3989C115" w:rsidR="00DB5F02" w:rsidDel="00473C50" w:rsidRDefault="00A96409">
      <w:pPr>
        <w:rPr>
          <w:del w:id="1014" w:author="Shen, Guning" w:date="2024-03-27T14:31:00Z"/>
        </w:rPr>
      </w:pPr>
      <w:del w:id="1015" w:author="Shen, Guning" w:date="2024-03-27T14:31:00Z">
        <w:r w:rsidDel="00473C50">
          <w:delText xml:space="preserve">  </w:delText>
        </w:r>
      </w:del>
    </w:p>
    <w:p w14:paraId="08269B16" w14:textId="2BD062E9" w:rsidR="00DB5F02" w:rsidDel="00473C50" w:rsidRDefault="00A96409" w:rsidP="00C307BD">
      <w:pPr>
        <w:pStyle w:val="Heading2"/>
        <w:rPr>
          <w:del w:id="1016" w:author="Shen, Guning" w:date="2024-03-27T14:31:00Z"/>
        </w:rPr>
      </w:pPr>
      <w:del w:id="1017" w:author="Shen, Guning" w:date="2024-03-27T14:31:00Z">
        <w:r w:rsidDel="00473C50">
          <w:delText>Composite | Piped Application (Post-Quiz)</w:delText>
        </w:r>
      </w:del>
    </w:p>
    <w:p w14:paraId="4A0CF6D5" w14:textId="6D1BA8A7" w:rsidR="00DB5F02" w:rsidDel="00473C50" w:rsidRDefault="00A96409">
      <w:pPr>
        <w:pStyle w:val="Heading2"/>
        <w:rPr>
          <w:del w:id="1018" w:author="Shen, Guning" w:date="2024-03-27T14:31:00Z"/>
        </w:rPr>
      </w:pPr>
      <w:del w:id="1019" w:author="Shen, Guning" w:date="2024-03-27T14:31:00Z">
        <w:r w:rsidDel="00473C50">
          <w:delText>Uncompressing the FastQ Files</w:delText>
        </w:r>
      </w:del>
    </w:p>
    <w:p w14:paraId="6E6617C0" w14:textId="05FB484E" w:rsidR="00DB5F02" w:rsidDel="00473C50" w:rsidRDefault="00A96409">
      <w:pPr>
        <w:pBdr>
          <w:top w:val="nil"/>
          <w:left w:val="nil"/>
          <w:bottom w:val="nil"/>
          <w:right w:val="nil"/>
          <w:between w:val="nil"/>
        </w:pBdr>
        <w:spacing w:line="240" w:lineRule="auto"/>
        <w:rPr>
          <w:del w:id="1020" w:author="Shen, Guning" w:date="2024-03-27T14:31:00Z"/>
          <w:rFonts w:ascii="Times New Roman" w:eastAsia="Times New Roman" w:hAnsi="Times New Roman" w:cs="Times New Roman"/>
          <w:b/>
          <w:color w:val="000000"/>
          <w:sz w:val="24"/>
          <w:szCs w:val="24"/>
        </w:rPr>
      </w:pPr>
      <w:del w:id="1021" w:author="Shen, Guning" w:date="2024-03-27T14:31:00Z">
        <w:r w:rsidDel="00473C50">
          <w:br/>
        </w:r>
      </w:del>
    </w:p>
    <w:p w14:paraId="5DAA20CD" w14:textId="7E1F73E6" w:rsidR="00DB5F02" w:rsidDel="00473C50" w:rsidRDefault="00A96409">
      <w:pPr>
        <w:rPr>
          <w:del w:id="1022" w:author="Shen, Guning" w:date="2024-03-27T14:31:00Z"/>
        </w:rPr>
      </w:pPr>
      <w:del w:id="1023" w:author="Shen, Guning" w:date="2024-03-27T14:31:00Z">
        <w:r w:rsidDel="00473C50">
          <w:delText xml:space="preserve">  </w:delText>
        </w:r>
      </w:del>
    </w:p>
    <w:p w14:paraId="62B942A5" w14:textId="17AE3133" w:rsidR="00DB5F02" w:rsidDel="00473C50" w:rsidRDefault="00DB5F02">
      <w:pPr>
        <w:pBdr>
          <w:top w:val="nil"/>
          <w:left w:val="nil"/>
          <w:bottom w:val="nil"/>
          <w:right w:val="nil"/>
          <w:between w:val="nil"/>
        </w:pBdr>
        <w:spacing w:line="240" w:lineRule="auto"/>
        <w:rPr>
          <w:del w:id="1024" w:author="Shen, Guning" w:date="2024-03-27T14:31:00Z"/>
          <w:rFonts w:ascii="Times New Roman" w:eastAsia="Times New Roman" w:hAnsi="Times New Roman" w:cs="Times New Roman"/>
          <w:color w:val="000000"/>
          <w:sz w:val="24"/>
          <w:szCs w:val="24"/>
        </w:rPr>
      </w:pPr>
    </w:p>
    <w:p w14:paraId="783E9C8A" w14:textId="36EE2EFC" w:rsidR="00DB5F02" w:rsidDel="00473C50" w:rsidRDefault="00A96409">
      <w:pPr>
        <w:rPr>
          <w:del w:id="1025" w:author="Shen, Guning" w:date="2024-03-27T14:31:00Z"/>
        </w:rPr>
      </w:pPr>
      <w:del w:id="1026" w:author="Shen, Guning" w:date="2024-03-27T14:31:00Z">
        <w:r w:rsidDel="00473C50">
          <w:delText xml:space="preserve">   </w:delText>
        </w:r>
      </w:del>
    </w:p>
    <w:p w14:paraId="150849DB" w14:textId="6A8D50B0" w:rsidR="00DB5F02" w:rsidDel="00473C50" w:rsidRDefault="00DB5F02">
      <w:pPr>
        <w:rPr>
          <w:del w:id="1027" w:author="Shen, Guning" w:date="2024-03-27T14:31:00Z"/>
        </w:rPr>
      </w:pPr>
    </w:p>
    <w:p w14:paraId="7A060370" w14:textId="3BF2ED3C" w:rsidR="00DB5F02" w:rsidDel="00473C50" w:rsidRDefault="00A96409">
      <w:pPr>
        <w:rPr>
          <w:del w:id="1028" w:author="Shen, Guning" w:date="2024-03-27T14:31:00Z"/>
        </w:rPr>
      </w:pPr>
      <w:del w:id="1029" w:author="Shen, Guning" w:date="2024-03-27T14:31:00Z">
        <w:r w:rsidDel="00473C50">
          <w:delText>The exercises above with grep and sort have illustrated and described the general principles and techniques offered by Discovery for running an application and creating and running composite applications.</w:delText>
        </w:r>
      </w:del>
    </w:p>
    <w:p w14:paraId="53BED852" w14:textId="6D577306" w:rsidR="00DB5F02" w:rsidDel="00473C50" w:rsidRDefault="00A96409">
      <w:pPr>
        <w:rPr>
          <w:del w:id="1030" w:author="Shen, Guning" w:date="2024-03-27T14:31:00Z"/>
        </w:rPr>
      </w:pPr>
      <w:del w:id="1031" w:author="Shen, Guning" w:date="2024-03-27T14:31:00Z">
        <w:r w:rsidDel="00473C50">
          <w:delText xml:space="preserve"> Let us connect these concepts with the Green Line of DNA Subway. Recall that the first application in the Green Line was the FastQ toolkit. As the term toolkit implies, this application is, in fact, a composite application. It unzips the compressed sample files, passes the uncompressed sample to a trimmer, and send the trimmer output to a filter.</w:delText>
        </w:r>
      </w:del>
    </w:p>
    <w:p w14:paraId="5B7DACB6" w14:textId="3CA54CD6" w:rsidR="00DB5F02" w:rsidDel="00473C50" w:rsidRDefault="00A96409">
      <w:pPr>
        <w:pBdr>
          <w:top w:val="nil"/>
          <w:left w:val="nil"/>
          <w:bottom w:val="nil"/>
          <w:right w:val="nil"/>
          <w:between w:val="nil"/>
        </w:pBdr>
        <w:spacing w:line="240" w:lineRule="auto"/>
        <w:rPr>
          <w:del w:id="1032" w:author="Shen, Guning" w:date="2024-03-27T14:31:00Z"/>
          <w:rFonts w:ascii="Times New Roman" w:eastAsia="Times New Roman" w:hAnsi="Times New Roman" w:cs="Times New Roman"/>
          <w:color w:val="000000"/>
          <w:sz w:val="24"/>
          <w:szCs w:val="24"/>
        </w:rPr>
      </w:pPr>
      <w:del w:id="1033" w:author="Shen, Guning" w:date="2024-03-27T14:31:00Z">
        <w:r w:rsidDel="00473C50">
          <w:rPr>
            <w:rFonts w:ascii="Times New Roman" w:eastAsia="Times New Roman" w:hAnsi="Times New Roman" w:cs="Times New Roman"/>
            <w:color w:val="000000"/>
            <w:sz w:val="24"/>
            <w:szCs w:val="24"/>
          </w:rPr>
          <w:delText>DNA Subway did not give us the flexibility to determine in which directories our output data would be placed. Discovery allows us to create our own directories and choose them as the output of applications we run.</w:delText>
        </w:r>
      </w:del>
    </w:p>
    <w:p w14:paraId="7F57A3AC" w14:textId="24F1F9A6" w:rsidR="00DB5F02" w:rsidDel="00473C50" w:rsidRDefault="00A96409">
      <w:pPr>
        <w:pBdr>
          <w:top w:val="nil"/>
          <w:left w:val="nil"/>
          <w:bottom w:val="nil"/>
          <w:right w:val="nil"/>
          <w:between w:val="nil"/>
        </w:pBdr>
        <w:spacing w:line="240" w:lineRule="auto"/>
        <w:rPr>
          <w:del w:id="1034" w:author="Shen, Guning" w:date="2024-03-27T14:31:00Z"/>
          <w:rFonts w:ascii="Times New Roman" w:eastAsia="Times New Roman" w:hAnsi="Times New Roman" w:cs="Times New Roman"/>
          <w:color w:val="000000"/>
          <w:sz w:val="24"/>
          <w:szCs w:val="24"/>
        </w:rPr>
      </w:pPr>
      <w:del w:id="1035" w:author="Shen, Guning" w:date="2024-03-27T14:31:00Z">
        <w:r w:rsidDel="00473C50">
          <w:rPr>
            <w:rFonts w:ascii="Times New Roman" w:eastAsia="Times New Roman" w:hAnsi="Times New Roman" w:cs="Times New Roman"/>
            <w:color w:val="000000"/>
            <w:sz w:val="24"/>
            <w:szCs w:val="24"/>
          </w:rPr>
          <w:delText xml:space="preserve">In DNA subway, we processed files compressed with the </w:delText>
        </w:r>
        <w:r w:rsidDel="00473C50">
          <w:rPr>
            <w:rFonts w:ascii="Courier New" w:eastAsia="Courier New" w:hAnsi="Courier New" w:cs="Courier New"/>
            <w:sz w:val="22"/>
            <w:szCs w:val="22"/>
          </w:rPr>
          <w:delText>gunzip</w:delText>
        </w:r>
        <w:r w:rsidDel="00473C50">
          <w:rPr>
            <w:rFonts w:ascii="Times New Roman" w:eastAsia="Times New Roman" w:hAnsi="Times New Roman" w:cs="Times New Roman"/>
            <w:color w:val="000000"/>
            <w:sz w:val="24"/>
            <w:szCs w:val="24"/>
          </w:rPr>
          <w:delText xml:space="preserve"> tool, which end with the suffix </w:delText>
        </w:r>
        <w:r w:rsidDel="00473C50">
          <w:rPr>
            <w:rFonts w:ascii="Courier New" w:eastAsia="Courier New" w:hAnsi="Courier New" w:cs="Courier New"/>
            <w:sz w:val="22"/>
            <w:szCs w:val="22"/>
          </w:rPr>
          <w:delText>.gz.</w:delText>
        </w:r>
        <w:r w:rsidDel="00473C50">
          <w:rPr>
            <w:rFonts w:ascii="Times New Roman" w:eastAsia="Times New Roman" w:hAnsi="Times New Roman" w:cs="Times New Roman"/>
            <w:color w:val="000000"/>
            <w:sz w:val="24"/>
            <w:szCs w:val="24"/>
          </w:rPr>
          <w:delText xml:space="preserve">   The Discovery RNA-Seq applications expect uncompressed files, which means we must run an application in Discovery to uncompress them. </w:delText>
        </w:r>
      </w:del>
    </w:p>
    <w:p w14:paraId="602EEA5B" w14:textId="7E799884" w:rsidR="00DB5F02" w:rsidDel="00473C50" w:rsidRDefault="00A96409">
      <w:pPr>
        <w:rPr>
          <w:del w:id="1036" w:author="Shen, Guning" w:date="2024-03-27T14:31:00Z"/>
        </w:rPr>
      </w:pPr>
      <w:del w:id="1037" w:author="Shen, Guning" w:date="2024-03-27T14:31:00Z">
        <w:r w:rsidDel="00473C50">
          <w:delText>The next step is to gain more practice with running applications by uncompressing the sample files. The table below describes what is to be done.</w:delText>
        </w:r>
      </w:del>
    </w:p>
    <w:tbl>
      <w:tblPr>
        <w:tblStyle w:val="aff"/>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1080"/>
        <w:gridCol w:w="2700"/>
        <w:gridCol w:w="1080"/>
        <w:gridCol w:w="900"/>
        <w:gridCol w:w="1260"/>
      </w:tblGrid>
      <w:tr w:rsidR="00DB5F02" w:rsidDel="00473C50" w14:paraId="0FE0F517" w14:textId="44010B65">
        <w:trPr>
          <w:del w:id="1038" w:author="Shen, Guning" w:date="2024-03-27T14:31:00Z"/>
        </w:trPr>
        <w:tc>
          <w:tcPr>
            <w:tcW w:w="2875" w:type="dxa"/>
          </w:tcPr>
          <w:p w14:paraId="02E17C0E" w14:textId="4E339217" w:rsidR="00DB5F02" w:rsidDel="00473C50" w:rsidRDefault="00A96409">
            <w:pPr>
              <w:pBdr>
                <w:top w:val="nil"/>
                <w:left w:val="nil"/>
                <w:bottom w:val="nil"/>
                <w:right w:val="nil"/>
                <w:between w:val="nil"/>
              </w:pBdr>
              <w:rPr>
                <w:del w:id="1039" w:author="Shen, Guning" w:date="2024-03-27T14:31:00Z"/>
                <w:color w:val="000000"/>
                <w:sz w:val="20"/>
                <w:szCs w:val="20"/>
              </w:rPr>
            </w:pPr>
            <w:del w:id="1040" w:author="Shen, Guning" w:date="2024-03-27T14:31:00Z">
              <w:r w:rsidDel="00473C50">
                <w:rPr>
                  <w:color w:val="000000"/>
                  <w:sz w:val="20"/>
                  <w:szCs w:val="20"/>
                </w:rPr>
                <w:delText>Application Name</w:delText>
              </w:r>
            </w:del>
          </w:p>
        </w:tc>
        <w:tc>
          <w:tcPr>
            <w:tcW w:w="1080" w:type="dxa"/>
          </w:tcPr>
          <w:p w14:paraId="1F60D425" w14:textId="40AF836F" w:rsidR="00DB5F02" w:rsidDel="00473C50" w:rsidRDefault="00A96409">
            <w:pPr>
              <w:pBdr>
                <w:top w:val="nil"/>
                <w:left w:val="nil"/>
                <w:bottom w:val="nil"/>
                <w:right w:val="nil"/>
                <w:between w:val="nil"/>
              </w:pBdr>
              <w:rPr>
                <w:del w:id="1041" w:author="Shen, Guning" w:date="2024-03-27T14:31:00Z"/>
                <w:color w:val="000000"/>
                <w:sz w:val="20"/>
                <w:szCs w:val="20"/>
              </w:rPr>
            </w:pPr>
            <w:del w:id="1042" w:author="Shen, Guning" w:date="2024-03-27T14:31:00Z">
              <w:r w:rsidDel="00473C50">
                <w:rPr>
                  <w:color w:val="000000"/>
                  <w:sz w:val="20"/>
                  <w:szCs w:val="20"/>
                </w:rPr>
                <w:delText>Analysis Name</w:delText>
              </w:r>
            </w:del>
          </w:p>
        </w:tc>
        <w:tc>
          <w:tcPr>
            <w:tcW w:w="2700" w:type="dxa"/>
          </w:tcPr>
          <w:p w14:paraId="60B7459E" w14:textId="6F4BA8B6" w:rsidR="00DB5F02" w:rsidDel="00473C50" w:rsidRDefault="00A96409">
            <w:pPr>
              <w:pBdr>
                <w:top w:val="nil"/>
                <w:left w:val="nil"/>
                <w:bottom w:val="nil"/>
                <w:right w:val="nil"/>
                <w:between w:val="nil"/>
              </w:pBdr>
              <w:rPr>
                <w:del w:id="1043" w:author="Shen, Guning" w:date="2024-03-27T14:31:00Z"/>
                <w:color w:val="000000"/>
                <w:sz w:val="20"/>
                <w:szCs w:val="20"/>
              </w:rPr>
            </w:pPr>
            <w:del w:id="1044" w:author="Shen, Guning" w:date="2024-03-27T14:31:00Z">
              <w:r w:rsidDel="00473C50">
                <w:rPr>
                  <w:color w:val="000000"/>
                  <w:sz w:val="20"/>
                  <w:szCs w:val="20"/>
                </w:rPr>
                <w:delText>Input file</w:delText>
              </w:r>
            </w:del>
          </w:p>
        </w:tc>
        <w:tc>
          <w:tcPr>
            <w:tcW w:w="1080" w:type="dxa"/>
          </w:tcPr>
          <w:p w14:paraId="71F69563" w14:textId="0856D3EC" w:rsidR="00DB5F02" w:rsidDel="00473C50" w:rsidRDefault="00A96409">
            <w:pPr>
              <w:pBdr>
                <w:top w:val="nil"/>
                <w:left w:val="nil"/>
                <w:bottom w:val="nil"/>
                <w:right w:val="nil"/>
                <w:between w:val="nil"/>
              </w:pBdr>
              <w:rPr>
                <w:del w:id="1045" w:author="Shen, Guning" w:date="2024-03-27T14:31:00Z"/>
                <w:color w:val="000000"/>
                <w:sz w:val="20"/>
                <w:szCs w:val="20"/>
              </w:rPr>
            </w:pPr>
            <w:del w:id="1046" w:author="Shen, Guning" w:date="2024-03-27T14:31:00Z">
              <w:r w:rsidDel="00473C50">
                <w:rPr>
                  <w:color w:val="000000"/>
                  <w:sz w:val="20"/>
                  <w:szCs w:val="20"/>
                </w:rPr>
                <w:delText>Output Folder</w:delText>
              </w:r>
            </w:del>
          </w:p>
        </w:tc>
        <w:tc>
          <w:tcPr>
            <w:tcW w:w="900" w:type="dxa"/>
          </w:tcPr>
          <w:p w14:paraId="1BCDF2C0" w14:textId="312EDF5A" w:rsidR="00DB5F02" w:rsidDel="00473C50" w:rsidRDefault="00A96409">
            <w:pPr>
              <w:pBdr>
                <w:top w:val="nil"/>
                <w:left w:val="nil"/>
                <w:bottom w:val="nil"/>
                <w:right w:val="nil"/>
                <w:between w:val="nil"/>
              </w:pBdr>
              <w:rPr>
                <w:del w:id="1047" w:author="Shen, Guning" w:date="2024-03-27T14:31:00Z"/>
                <w:color w:val="000000"/>
                <w:sz w:val="20"/>
                <w:szCs w:val="20"/>
              </w:rPr>
            </w:pPr>
            <w:del w:id="1048" w:author="Shen, Guning" w:date="2024-03-27T14:31:00Z">
              <w:r w:rsidDel="00473C50">
                <w:rPr>
                  <w:color w:val="000000"/>
                  <w:sz w:val="20"/>
                  <w:szCs w:val="20"/>
                </w:rPr>
                <w:delText>Output file</w:delText>
              </w:r>
            </w:del>
          </w:p>
        </w:tc>
        <w:tc>
          <w:tcPr>
            <w:tcW w:w="1260" w:type="dxa"/>
          </w:tcPr>
          <w:p w14:paraId="46E665EC" w14:textId="7251B7B2" w:rsidR="00DB5F02" w:rsidDel="00473C50" w:rsidRDefault="00A96409">
            <w:pPr>
              <w:pBdr>
                <w:top w:val="nil"/>
                <w:left w:val="nil"/>
                <w:bottom w:val="nil"/>
                <w:right w:val="nil"/>
                <w:between w:val="nil"/>
              </w:pBdr>
              <w:rPr>
                <w:del w:id="1049" w:author="Shen, Guning" w:date="2024-03-27T14:31:00Z"/>
                <w:color w:val="000000"/>
                <w:sz w:val="20"/>
                <w:szCs w:val="20"/>
              </w:rPr>
            </w:pPr>
            <w:del w:id="1050" w:author="Shen, Guning" w:date="2024-03-27T14:31:00Z">
              <w:r w:rsidDel="00473C50">
                <w:rPr>
                  <w:color w:val="000000"/>
                  <w:sz w:val="20"/>
                  <w:szCs w:val="20"/>
                </w:rPr>
                <w:delText>Parameters</w:delText>
              </w:r>
            </w:del>
          </w:p>
        </w:tc>
      </w:tr>
      <w:tr w:rsidR="00DB5F02" w:rsidDel="00473C50" w14:paraId="3B6DF91D" w14:textId="6658B7A7">
        <w:trPr>
          <w:del w:id="1051" w:author="Shen, Guning" w:date="2024-03-27T14:31:00Z"/>
        </w:trPr>
        <w:tc>
          <w:tcPr>
            <w:tcW w:w="2875" w:type="dxa"/>
          </w:tcPr>
          <w:p w14:paraId="44272B7A" w14:textId="5E51CFC6" w:rsidR="00DB5F02" w:rsidDel="00473C50" w:rsidRDefault="00A96409">
            <w:pPr>
              <w:pBdr>
                <w:top w:val="nil"/>
                <w:left w:val="nil"/>
                <w:bottom w:val="nil"/>
                <w:right w:val="nil"/>
                <w:between w:val="nil"/>
              </w:pBdr>
              <w:rPr>
                <w:del w:id="1052" w:author="Shen, Guning" w:date="2024-03-27T14:31:00Z"/>
                <w:color w:val="000000"/>
                <w:sz w:val="20"/>
                <w:szCs w:val="20"/>
              </w:rPr>
            </w:pPr>
            <w:del w:id="1053" w:author="Shen, Guning" w:date="2024-03-27T14:31:00Z">
              <w:r w:rsidDel="00473C50">
                <w:rPr>
                  <w:rFonts w:ascii="Courier New" w:eastAsia="Courier New" w:hAnsi="Courier New" w:cs="Courier New"/>
                  <w:sz w:val="22"/>
                  <w:szCs w:val="22"/>
                </w:rPr>
                <w:delText>Uncompress with gunzip 1.6-2</w:delText>
              </w:r>
              <w:r w:rsidDel="00473C50">
                <w:rPr>
                  <w:color w:val="000000"/>
                  <w:sz w:val="20"/>
                  <w:szCs w:val="20"/>
                </w:rPr>
                <w:delText xml:space="preserve"> (by Amanda Cooksey)</w:delText>
              </w:r>
            </w:del>
          </w:p>
        </w:tc>
        <w:tc>
          <w:tcPr>
            <w:tcW w:w="1080" w:type="dxa"/>
          </w:tcPr>
          <w:p w14:paraId="2DBBC309" w14:textId="31714C52" w:rsidR="00DB5F02" w:rsidDel="00473C50" w:rsidRDefault="00A96409">
            <w:pPr>
              <w:pBdr>
                <w:top w:val="nil"/>
                <w:left w:val="nil"/>
                <w:bottom w:val="nil"/>
                <w:right w:val="nil"/>
                <w:between w:val="nil"/>
              </w:pBdr>
              <w:rPr>
                <w:del w:id="1054" w:author="Shen, Guning" w:date="2024-03-27T14:31:00Z"/>
                <w:color w:val="000000"/>
                <w:sz w:val="20"/>
                <w:szCs w:val="20"/>
              </w:rPr>
            </w:pPr>
            <w:del w:id="1055" w:author="Shen, Guning" w:date="2024-03-27T14:31:00Z">
              <w:r w:rsidDel="00473C50">
                <w:rPr>
                  <w:color w:val="000000"/>
                  <w:sz w:val="20"/>
                  <w:szCs w:val="20"/>
                </w:rPr>
                <w:delText>Chosen by you</w:delText>
              </w:r>
            </w:del>
          </w:p>
        </w:tc>
        <w:tc>
          <w:tcPr>
            <w:tcW w:w="2700" w:type="dxa"/>
          </w:tcPr>
          <w:p w14:paraId="1735F056" w14:textId="43E4401F" w:rsidR="00DB5F02" w:rsidDel="00473C50" w:rsidRDefault="00A96409">
            <w:pPr>
              <w:pBdr>
                <w:top w:val="nil"/>
                <w:left w:val="nil"/>
                <w:bottom w:val="nil"/>
                <w:right w:val="nil"/>
                <w:between w:val="nil"/>
              </w:pBdr>
              <w:rPr>
                <w:del w:id="1056" w:author="Shen, Guning" w:date="2024-03-27T14:31:00Z"/>
                <w:color w:val="000000"/>
                <w:sz w:val="20"/>
                <w:szCs w:val="20"/>
              </w:rPr>
            </w:pPr>
            <w:del w:id="1057" w:author="Shen, Guning" w:date="2024-03-27T14:31:00Z">
              <w:r w:rsidDel="00473C50">
                <w:rPr>
                  <w:color w:val="000000"/>
                  <w:sz w:val="20"/>
                  <w:szCs w:val="20"/>
                </w:rPr>
                <w:delText xml:space="preserve">Each sample file in study data folder in sdgeorge ending with suffix .gz (e.g. </w:delText>
              </w:r>
              <w:r w:rsidDel="00473C50">
                <w:rPr>
                  <w:rFonts w:ascii="Courier New" w:eastAsia="Courier New" w:hAnsi="Courier New" w:cs="Courier New"/>
                  <w:sz w:val="22"/>
                  <w:szCs w:val="22"/>
                </w:rPr>
                <w:delText>Drug_A_1.fastq.gz</w:delText>
              </w:r>
              <w:r w:rsidDel="00473C50">
                <w:rPr>
                  <w:color w:val="000000"/>
                  <w:sz w:val="20"/>
                  <w:szCs w:val="20"/>
                </w:rPr>
                <w:delText>)</w:delText>
              </w:r>
            </w:del>
          </w:p>
          <w:p w14:paraId="0B51D256" w14:textId="32622D3B" w:rsidR="00DB5F02" w:rsidDel="00473C50" w:rsidRDefault="00A96409">
            <w:pPr>
              <w:pBdr>
                <w:top w:val="nil"/>
                <w:left w:val="nil"/>
                <w:bottom w:val="nil"/>
                <w:right w:val="nil"/>
                <w:between w:val="nil"/>
              </w:pBdr>
              <w:rPr>
                <w:del w:id="1058" w:author="Shen, Guning" w:date="2024-03-27T14:31:00Z"/>
                <w:color w:val="000000"/>
                <w:sz w:val="20"/>
                <w:szCs w:val="20"/>
              </w:rPr>
            </w:pPr>
            <w:del w:id="1059" w:author="Shen, Guning" w:date="2024-03-27T14:31:00Z">
              <w:r w:rsidDel="00473C50">
                <w:rPr>
                  <w:color w:val="000000"/>
                  <w:sz w:val="20"/>
                  <w:szCs w:val="20"/>
                </w:rPr>
                <w:delText xml:space="preserve">(Use </w:delText>
              </w:r>
              <w:r w:rsidDel="00473C50">
                <w:rPr>
                  <w:rFonts w:ascii="Courier New" w:eastAsia="Courier New" w:hAnsi="Courier New" w:cs="Courier New"/>
                  <w:sz w:val="22"/>
                  <w:szCs w:val="22"/>
                </w:rPr>
                <w:delText>add</w:delText>
              </w:r>
              <w:r w:rsidDel="00473C50">
                <w:rPr>
                  <w:color w:val="000000"/>
                  <w:sz w:val="20"/>
                  <w:szCs w:val="20"/>
                </w:rPr>
                <w:delText xml:space="preserve"> button to add a single file)</w:delText>
              </w:r>
            </w:del>
          </w:p>
        </w:tc>
        <w:tc>
          <w:tcPr>
            <w:tcW w:w="1080" w:type="dxa"/>
          </w:tcPr>
          <w:p w14:paraId="5CFEDE78" w14:textId="43F51A7C" w:rsidR="00DB5F02" w:rsidDel="00473C50" w:rsidRDefault="00A96409">
            <w:pPr>
              <w:pBdr>
                <w:top w:val="nil"/>
                <w:left w:val="nil"/>
                <w:bottom w:val="nil"/>
                <w:right w:val="nil"/>
                <w:between w:val="nil"/>
              </w:pBdr>
              <w:rPr>
                <w:del w:id="1060" w:author="Shen, Guning" w:date="2024-03-27T14:31:00Z"/>
                <w:color w:val="000000"/>
                <w:sz w:val="20"/>
                <w:szCs w:val="20"/>
              </w:rPr>
            </w:pPr>
            <w:del w:id="1061" w:author="Shen, Guning" w:date="2024-03-27T14:31:00Z">
              <w:r w:rsidDel="00473C50">
                <w:rPr>
                  <w:color w:val="000000"/>
                  <w:sz w:val="20"/>
                  <w:szCs w:val="20"/>
                </w:rPr>
                <w:delText xml:space="preserve">Default folder </w:delText>
              </w:r>
            </w:del>
          </w:p>
        </w:tc>
        <w:tc>
          <w:tcPr>
            <w:tcW w:w="900" w:type="dxa"/>
          </w:tcPr>
          <w:p w14:paraId="38A98865" w14:textId="57A7DE15" w:rsidR="00DB5F02" w:rsidDel="00473C50" w:rsidRDefault="00A96409">
            <w:pPr>
              <w:pBdr>
                <w:top w:val="nil"/>
                <w:left w:val="nil"/>
                <w:bottom w:val="nil"/>
                <w:right w:val="nil"/>
                <w:between w:val="nil"/>
              </w:pBdr>
              <w:rPr>
                <w:del w:id="1062" w:author="Shen, Guning" w:date="2024-03-27T14:31:00Z"/>
                <w:color w:val="000000"/>
                <w:sz w:val="20"/>
                <w:szCs w:val="20"/>
              </w:rPr>
            </w:pPr>
            <w:del w:id="1063" w:author="Shen, Guning" w:date="2024-03-27T14:31:00Z">
              <w:r w:rsidDel="00473C50">
                <w:rPr>
                  <w:color w:val="000000"/>
                  <w:sz w:val="20"/>
                  <w:szCs w:val="20"/>
                </w:rPr>
                <w:delText xml:space="preserve">N/A </w:delText>
              </w:r>
            </w:del>
          </w:p>
        </w:tc>
        <w:tc>
          <w:tcPr>
            <w:tcW w:w="1260" w:type="dxa"/>
          </w:tcPr>
          <w:p w14:paraId="5AE26C9F" w14:textId="33873DC0" w:rsidR="00DB5F02" w:rsidDel="00473C50" w:rsidRDefault="00A96409">
            <w:pPr>
              <w:pBdr>
                <w:top w:val="nil"/>
                <w:left w:val="nil"/>
                <w:bottom w:val="nil"/>
                <w:right w:val="nil"/>
                <w:between w:val="nil"/>
              </w:pBdr>
              <w:rPr>
                <w:del w:id="1064" w:author="Shen, Guning" w:date="2024-03-27T14:31:00Z"/>
                <w:color w:val="000000"/>
                <w:sz w:val="20"/>
                <w:szCs w:val="20"/>
              </w:rPr>
            </w:pPr>
            <w:del w:id="1065" w:author="Shen, Guning" w:date="2024-03-27T14:31:00Z">
              <w:r w:rsidDel="00473C50">
                <w:rPr>
                  <w:color w:val="000000"/>
                  <w:sz w:val="20"/>
                  <w:szCs w:val="20"/>
                </w:rPr>
                <w:delText xml:space="preserve">Default values </w:delText>
              </w:r>
            </w:del>
          </w:p>
        </w:tc>
      </w:tr>
    </w:tbl>
    <w:p w14:paraId="04FA8FDA" w14:textId="13E99188" w:rsidR="00DB5F02" w:rsidDel="00473C50" w:rsidRDefault="00A96409">
      <w:pPr>
        <w:pBdr>
          <w:top w:val="nil"/>
          <w:left w:val="nil"/>
          <w:bottom w:val="nil"/>
          <w:right w:val="nil"/>
          <w:between w:val="nil"/>
        </w:pBdr>
        <w:spacing w:after="200" w:line="240" w:lineRule="auto"/>
        <w:rPr>
          <w:del w:id="1066" w:author="Shen, Guning" w:date="2024-03-27T14:31:00Z"/>
          <w:i/>
          <w:color w:val="44546A"/>
          <w:sz w:val="27"/>
          <w:szCs w:val="27"/>
        </w:rPr>
      </w:pPr>
      <w:del w:id="1067" w:author="Shen, Guning" w:date="2024-03-27T14:31:00Z">
        <w:r w:rsidDel="00473C50">
          <w:rPr>
            <w:i/>
            <w:color w:val="44546A"/>
            <w:sz w:val="22"/>
            <w:szCs w:val="22"/>
          </w:rPr>
          <w:delText xml:space="preserve">Analysis Created from </w:delText>
        </w:r>
        <w:r w:rsidDel="00473C50">
          <w:rPr>
            <w:b/>
            <w:i/>
            <w:color w:val="44546A"/>
            <w:sz w:val="18"/>
            <w:szCs w:val="18"/>
          </w:rPr>
          <w:delText>Uncompress with gunzip 1.6-2</w:delText>
        </w:r>
        <w:r w:rsidDel="00473C50">
          <w:rPr>
            <w:i/>
            <w:color w:val="44546A"/>
            <w:sz w:val="18"/>
            <w:szCs w:val="18"/>
          </w:rPr>
          <w:delText xml:space="preserve"> by Amanda Cooksey.</w:delText>
        </w:r>
      </w:del>
    </w:p>
    <w:p w14:paraId="1B6D4828" w14:textId="54568C4E" w:rsidR="00DB5F02" w:rsidDel="00473C50" w:rsidRDefault="00A96409">
      <w:pPr>
        <w:rPr>
          <w:del w:id="1068" w:author="Shen, Guning" w:date="2024-03-27T14:31:00Z"/>
        </w:rPr>
      </w:pPr>
      <w:del w:id="1069" w:author="Shen, Guning" w:date="2024-03-27T14:31:00Z">
        <w:r w:rsidDel="00473C50">
          <w:delText>The main challenge in running this application is finding the study data folder (</w:delText>
        </w:r>
        <w:r w:rsidDel="00473C50">
          <w:rPr>
            <w:rFonts w:ascii="Courier New" w:eastAsia="Courier New" w:hAnsi="Courier New" w:cs="Courier New"/>
            <w:sz w:val="22"/>
            <w:szCs w:val="22"/>
          </w:rPr>
          <w:delText>/iplant/home/sdgeorge/RNA_SEQ_SAMPLES</w:delText>
        </w:r>
        <w:r w:rsidDel="00473C50">
          <w:delText xml:space="preserve">) when specifying an input file such as </w:delText>
        </w:r>
        <w:r w:rsidDel="00473C50">
          <w:rPr>
            <w:rFonts w:ascii="Courier New" w:eastAsia="Courier New" w:hAnsi="Courier New" w:cs="Courier New"/>
            <w:sz w:val="22"/>
            <w:szCs w:val="22"/>
          </w:rPr>
          <w:delText>/iplant/home/sdgeorge/RNA_SEQ_SAMPLES/Drug_B2.fastq.gz</w:delText>
        </w:r>
        <w:r w:rsidDel="00473C50">
          <w:delText xml:space="preserve">. We saw earlier, in the section </w:delText>
        </w:r>
        <w:r w:rsidDel="00473C50">
          <w:rPr>
            <w:i/>
          </w:rPr>
          <w:delText>Home Directories, Ownership and Study Folder</w:delText>
        </w:r>
        <w:r w:rsidDel="00473C50">
          <w:delText xml:space="preserve">, how to navigate to a folder not shared with us.  </w:delText>
        </w:r>
      </w:del>
    </w:p>
    <w:p w14:paraId="4A75F595" w14:textId="6308E479" w:rsidR="00DB5F02" w:rsidDel="00473C50" w:rsidRDefault="00A96409">
      <w:pPr>
        <w:rPr>
          <w:del w:id="1070" w:author="Shen, Guning" w:date="2024-03-27T14:31:00Z"/>
        </w:rPr>
      </w:pPr>
      <w:del w:id="1071" w:author="Shen, Guning" w:date="2024-03-27T14:31:00Z">
        <w:r w:rsidDel="00473C50">
          <w:delText>(The application launch window provides an ability t</w:delText>
        </w:r>
        <w:r w:rsidDel="00473C50">
          <w:rPr>
            <w:b/>
          </w:rPr>
          <w:delText>o</w:delText>
        </w:r>
        <w:r w:rsidDel="00473C50">
          <w:delText xml:space="preserve"> add multiple input files, but sometimes the application fails with multiple files. Moreover, file names created by gunzip are unrelated to the input file names – for example </w:delText>
        </w:r>
        <w:r w:rsidDel="00473C50">
          <w:rPr>
            <w:b/>
          </w:rPr>
          <w:delText>Drug_B2.fastq.gz</w:delText>
        </w:r>
        <w:r w:rsidDel="00473C50">
          <w:delText xml:space="preserve"> may be uncompressed into </w:delText>
        </w:r>
        <w:r w:rsidDel="00473C50">
          <w:rPr>
            <w:b/>
          </w:rPr>
          <w:delText>Gm1085_R2_red.fastq.</w:delText>
        </w:r>
        <w:r w:rsidDel="00473C50">
          <w:delText xml:space="preserve"> Therefore, to reduce the failure chance and identify which file was uncompressed, add a single file in each launch.) </w:delText>
        </w:r>
      </w:del>
    </w:p>
    <w:p w14:paraId="2A5B20CF" w14:textId="7F9878C6" w:rsidR="00DB5F02" w:rsidDel="00473C50" w:rsidRDefault="00A96409">
      <w:pPr>
        <w:pBdr>
          <w:top w:val="nil"/>
          <w:left w:val="nil"/>
          <w:bottom w:val="nil"/>
          <w:right w:val="nil"/>
          <w:between w:val="nil"/>
        </w:pBdr>
        <w:spacing w:line="240" w:lineRule="auto"/>
        <w:rPr>
          <w:del w:id="1072" w:author="Shen, Guning" w:date="2024-03-27T14:31:00Z"/>
          <w:rFonts w:ascii="Times New Roman" w:eastAsia="Times New Roman" w:hAnsi="Times New Roman" w:cs="Times New Roman"/>
          <w:color w:val="000000"/>
          <w:sz w:val="24"/>
          <w:szCs w:val="24"/>
        </w:rPr>
      </w:pPr>
      <w:del w:id="1073" w:author="Shen, Guning" w:date="2024-03-27T14:31:00Z">
        <w:r w:rsidDel="00473C50">
          <w:rPr>
            <w:rFonts w:ascii="Times New Roman" w:eastAsia="Times New Roman" w:hAnsi="Times New Roman" w:cs="Times New Roman"/>
            <w:color w:val="000000"/>
            <w:sz w:val="24"/>
            <w:szCs w:val="24"/>
          </w:rPr>
          <w:delText>Create four processes/analyses from the gunzip application, one for each compressed sample file.</w:delText>
        </w:r>
      </w:del>
    </w:p>
    <w:p w14:paraId="05066A36" w14:textId="4EFE9A8A" w:rsidR="00DB5F02" w:rsidDel="00473C50" w:rsidRDefault="00A96409">
      <w:pPr>
        <w:pBdr>
          <w:top w:val="nil"/>
          <w:left w:val="nil"/>
          <w:bottom w:val="nil"/>
          <w:right w:val="nil"/>
          <w:between w:val="nil"/>
        </w:pBdr>
        <w:spacing w:line="240" w:lineRule="auto"/>
        <w:rPr>
          <w:del w:id="1074" w:author="Shen, Guning" w:date="2024-03-27T14:31:00Z"/>
          <w:rFonts w:ascii="Times New Roman" w:eastAsia="Times New Roman" w:hAnsi="Times New Roman" w:cs="Times New Roman"/>
          <w:color w:val="000000"/>
          <w:sz w:val="24"/>
          <w:szCs w:val="24"/>
        </w:rPr>
      </w:pPr>
      <w:del w:id="1075" w:author="Shen, Guning" w:date="2024-03-27T14:31:00Z">
        <w:r w:rsidDel="00473C50">
          <w:rPr>
            <w:rFonts w:ascii="Times New Roman" w:eastAsia="Times New Roman" w:hAnsi="Times New Roman" w:cs="Times New Roman"/>
            <w:color w:val="000000"/>
            <w:sz w:val="24"/>
            <w:szCs w:val="24"/>
          </w:rPr>
          <w:delText xml:space="preserve">To rerun an application, you need not search for it. Open the analysis tool and click on the name of the application in the analysis listing. In this example, click on the link </w:delText>
        </w:r>
        <w:r w:rsidDel="00473C50">
          <w:rPr>
            <w:rFonts w:ascii="Times New Roman" w:eastAsia="Times New Roman" w:hAnsi="Times New Roman" w:cs="Times New Roman"/>
            <w:b/>
            <w:color w:val="000000"/>
            <w:sz w:val="20"/>
            <w:szCs w:val="20"/>
          </w:rPr>
          <w:delText>Uncompress with</w:delText>
        </w:r>
        <w:r w:rsidDel="00473C50">
          <w:rPr>
            <w:rFonts w:ascii="Times New Roman" w:eastAsia="Times New Roman" w:hAnsi="Times New Roman" w:cs="Times New Roman"/>
            <w:color w:val="000000"/>
            <w:sz w:val="20"/>
            <w:szCs w:val="20"/>
          </w:rPr>
          <w:delText xml:space="preserve"> </w:delText>
        </w:r>
        <w:r w:rsidDel="00473C50">
          <w:rPr>
            <w:rFonts w:ascii="Times New Roman" w:eastAsia="Times New Roman" w:hAnsi="Times New Roman" w:cs="Times New Roman"/>
            <w:b/>
            <w:color w:val="000000"/>
            <w:sz w:val="20"/>
            <w:szCs w:val="20"/>
          </w:rPr>
          <w:delText xml:space="preserve">gunzip 1.6-2 </w:delText>
        </w:r>
        <w:r w:rsidDel="00473C50">
          <w:rPr>
            <w:rFonts w:ascii="Times New Roman" w:eastAsia="Times New Roman" w:hAnsi="Times New Roman" w:cs="Times New Roman"/>
            <w:color w:val="000000"/>
            <w:sz w:val="24"/>
            <w:szCs w:val="24"/>
          </w:rPr>
          <w:delText>in the analysis window.  Now you can edit the information you entered for the previous analysis to create the new one.</w:delText>
        </w:r>
      </w:del>
    </w:p>
    <w:p w14:paraId="62255841" w14:textId="3C7402FE" w:rsidR="00DB5F02" w:rsidDel="00473C50" w:rsidRDefault="00A96409">
      <w:pPr>
        <w:pBdr>
          <w:top w:val="nil"/>
          <w:left w:val="nil"/>
          <w:bottom w:val="nil"/>
          <w:right w:val="nil"/>
          <w:between w:val="nil"/>
        </w:pBdr>
        <w:spacing w:line="240" w:lineRule="auto"/>
        <w:rPr>
          <w:del w:id="1076" w:author="Shen, Guning" w:date="2024-03-27T14:31:00Z"/>
        </w:rPr>
      </w:pPr>
      <w:del w:id="1077" w:author="Shen, Guning" w:date="2024-03-27T14:31:00Z">
        <w:r w:rsidDel="00473C50">
          <w:rPr>
            <w:rFonts w:ascii="Times New Roman" w:eastAsia="Times New Roman" w:hAnsi="Times New Roman" w:cs="Times New Roman"/>
            <w:color w:val="000000"/>
            <w:sz w:val="24"/>
            <w:szCs w:val="24"/>
          </w:rPr>
          <w:delText xml:space="preserve">Find and rename each uncompressed file so that you know which drug and sample to which it corresponds. For example, rename </w:delText>
        </w:r>
        <w:r w:rsidDel="00473C50">
          <w:rPr>
            <w:rFonts w:ascii="Courier New" w:eastAsia="Courier New" w:hAnsi="Courier New" w:cs="Courier New"/>
            <w:sz w:val="22"/>
            <w:szCs w:val="22"/>
          </w:rPr>
          <w:delText>Gm1085_R2_red.fastq</w:delText>
        </w:r>
        <w:r w:rsidDel="00473C50">
          <w:rPr>
            <w:rFonts w:ascii="Times New Roman" w:eastAsia="Times New Roman" w:hAnsi="Times New Roman" w:cs="Times New Roman"/>
            <w:color w:val="000000"/>
            <w:sz w:val="24"/>
            <w:szCs w:val="24"/>
          </w:rPr>
          <w:delText xml:space="preserve"> to </w:delText>
        </w:r>
        <w:r w:rsidDel="00473C50">
          <w:rPr>
            <w:rFonts w:ascii="Courier New" w:eastAsia="Courier New" w:hAnsi="Courier New" w:cs="Courier New"/>
            <w:sz w:val="22"/>
            <w:szCs w:val="22"/>
          </w:rPr>
          <w:delText>Drug_B2.fastq</w:delText>
        </w:r>
        <w:r w:rsidDel="00473C50">
          <w:rPr>
            <w:rFonts w:ascii="Times New Roman" w:eastAsia="Times New Roman" w:hAnsi="Times New Roman" w:cs="Times New Roman"/>
            <w:color w:val="000000"/>
            <w:sz w:val="24"/>
            <w:szCs w:val="24"/>
          </w:rPr>
          <w:delText xml:space="preserve">. The section that discussed renaming was </w:delText>
        </w:r>
        <w:r w:rsidDel="00473C50">
          <w:rPr>
            <w:rFonts w:ascii="Courier New" w:eastAsia="Courier New" w:hAnsi="Courier New" w:cs="Courier New"/>
            <w:sz w:val="22"/>
            <w:szCs w:val="22"/>
          </w:rPr>
          <w:delText>Creating Directories and Renaming File Nodes</w:delText>
        </w:r>
        <w:r w:rsidDel="00473C50">
          <w:rPr>
            <w:rFonts w:ascii="Times New Roman" w:eastAsia="Times New Roman" w:hAnsi="Times New Roman" w:cs="Times New Roman"/>
            <w:b/>
            <w:color w:val="000000"/>
            <w:sz w:val="24"/>
            <w:szCs w:val="24"/>
          </w:rPr>
          <w:delText xml:space="preserve">.  </w:delText>
        </w:r>
      </w:del>
    </w:p>
    <w:p w14:paraId="4DB7B01F" w14:textId="244C302F" w:rsidR="00DB5F02" w:rsidDel="00473C50" w:rsidRDefault="00A96409">
      <w:pPr>
        <w:rPr>
          <w:del w:id="1078" w:author="Shen, Guning" w:date="2024-03-27T14:31:00Z"/>
        </w:rPr>
      </w:pPr>
      <w:del w:id="1079" w:author="Shen, Guning" w:date="2024-03-27T14:31:00Z">
        <w:r w:rsidDel="00473C50">
          <w:delText>You can rename another file while the server is processing the request to rename the previous ones.</w:delText>
        </w:r>
      </w:del>
    </w:p>
    <w:p w14:paraId="1AEC6E6E" w14:textId="475FFB90" w:rsidR="00DB5F02" w:rsidDel="00473C50" w:rsidRDefault="00A96409">
      <w:pPr>
        <w:pBdr>
          <w:top w:val="nil"/>
          <w:left w:val="nil"/>
          <w:bottom w:val="nil"/>
          <w:right w:val="nil"/>
          <w:between w:val="nil"/>
        </w:pBdr>
        <w:spacing w:line="240" w:lineRule="auto"/>
        <w:rPr>
          <w:del w:id="1080" w:author="Shen, Guning" w:date="2024-03-27T14:31:00Z"/>
          <w:rFonts w:ascii="Times New Roman" w:eastAsia="Times New Roman" w:hAnsi="Times New Roman" w:cs="Times New Roman"/>
          <w:color w:val="000000"/>
          <w:sz w:val="24"/>
          <w:szCs w:val="24"/>
        </w:rPr>
      </w:pPr>
      <w:del w:id="1081" w:author="Shen, Guning" w:date="2024-03-27T14:31:00Z">
        <w:r w:rsidDel="00473C50">
          <w:rPr>
            <w:rFonts w:ascii="Times New Roman" w:eastAsia="Times New Roman" w:hAnsi="Times New Roman" w:cs="Times New Roman"/>
            <w:color w:val="000000"/>
            <w:sz w:val="24"/>
            <w:szCs w:val="24"/>
          </w:rPr>
          <w:delText xml:space="preserve">Once the uncompressed file is renamed, move in into either the subfolder </w:delText>
        </w:r>
        <w:r w:rsidDel="00473C50">
          <w:rPr>
            <w:rFonts w:ascii="Courier New" w:eastAsia="Courier New" w:hAnsi="Courier New" w:cs="Courier New"/>
            <w:sz w:val="22"/>
            <w:szCs w:val="22"/>
          </w:rPr>
          <w:delText>Drug_A</w:delText>
        </w:r>
        <w:r w:rsidDel="00473C50">
          <w:rPr>
            <w:rFonts w:ascii="Times New Roman" w:eastAsia="Times New Roman" w:hAnsi="Times New Roman" w:cs="Times New Roman"/>
            <w:color w:val="000000"/>
            <w:sz w:val="24"/>
            <w:szCs w:val="24"/>
          </w:rPr>
          <w:delText xml:space="preserve"> or </w:delText>
        </w:r>
        <w:r w:rsidDel="00473C50">
          <w:rPr>
            <w:rFonts w:ascii="Courier New" w:eastAsia="Courier New" w:hAnsi="Courier New" w:cs="Courier New"/>
            <w:sz w:val="22"/>
            <w:szCs w:val="22"/>
          </w:rPr>
          <w:delText>Drug_B</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depending on with which drug its samples were treated) in the folder </w:delText>
        </w:r>
        <w:r w:rsidDel="00473C50">
          <w:rPr>
            <w:rFonts w:ascii="Courier New" w:eastAsia="Courier New" w:hAnsi="Courier New" w:cs="Courier New"/>
            <w:sz w:val="22"/>
            <w:szCs w:val="22"/>
          </w:rPr>
          <w:delText>UncompressedFiles</w:delText>
        </w:r>
        <w:r w:rsidDel="00473C50">
          <w:rPr>
            <w:rFonts w:ascii="Times New Roman" w:eastAsia="Times New Roman" w:hAnsi="Times New Roman" w:cs="Times New Roman"/>
            <w:color w:val="000000"/>
            <w:sz w:val="24"/>
            <w:szCs w:val="24"/>
          </w:rPr>
          <w:delText xml:space="preserve">. The section that discussed moving was </w:delText>
        </w:r>
        <w:r w:rsidDel="00473C50">
          <w:rPr>
            <w:rFonts w:ascii="Courier New" w:eastAsia="Courier New" w:hAnsi="Courier New" w:cs="Courier New"/>
            <w:sz w:val="22"/>
            <w:szCs w:val="22"/>
          </w:rPr>
          <w:delText>Viewing and Moving File Nodes.</w:delText>
        </w:r>
        <w:r w:rsidDel="00473C50">
          <w:rPr>
            <w:rFonts w:ascii="Times New Roman" w:eastAsia="Times New Roman" w:hAnsi="Times New Roman" w:cs="Times New Roman"/>
            <w:color w:val="000000"/>
            <w:sz w:val="24"/>
            <w:szCs w:val="24"/>
          </w:rPr>
          <w:delText xml:space="preserve"> </w:delText>
        </w:r>
      </w:del>
    </w:p>
    <w:p w14:paraId="7B552B47" w14:textId="3CC7C788" w:rsidR="00DB5F02" w:rsidDel="00473C50" w:rsidRDefault="00A96409">
      <w:pPr>
        <w:pStyle w:val="Heading2"/>
        <w:rPr>
          <w:del w:id="1082" w:author="Shen, Guning" w:date="2024-03-27T14:31:00Z"/>
        </w:rPr>
      </w:pPr>
      <w:del w:id="1083" w:author="Shen, Guning" w:date="2024-03-27T14:31:00Z">
        <w:r w:rsidDel="00473C50">
          <w:delText>Creating a Trimmer-Filter Composite</w:delText>
        </w:r>
      </w:del>
    </w:p>
    <w:p w14:paraId="0D6A4146" w14:textId="15B3A4EC" w:rsidR="00DB5F02" w:rsidDel="00473C50" w:rsidRDefault="00A96409">
      <w:pPr>
        <w:rPr>
          <w:del w:id="1084" w:author="Shen, Guning" w:date="2024-03-27T14:31:00Z"/>
        </w:rPr>
      </w:pPr>
      <w:del w:id="1085" w:author="Shen, Guning" w:date="2024-03-27T14:31:00Z">
        <w:r w:rsidDel="00473C50">
          <w:delText>Create another composite, one that combines a trimmer and filter. Use the following two applications (in this order) in the composite:</w:delText>
        </w:r>
      </w:del>
    </w:p>
    <w:p w14:paraId="4056E549" w14:textId="264EF858" w:rsidR="00DB5F02" w:rsidDel="00473C50" w:rsidRDefault="00A96409">
      <w:pPr>
        <w:numPr>
          <w:ilvl w:val="0"/>
          <w:numId w:val="13"/>
        </w:numPr>
        <w:pBdr>
          <w:top w:val="nil"/>
          <w:left w:val="nil"/>
          <w:bottom w:val="nil"/>
          <w:right w:val="nil"/>
          <w:between w:val="nil"/>
        </w:pBdr>
        <w:spacing w:after="0"/>
        <w:rPr>
          <w:del w:id="1086" w:author="Shen, Guning" w:date="2024-03-27T14:31:00Z"/>
        </w:rPr>
      </w:pPr>
      <w:del w:id="1087" w:author="Shen, Guning" w:date="2024-03-27T14:31:00Z">
        <w:r w:rsidDel="00473C50">
          <w:rPr>
            <w:rFonts w:ascii="Courier New" w:eastAsia="Courier New" w:hAnsi="Courier New" w:cs="Courier New"/>
            <w:sz w:val="22"/>
            <w:szCs w:val="22"/>
          </w:rPr>
          <w:delText>fastx trimmer 0.0.14</w:delText>
        </w:r>
        <w:r w:rsidDel="00473C50">
          <w:rPr>
            <w:color w:val="000000"/>
          </w:rPr>
          <w:delText xml:space="preserve"> by Amanda Cooksey</w:delText>
        </w:r>
      </w:del>
    </w:p>
    <w:p w14:paraId="60A6E69A" w14:textId="67816CA7" w:rsidR="00DB5F02" w:rsidDel="00473C50" w:rsidRDefault="00A96409">
      <w:pPr>
        <w:numPr>
          <w:ilvl w:val="0"/>
          <w:numId w:val="13"/>
        </w:numPr>
        <w:pBdr>
          <w:top w:val="nil"/>
          <w:left w:val="nil"/>
          <w:bottom w:val="nil"/>
          <w:right w:val="nil"/>
          <w:between w:val="nil"/>
        </w:pBdr>
        <w:rPr>
          <w:del w:id="1088" w:author="Shen, Guning" w:date="2024-03-27T14:31:00Z"/>
        </w:rPr>
      </w:pPr>
      <w:del w:id="1089" w:author="Shen, Guning" w:date="2024-03-27T14:31:00Z">
        <w:r w:rsidDel="00473C50">
          <w:rPr>
            <w:rFonts w:ascii="Courier New" w:eastAsia="Courier New" w:hAnsi="Courier New" w:cs="Courier New"/>
            <w:sz w:val="22"/>
            <w:szCs w:val="22"/>
          </w:rPr>
          <w:delText>FASTX fastq quality filter 0.0.14</w:delText>
        </w:r>
        <w:r w:rsidDel="00473C50">
          <w:rPr>
            <w:color w:val="000000"/>
          </w:rPr>
          <w:delText xml:space="preserve"> by Amanda Cooksey</w:delText>
        </w:r>
      </w:del>
    </w:p>
    <w:p w14:paraId="7DE98DEA" w14:textId="7D962C39" w:rsidR="00DB5F02" w:rsidDel="00473C50" w:rsidRDefault="00A96409">
      <w:pPr>
        <w:pStyle w:val="Heading2"/>
        <w:rPr>
          <w:del w:id="1090" w:author="Shen, Guning" w:date="2024-03-27T14:31:00Z"/>
        </w:rPr>
      </w:pPr>
      <w:del w:id="1091" w:author="Shen, Guning" w:date="2024-03-27T14:31:00Z">
        <w:r w:rsidDel="00473C50">
          <w:delText>Running the Trimmer-Filter Composite and Gathering Files</w:delText>
        </w:r>
      </w:del>
    </w:p>
    <w:p w14:paraId="03F64066" w14:textId="052B723C" w:rsidR="00DB5F02" w:rsidDel="00473C50" w:rsidRDefault="00DB5F02">
      <w:pPr>
        <w:rPr>
          <w:del w:id="1092" w:author="Shen, Guning" w:date="2024-03-27T14:31:00Z"/>
        </w:rPr>
      </w:pPr>
    </w:p>
    <w:p w14:paraId="19113C3C" w14:textId="6F77D813" w:rsidR="00DB5F02" w:rsidDel="00473C50" w:rsidRDefault="00A96409">
      <w:pPr>
        <w:rPr>
          <w:del w:id="1093" w:author="Shen, Guning" w:date="2024-03-27T14:31:00Z"/>
        </w:rPr>
      </w:pPr>
      <w:del w:id="1094" w:author="Shen, Guning" w:date="2024-03-27T14:31:00Z">
        <w:r w:rsidDel="00473C50">
          <w:delText>After each sample file is uncompressed, feed it to your composite application. The specification of the process you will create from the composite is given below.</w:delText>
        </w:r>
      </w:del>
    </w:p>
    <w:tbl>
      <w:tblPr>
        <w:tblStyle w:val="aff0"/>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080"/>
        <w:gridCol w:w="1710"/>
        <w:gridCol w:w="1080"/>
        <w:gridCol w:w="2340"/>
        <w:gridCol w:w="2250"/>
      </w:tblGrid>
      <w:tr w:rsidR="00DB5F02" w:rsidDel="00473C50" w14:paraId="1D3BA7B3" w14:textId="670285F0">
        <w:trPr>
          <w:del w:id="1095" w:author="Shen, Guning" w:date="2024-03-27T14:31:00Z"/>
        </w:trPr>
        <w:tc>
          <w:tcPr>
            <w:tcW w:w="1435" w:type="dxa"/>
          </w:tcPr>
          <w:p w14:paraId="45407F98" w14:textId="7179ABE6" w:rsidR="00DB5F02" w:rsidDel="00473C50" w:rsidRDefault="00A96409">
            <w:pPr>
              <w:pBdr>
                <w:top w:val="nil"/>
                <w:left w:val="nil"/>
                <w:bottom w:val="nil"/>
                <w:right w:val="nil"/>
                <w:between w:val="nil"/>
              </w:pBdr>
              <w:spacing w:after="160"/>
              <w:rPr>
                <w:del w:id="1096" w:author="Shen, Guning" w:date="2024-03-27T14:31:00Z"/>
                <w:rFonts w:ascii="Times New Roman" w:eastAsia="Times New Roman" w:hAnsi="Times New Roman" w:cs="Times New Roman"/>
                <w:color w:val="000000"/>
                <w:sz w:val="20"/>
                <w:szCs w:val="20"/>
              </w:rPr>
            </w:pPr>
            <w:del w:id="1097" w:author="Shen, Guning" w:date="2024-03-27T14:31:00Z">
              <w:r w:rsidDel="00473C50">
                <w:rPr>
                  <w:rFonts w:ascii="Times New Roman" w:eastAsia="Times New Roman" w:hAnsi="Times New Roman" w:cs="Times New Roman"/>
                  <w:color w:val="000000"/>
                  <w:sz w:val="20"/>
                  <w:szCs w:val="20"/>
                </w:rPr>
                <w:delText>Application Name</w:delText>
              </w:r>
            </w:del>
          </w:p>
        </w:tc>
        <w:tc>
          <w:tcPr>
            <w:tcW w:w="1080" w:type="dxa"/>
          </w:tcPr>
          <w:p w14:paraId="566BD417" w14:textId="08D276E7" w:rsidR="00DB5F02" w:rsidDel="00473C50" w:rsidRDefault="00A96409">
            <w:pPr>
              <w:pBdr>
                <w:top w:val="nil"/>
                <w:left w:val="nil"/>
                <w:bottom w:val="nil"/>
                <w:right w:val="nil"/>
                <w:between w:val="nil"/>
              </w:pBdr>
              <w:spacing w:after="160"/>
              <w:rPr>
                <w:del w:id="1098" w:author="Shen, Guning" w:date="2024-03-27T14:31:00Z"/>
                <w:rFonts w:ascii="Times New Roman" w:eastAsia="Times New Roman" w:hAnsi="Times New Roman" w:cs="Times New Roman"/>
                <w:color w:val="000000"/>
                <w:sz w:val="20"/>
                <w:szCs w:val="20"/>
              </w:rPr>
            </w:pPr>
            <w:del w:id="1099" w:author="Shen, Guning" w:date="2024-03-27T14:31:00Z">
              <w:r w:rsidDel="00473C50">
                <w:rPr>
                  <w:rFonts w:ascii="Times New Roman" w:eastAsia="Times New Roman" w:hAnsi="Times New Roman" w:cs="Times New Roman"/>
                  <w:color w:val="000000"/>
                  <w:sz w:val="20"/>
                  <w:szCs w:val="20"/>
                </w:rPr>
                <w:delText>Analysis Name</w:delText>
              </w:r>
            </w:del>
          </w:p>
        </w:tc>
        <w:tc>
          <w:tcPr>
            <w:tcW w:w="1710" w:type="dxa"/>
          </w:tcPr>
          <w:p w14:paraId="01B46973" w14:textId="57A0FF07" w:rsidR="00DB5F02" w:rsidDel="00473C50" w:rsidRDefault="00A96409">
            <w:pPr>
              <w:pBdr>
                <w:top w:val="nil"/>
                <w:left w:val="nil"/>
                <w:bottom w:val="nil"/>
                <w:right w:val="nil"/>
                <w:between w:val="nil"/>
              </w:pBdr>
              <w:spacing w:after="160"/>
              <w:rPr>
                <w:del w:id="1100" w:author="Shen, Guning" w:date="2024-03-27T14:31:00Z"/>
                <w:rFonts w:ascii="Times New Roman" w:eastAsia="Times New Roman" w:hAnsi="Times New Roman" w:cs="Times New Roman"/>
                <w:color w:val="000000"/>
                <w:sz w:val="20"/>
                <w:szCs w:val="20"/>
              </w:rPr>
            </w:pPr>
            <w:del w:id="1101" w:author="Shen, Guning" w:date="2024-03-27T14:31:00Z">
              <w:r w:rsidDel="00473C50">
                <w:rPr>
                  <w:rFonts w:ascii="Times New Roman" w:eastAsia="Times New Roman" w:hAnsi="Times New Roman" w:cs="Times New Roman"/>
                  <w:color w:val="000000"/>
                  <w:sz w:val="20"/>
                  <w:szCs w:val="20"/>
                </w:rPr>
                <w:delText>Input file</w:delText>
              </w:r>
            </w:del>
          </w:p>
        </w:tc>
        <w:tc>
          <w:tcPr>
            <w:tcW w:w="1080" w:type="dxa"/>
          </w:tcPr>
          <w:p w14:paraId="013E1442" w14:textId="6DAEBB77" w:rsidR="00DB5F02" w:rsidDel="00473C50" w:rsidRDefault="00A96409">
            <w:pPr>
              <w:pBdr>
                <w:top w:val="nil"/>
                <w:left w:val="nil"/>
                <w:bottom w:val="nil"/>
                <w:right w:val="nil"/>
                <w:between w:val="nil"/>
              </w:pBdr>
              <w:spacing w:after="160"/>
              <w:rPr>
                <w:del w:id="1102" w:author="Shen, Guning" w:date="2024-03-27T14:31:00Z"/>
                <w:rFonts w:ascii="Times New Roman" w:eastAsia="Times New Roman" w:hAnsi="Times New Roman" w:cs="Times New Roman"/>
                <w:color w:val="000000"/>
                <w:sz w:val="20"/>
                <w:szCs w:val="20"/>
              </w:rPr>
            </w:pPr>
            <w:del w:id="1103" w:author="Shen, Guning" w:date="2024-03-27T14:31:00Z">
              <w:r w:rsidDel="00473C50">
                <w:rPr>
                  <w:rFonts w:ascii="Times New Roman" w:eastAsia="Times New Roman" w:hAnsi="Times New Roman" w:cs="Times New Roman"/>
                  <w:color w:val="000000"/>
                  <w:sz w:val="20"/>
                  <w:szCs w:val="20"/>
                </w:rPr>
                <w:delText>Output Folder</w:delText>
              </w:r>
            </w:del>
          </w:p>
        </w:tc>
        <w:tc>
          <w:tcPr>
            <w:tcW w:w="2340" w:type="dxa"/>
          </w:tcPr>
          <w:p w14:paraId="459BD34A" w14:textId="28EA2DA2" w:rsidR="00DB5F02" w:rsidDel="00473C50" w:rsidRDefault="00A96409">
            <w:pPr>
              <w:pBdr>
                <w:top w:val="nil"/>
                <w:left w:val="nil"/>
                <w:bottom w:val="nil"/>
                <w:right w:val="nil"/>
                <w:between w:val="nil"/>
              </w:pBdr>
              <w:spacing w:after="160"/>
              <w:rPr>
                <w:del w:id="1104" w:author="Shen, Guning" w:date="2024-03-27T14:31:00Z"/>
                <w:rFonts w:ascii="Times New Roman" w:eastAsia="Times New Roman" w:hAnsi="Times New Roman" w:cs="Times New Roman"/>
                <w:color w:val="000000"/>
                <w:sz w:val="20"/>
                <w:szCs w:val="20"/>
              </w:rPr>
            </w:pPr>
            <w:del w:id="1105" w:author="Shen, Guning" w:date="2024-03-27T14:31:00Z">
              <w:r w:rsidDel="00473C50">
                <w:rPr>
                  <w:rFonts w:ascii="Times New Roman" w:eastAsia="Times New Roman" w:hAnsi="Times New Roman" w:cs="Times New Roman"/>
                  <w:color w:val="000000"/>
                  <w:sz w:val="20"/>
                  <w:szCs w:val="20"/>
                </w:rPr>
                <w:delText>Output file Name</w:delText>
              </w:r>
            </w:del>
          </w:p>
        </w:tc>
        <w:tc>
          <w:tcPr>
            <w:tcW w:w="2250" w:type="dxa"/>
          </w:tcPr>
          <w:p w14:paraId="060587E9" w14:textId="0C279EC4" w:rsidR="00DB5F02" w:rsidDel="00473C50" w:rsidRDefault="00A96409">
            <w:pPr>
              <w:pBdr>
                <w:top w:val="nil"/>
                <w:left w:val="nil"/>
                <w:bottom w:val="nil"/>
                <w:right w:val="nil"/>
                <w:between w:val="nil"/>
              </w:pBdr>
              <w:spacing w:after="160"/>
              <w:rPr>
                <w:del w:id="1106" w:author="Shen, Guning" w:date="2024-03-27T14:31:00Z"/>
                <w:rFonts w:ascii="Times New Roman" w:eastAsia="Times New Roman" w:hAnsi="Times New Roman" w:cs="Times New Roman"/>
                <w:color w:val="000000"/>
                <w:sz w:val="20"/>
                <w:szCs w:val="20"/>
              </w:rPr>
            </w:pPr>
            <w:del w:id="1107" w:author="Shen, Guning" w:date="2024-03-27T14:31:00Z">
              <w:r w:rsidDel="00473C50">
                <w:rPr>
                  <w:rFonts w:ascii="Times New Roman" w:eastAsia="Times New Roman" w:hAnsi="Times New Roman" w:cs="Times New Roman"/>
                  <w:color w:val="000000"/>
                  <w:sz w:val="20"/>
                  <w:szCs w:val="20"/>
                </w:rPr>
                <w:delText xml:space="preserve">Parameters </w:delText>
              </w:r>
            </w:del>
          </w:p>
        </w:tc>
      </w:tr>
      <w:tr w:rsidR="00DB5F02" w:rsidDel="00473C50" w14:paraId="64C9BAF3" w14:textId="0409580E">
        <w:trPr>
          <w:trHeight w:val="2987"/>
          <w:del w:id="1108" w:author="Shen, Guning" w:date="2024-03-27T14:31:00Z"/>
        </w:trPr>
        <w:tc>
          <w:tcPr>
            <w:tcW w:w="1435" w:type="dxa"/>
          </w:tcPr>
          <w:p w14:paraId="149D3E65" w14:textId="385EFA24" w:rsidR="00DB5F02" w:rsidDel="00473C50" w:rsidRDefault="00A96409">
            <w:pPr>
              <w:pBdr>
                <w:top w:val="nil"/>
                <w:left w:val="nil"/>
                <w:bottom w:val="nil"/>
                <w:right w:val="nil"/>
                <w:between w:val="nil"/>
              </w:pBdr>
              <w:rPr>
                <w:del w:id="1109" w:author="Shen, Guning" w:date="2024-03-27T14:31:00Z"/>
                <w:color w:val="000000"/>
                <w:sz w:val="20"/>
                <w:szCs w:val="20"/>
              </w:rPr>
            </w:pPr>
            <w:del w:id="1110" w:author="Shen, Guning" w:date="2024-03-27T14:31:00Z">
              <w:r w:rsidDel="00473C50">
                <w:rPr>
                  <w:color w:val="000000"/>
                  <w:sz w:val="20"/>
                  <w:szCs w:val="20"/>
                </w:rPr>
                <w:delText>Your trimmer-filter composite</w:delText>
              </w:r>
            </w:del>
          </w:p>
        </w:tc>
        <w:tc>
          <w:tcPr>
            <w:tcW w:w="1080" w:type="dxa"/>
          </w:tcPr>
          <w:p w14:paraId="6F6F5D4A" w14:textId="09DBBF12" w:rsidR="00DB5F02" w:rsidDel="00473C50" w:rsidRDefault="00A96409">
            <w:pPr>
              <w:pBdr>
                <w:top w:val="nil"/>
                <w:left w:val="nil"/>
                <w:bottom w:val="nil"/>
                <w:right w:val="nil"/>
                <w:between w:val="nil"/>
              </w:pBdr>
              <w:rPr>
                <w:del w:id="1111" w:author="Shen, Guning" w:date="2024-03-27T14:31:00Z"/>
                <w:color w:val="000000"/>
                <w:sz w:val="20"/>
                <w:szCs w:val="20"/>
              </w:rPr>
            </w:pPr>
            <w:del w:id="1112" w:author="Shen, Guning" w:date="2024-03-27T14:31:00Z">
              <w:r w:rsidDel="00473C50">
                <w:rPr>
                  <w:color w:val="000000"/>
                  <w:sz w:val="20"/>
                  <w:szCs w:val="20"/>
                </w:rPr>
                <w:delText>Chosen by you</w:delText>
              </w:r>
            </w:del>
          </w:p>
        </w:tc>
        <w:tc>
          <w:tcPr>
            <w:tcW w:w="1710" w:type="dxa"/>
          </w:tcPr>
          <w:p w14:paraId="1E5ACD5B" w14:textId="2CECF1C9" w:rsidR="00DB5F02" w:rsidDel="00473C50" w:rsidRDefault="00A96409">
            <w:pPr>
              <w:pBdr>
                <w:top w:val="nil"/>
                <w:left w:val="nil"/>
                <w:bottom w:val="nil"/>
                <w:right w:val="nil"/>
                <w:between w:val="nil"/>
              </w:pBdr>
              <w:rPr>
                <w:del w:id="1113" w:author="Shen, Guning" w:date="2024-03-27T14:31:00Z"/>
                <w:color w:val="000000"/>
                <w:sz w:val="20"/>
                <w:szCs w:val="20"/>
              </w:rPr>
            </w:pPr>
            <w:del w:id="1114" w:author="Shen, Guning" w:date="2024-03-27T14:31:00Z">
              <w:r w:rsidDel="00473C50">
                <w:rPr>
                  <w:color w:val="000000"/>
                  <w:sz w:val="20"/>
                  <w:szCs w:val="20"/>
                </w:rPr>
                <w:delText xml:space="preserve">Each sample file (e.g. </w:delText>
              </w:r>
              <w:r w:rsidDel="00473C50">
                <w:rPr>
                  <w:rFonts w:ascii="Courier New" w:eastAsia="Courier New" w:hAnsi="Courier New" w:cs="Courier New"/>
                  <w:sz w:val="22"/>
                  <w:szCs w:val="22"/>
                </w:rPr>
                <w:delText>Drug_A_1.fastq</w:delText>
              </w:r>
              <w:r w:rsidDel="00473C50">
                <w:rPr>
                  <w:color w:val="000000"/>
                  <w:sz w:val="20"/>
                  <w:szCs w:val="20"/>
                </w:rPr>
                <w:delText xml:space="preserve">) in </w:delText>
              </w:r>
              <w:r w:rsidDel="00473C50">
                <w:rPr>
                  <w:rFonts w:ascii="Courier New" w:eastAsia="Courier New" w:hAnsi="Courier New" w:cs="Courier New"/>
                  <w:sz w:val="22"/>
                  <w:szCs w:val="22"/>
                </w:rPr>
                <w:delText>Uncompressed Samples</w:delText>
              </w:r>
            </w:del>
          </w:p>
        </w:tc>
        <w:tc>
          <w:tcPr>
            <w:tcW w:w="1080" w:type="dxa"/>
          </w:tcPr>
          <w:p w14:paraId="1C84DE13" w14:textId="5C6DC7A7" w:rsidR="00DB5F02" w:rsidDel="00473C50" w:rsidRDefault="00A96409">
            <w:pPr>
              <w:pBdr>
                <w:top w:val="nil"/>
                <w:left w:val="nil"/>
                <w:bottom w:val="nil"/>
                <w:right w:val="nil"/>
                <w:between w:val="nil"/>
              </w:pBdr>
              <w:rPr>
                <w:del w:id="1115" w:author="Shen, Guning" w:date="2024-03-27T14:31:00Z"/>
                <w:color w:val="000000"/>
                <w:sz w:val="20"/>
                <w:szCs w:val="20"/>
              </w:rPr>
            </w:pPr>
            <w:del w:id="1116" w:author="Shen, Guning" w:date="2024-03-27T14:31:00Z">
              <w:r w:rsidDel="00473C50">
                <w:rPr>
                  <w:color w:val="000000"/>
                  <w:sz w:val="20"/>
                  <w:szCs w:val="20"/>
                </w:rPr>
                <w:delText>Default folder</w:delText>
              </w:r>
            </w:del>
          </w:p>
        </w:tc>
        <w:tc>
          <w:tcPr>
            <w:tcW w:w="2340" w:type="dxa"/>
          </w:tcPr>
          <w:p w14:paraId="3048335A" w14:textId="3310146B" w:rsidR="00DB5F02" w:rsidDel="00473C50" w:rsidRDefault="00A96409">
            <w:pPr>
              <w:pBdr>
                <w:top w:val="nil"/>
                <w:left w:val="nil"/>
                <w:bottom w:val="nil"/>
                <w:right w:val="nil"/>
                <w:between w:val="nil"/>
              </w:pBdr>
              <w:rPr>
                <w:del w:id="1117" w:author="Shen, Guning" w:date="2024-03-27T14:31:00Z"/>
                <w:color w:val="000000"/>
                <w:sz w:val="20"/>
                <w:szCs w:val="20"/>
              </w:rPr>
            </w:pPr>
            <w:del w:id="1118" w:author="Shen, Guning" w:date="2024-03-27T14:31:00Z">
              <w:r w:rsidDel="00473C50">
                <w:rPr>
                  <w:color w:val="000000"/>
                  <w:sz w:val="20"/>
                  <w:szCs w:val="20"/>
                </w:rPr>
                <w:delText>---Trimmer---</w:delText>
              </w:r>
            </w:del>
          </w:p>
          <w:p w14:paraId="5CE6E33A" w14:textId="5CBB236C" w:rsidR="00DB5F02" w:rsidDel="00473C50" w:rsidRDefault="00A96409">
            <w:pPr>
              <w:pBdr>
                <w:top w:val="nil"/>
                <w:left w:val="nil"/>
                <w:bottom w:val="nil"/>
                <w:right w:val="nil"/>
                <w:between w:val="nil"/>
              </w:pBdr>
              <w:rPr>
                <w:del w:id="1119" w:author="Shen, Guning" w:date="2024-03-27T14:31:00Z"/>
                <w:color w:val="000000"/>
                <w:sz w:val="20"/>
                <w:szCs w:val="20"/>
              </w:rPr>
            </w:pPr>
            <w:del w:id="1120" w:author="Shen, Guning" w:date="2024-03-27T14:31:00Z">
              <w:r w:rsidDel="00473C50">
                <w:rPr>
                  <w:color w:val="000000"/>
                  <w:sz w:val="20"/>
                  <w:szCs w:val="20"/>
                </w:rPr>
                <w:delText xml:space="preserve">Input file name preceded by  prefix Trimmed_ (e.g. </w:delText>
              </w:r>
              <w:r w:rsidDel="00473C50">
                <w:rPr>
                  <w:rFonts w:ascii="Courier New" w:eastAsia="Courier New" w:hAnsi="Courier New" w:cs="Courier New"/>
                  <w:sz w:val="22"/>
                  <w:szCs w:val="22"/>
                </w:rPr>
                <w:delText>Trimmed_Drug_A_1.fastq</w:delText>
              </w:r>
              <w:r w:rsidDel="00473C50">
                <w:rPr>
                  <w:color w:val="000000"/>
                  <w:sz w:val="20"/>
                  <w:szCs w:val="20"/>
                </w:rPr>
                <w:delText>)</w:delText>
              </w:r>
            </w:del>
          </w:p>
          <w:p w14:paraId="20A8189D" w14:textId="58F0E7FD" w:rsidR="00DB5F02" w:rsidDel="00473C50" w:rsidRDefault="00A96409">
            <w:pPr>
              <w:pBdr>
                <w:top w:val="nil"/>
                <w:left w:val="nil"/>
                <w:bottom w:val="nil"/>
                <w:right w:val="nil"/>
                <w:between w:val="nil"/>
              </w:pBdr>
              <w:rPr>
                <w:del w:id="1121" w:author="Shen, Guning" w:date="2024-03-27T14:31:00Z"/>
                <w:color w:val="000000"/>
                <w:sz w:val="20"/>
                <w:szCs w:val="20"/>
              </w:rPr>
            </w:pPr>
            <w:del w:id="1122" w:author="Shen, Guning" w:date="2024-03-27T14:31:00Z">
              <w:r w:rsidDel="00473C50">
                <w:rPr>
                  <w:color w:val="000000"/>
                  <w:sz w:val="20"/>
                  <w:szCs w:val="20"/>
                </w:rPr>
                <w:delText>----Filterer-----</w:delText>
              </w:r>
            </w:del>
          </w:p>
          <w:p w14:paraId="6BC51221" w14:textId="5D114E6D" w:rsidR="00DB5F02" w:rsidDel="00473C50" w:rsidRDefault="00A96409">
            <w:pPr>
              <w:pBdr>
                <w:top w:val="nil"/>
                <w:left w:val="nil"/>
                <w:bottom w:val="nil"/>
                <w:right w:val="nil"/>
                <w:between w:val="nil"/>
              </w:pBdr>
              <w:rPr>
                <w:del w:id="1123" w:author="Shen, Guning" w:date="2024-03-27T14:31:00Z"/>
                <w:color w:val="000000"/>
                <w:sz w:val="20"/>
                <w:szCs w:val="20"/>
              </w:rPr>
            </w:pPr>
            <w:del w:id="1124" w:author="Shen, Guning" w:date="2024-03-27T14:31:00Z">
              <w:r w:rsidDel="00473C50">
                <w:rPr>
                  <w:color w:val="000000"/>
                  <w:sz w:val="20"/>
                  <w:szCs w:val="20"/>
                </w:rPr>
                <w:delText xml:space="preserve">Input file name preceded by  prefix </w:delText>
              </w:r>
              <w:r w:rsidDel="00473C50">
                <w:rPr>
                  <w:rFonts w:ascii="Courier New" w:eastAsia="Courier New" w:hAnsi="Courier New" w:cs="Courier New"/>
                  <w:sz w:val="22"/>
                  <w:szCs w:val="22"/>
                </w:rPr>
                <w:delText>Filtered_</w:delText>
              </w:r>
              <w:r w:rsidDel="00473C50">
                <w:rPr>
                  <w:color w:val="000000"/>
                  <w:sz w:val="20"/>
                  <w:szCs w:val="20"/>
                </w:rPr>
                <w:delText xml:space="preserve"> (e.g. </w:delText>
              </w:r>
              <w:r w:rsidDel="00473C50">
                <w:rPr>
                  <w:rFonts w:ascii="Courier New" w:eastAsia="Courier New" w:hAnsi="Courier New" w:cs="Courier New"/>
                  <w:sz w:val="22"/>
                  <w:szCs w:val="22"/>
                </w:rPr>
                <w:delText>Filtered_Drug_A_1.fastq</w:delText>
              </w:r>
              <w:r w:rsidDel="00473C50">
                <w:rPr>
                  <w:color w:val="000000"/>
                  <w:sz w:val="20"/>
                  <w:szCs w:val="20"/>
                </w:rPr>
                <w:delText>)</w:delText>
              </w:r>
            </w:del>
          </w:p>
        </w:tc>
        <w:tc>
          <w:tcPr>
            <w:tcW w:w="2250" w:type="dxa"/>
          </w:tcPr>
          <w:p w14:paraId="025566B1" w14:textId="55E65F76" w:rsidR="00DB5F02" w:rsidDel="00473C50" w:rsidRDefault="00A96409">
            <w:pPr>
              <w:pBdr>
                <w:top w:val="nil"/>
                <w:left w:val="nil"/>
                <w:bottom w:val="nil"/>
                <w:right w:val="nil"/>
                <w:between w:val="nil"/>
              </w:pBdr>
              <w:rPr>
                <w:del w:id="1125" w:author="Shen, Guning" w:date="2024-03-27T14:31:00Z"/>
                <w:color w:val="000000"/>
                <w:sz w:val="20"/>
                <w:szCs w:val="20"/>
              </w:rPr>
            </w:pPr>
            <w:del w:id="1126" w:author="Shen, Guning" w:date="2024-03-27T14:31:00Z">
              <w:r w:rsidDel="00473C50">
                <w:rPr>
                  <w:color w:val="000000"/>
                  <w:sz w:val="20"/>
                  <w:szCs w:val="20"/>
                </w:rPr>
                <w:delText>----Trimmer -----</w:delText>
              </w:r>
            </w:del>
          </w:p>
          <w:p w14:paraId="21513A97" w14:textId="650E2971" w:rsidR="00DB5F02" w:rsidDel="00473C50" w:rsidRDefault="00A96409">
            <w:pPr>
              <w:pBdr>
                <w:top w:val="nil"/>
                <w:left w:val="nil"/>
                <w:bottom w:val="nil"/>
                <w:right w:val="nil"/>
                <w:between w:val="nil"/>
              </w:pBdr>
              <w:spacing w:after="60"/>
              <w:rPr>
                <w:del w:id="1127" w:author="Shen, Guning" w:date="2024-03-27T14:31:00Z"/>
                <w:rFonts w:ascii="Courier New" w:eastAsia="Courier New" w:hAnsi="Courier New" w:cs="Courier New"/>
                <w:color w:val="000000"/>
                <w:sz w:val="22"/>
                <w:szCs w:val="22"/>
              </w:rPr>
            </w:pPr>
            <w:del w:id="1128" w:author="Shen, Guning" w:date="2024-03-27T14:31:00Z">
              <w:r w:rsidDel="00473C50">
                <w:rPr>
                  <w:rFonts w:ascii="Courier New" w:eastAsia="Courier New" w:hAnsi="Courier New" w:cs="Courier New"/>
                  <w:color w:val="000000"/>
                  <w:sz w:val="22"/>
                  <w:szCs w:val="22"/>
                </w:rPr>
                <w:delText>first base to keep: 20</w:delText>
              </w:r>
            </w:del>
          </w:p>
          <w:p w14:paraId="444185BB" w14:textId="4527E016" w:rsidR="00DB5F02" w:rsidDel="00473C50" w:rsidRDefault="00A96409">
            <w:pPr>
              <w:pBdr>
                <w:top w:val="nil"/>
                <w:left w:val="nil"/>
                <w:bottom w:val="nil"/>
                <w:right w:val="nil"/>
                <w:between w:val="nil"/>
              </w:pBdr>
              <w:rPr>
                <w:del w:id="1129" w:author="Shen, Guning" w:date="2024-03-27T14:31:00Z"/>
                <w:color w:val="000000"/>
                <w:sz w:val="20"/>
                <w:szCs w:val="20"/>
              </w:rPr>
            </w:pPr>
            <w:del w:id="1130" w:author="Shen, Guning" w:date="2024-03-27T14:31:00Z">
              <w:r w:rsidDel="00473C50">
                <w:rPr>
                  <w:color w:val="000000"/>
                  <w:sz w:val="20"/>
                  <w:szCs w:val="20"/>
                </w:rPr>
                <w:delText>----Filter----</w:delText>
              </w:r>
            </w:del>
          </w:p>
          <w:p w14:paraId="20B41D5E" w14:textId="34C0B0D3" w:rsidR="00DB5F02" w:rsidDel="00473C50" w:rsidRDefault="00A96409">
            <w:pPr>
              <w:pBdr>
                <w:top w:val="nil"/>
                <w:left w:val="nil"/>
                <w:bottom w:val="nil"/>
                <w:right w:val="nil"/>
                <w:between w:val="nil"/>
              </w:pBdr>
              <w:spacing w:after="60"/>
              <w:rPr>
                <w:del w:id="1131" w:author="Shen, Guning" w:date="2024-03-27T14:31:00Z"/>
                <w:rFonts w:ascii="Courier New" w:eastAsia="Courier New" w:hAnsi="Courier New" w:cs="Courier New"/>
                <w:color w:val="000000"/>
                <w:sz w:val="22"/>
                <w:szCs w:val="22"/>
              </w:rPr>
            </w:pPr>
            <w:del w:id="1132" w:author="Shen, Guning" w:date="2024-03-27T14:31:00Z">
              <w:r w:rsidDel="00473C50">
                <w:rPr>
                  <w:rFonts w:ascii="Courier New" w:eastAsia="Courier New" w:hAnsi="Courier New" w:cs="Courier New"/>
                  <w:color w:val="000000"/>
                  <w:sz w:val="22"/>
                  <w:szCs w:val="22"/>
                </w:rPr>
                <w:delText xml:space="preserve"> Minimum quality: 50</w:delText>
              </w:r>
            </w:del>
          </w:p>
          <w:p w14:paraId="38D76F19" w14:textId="5F4C5D67" w:rsidR="00DB5F02" w:rsidDel="00473C50" w:rsidRDefault="00DB5F02">
            <w:pPr>
              <w:pBdr>
                <w:top w:val="nil"/>
                <w:left w:val="nil"/>
                <w:bottom w:val="nil"/>
                <w:right w:val="nil"/>
                <w:between w:val="nil"/>
              </w:pBdr>
              <w:rPr>
                <w:del w:id="1133" w:author="Shen, Guning" w:date="2024-03-27T14:31:00Z"/>
                <w:color w:val="000000"/>
                <w:sz w:val="20"/>
                <w:szCs w:val="20"/>
              </w:rPr>
            </w:pPr>
          </w:p>
          <w:p w14:paraId="3BCDE4A7" w14:textId="3D4465FC" w:rsidR="00DB5F02" w:rsidDel="00473C50" w:rsidRDefault="00A96409">
            <w:pPr>
              <w:pBdr>
                <w:top w:val="nil"/>
                <w:left w:val="nil"/>
                <w:bottom w:val="nil"/>
                <w:right w:val="nil"/>
                <w:between w:val="nil"/>
              </w:pBdr>
              <w:rPr>
                <w:del w:id="1134" w:author="Shen, Guning" w:date="2024-03-27T14:31:00Z"/>
                <w:color w:val="000000"/>
                <w:sz w:val="20"/>
                <w:szCs w:val="20"/>
              </w:rPr>
            </w:pPr>
            <w:del w:id="1135" w:author="Shen, Guning" w:date="2024-03-27T14:31:00Z">
              <w:r w:rsidDel="00473C50">
                <w:rPr>
                  <w:color w:val="000000"/>
                  <w:sz w:val="20"/>
                  <w:szCs w:val="20"/>
                </w:rPr>
                <w:delText>Other parameters need not be filled</w:delText>
              </w:r>
            </w:del>
          </w:p>
        </w:tc>
      </w:tr>
    </w:tbl>
    <w:p w14:paraId="2A15E5C7" w14:textId="18A685B1" w:rsidR="00DB5F02" w:rsidDel="00473C50" w:rsidRDefault="00A96409">
      <w:pPr>
        <w:pBdr>
          <w:top w:val="nil"/>
          <w:left w:val="nil"/>
          <w:bottom w:val="nil"/>
          <w:right w:val="nil"/>
          <w:between w:val="nil"/>
        </w:pBdr>
        <w:spacing w:after="200" w:line="240" w:lineRule="auto"/>
        <w:rPr>
          <w:del w:id="1136" w:author="Shen, Guning" w:date="2024-03-27T14:31:00Z"/>
          <w:i/>
          <w:color w:val="44546A"/>
          <w:sz w:val="27"/>
          <w:szCs w:val="27"/>
        </w:rPr>
      </w:pPr>
      <w:del w:id="1137" w:author="Shen, Guning" w:date="2024-03-27T14:31:00Z">
        <w:r w:rsidDel="00473C50">
          <w:rPr>
            <w:i/>
            <w:color w:val="44546A"/>
            <w:sz w:val="18"/>
            <w:szCs w:val="18"/>
          </w:rPr>
          <w:delText xml:space="preserve">       : Analysis Created from your trimmer-filter composite</w:delText>
        </w:r>
        <w:r w:rsidDel="00473C50">
          <w:rPr>
            <w:i/>
            <w:color w:val="44546A"/>
          </w:rPr>
          <w:delText>.</w:delText>
        </w:r>
      </w:del>
    </w:p>
    <w:p w14:paraId="251CD38B" w14:textId="434FF3D7" w:rsidR="00DB5F02" w:rsidDel="00473C50" w:rsidRDefault="00A96409">
      <w:pPr>
        <w:rPr>
          <w:del w:id="1138" w:author="Shen, Guning" w:date="2024-03-27T14:31:00Z"/>
        </w:rPr>
      </w:pPr>
      <w:del w:id="1139" w:author="Shen, Guning" w:date="2024-03-27T14:31:00Z">
        <w:r w:rsidDel="00473C50">
          <w:delText>As we have already understood the genetics of the RNA-Seq process, and are focusing on its programming, we are overriding parameter defaults with values that will make the steps in the workflow go faster perhaps at a cost of lower accuracy. This means that, in comparison to the default, the chosen values should make the filter step examine and output smaller and fewer RNA sequences.</w:delText>
        </w:r>
      </w:del>
    </w:p>
    <w:p w14:paraId="5DEC4393" w14:textId="5643649B" w:rsidR="00DB5F02" w:rsidDel="00473C50" w:rsidRDefault="00A96409">
      <w:pPr>
        <w:rPr>
          <w:del w:id="1140" w:author="Shen, Guning" w:date="2024-03-27T14:31:00Z"/>
        </w:rPr>
      </w:pPr>
      <w:del w:id="1141" w:author="Shen, Guning" w:date="2024-03-27T14:31:00Z">
        <w:r w:rsidDel="00473C50">
          <w:delText>While we wait for the composites to finish, let us understand how sharing works in Discovery and other cloud and personal computers</w:delText>
        </w:r>
      </w:del>
    </w:p>
    <w:p w14:paraId="4BE95490" w14:textId="6A84443B" w:rsidR="00DB5F02" w:rsidDel="00473C50" w:rsidRDefault="00A96409">
      <w:pPr>
        <w:pStyle w:val="Heading2"/>
        <w:rPr>
          <w:del w:id="1142" w:author="Shen, Guning" w:date="2024-03-27T14:31:00Z"/>
        </w:rPr>
      </w:pPr>
      <w:del w:id="1143" w:author="Shen, Guning" w:date="2024-03-27T14:31:00Z">
        <w:r w:rsidDel="00473C50">
          <w:delText>Access List (Pre-Quiz)</w:delText>
        </w:r>
      </w:del>
    </w:p>
    <w:p w14:paraId="515E034F" w14:textId="33E37FB3" w:rsidR="00DB5F02" w:rsidDel="00473C50" w:rsidRDefault="00A96409">
      <w:pPr>
        <w:rPr>
          <w:del w:id="1144" w:author="Shen, Guning" w:date="2024-03-27T14:31:00Z"/>
        </w:rPr>
      </w:pPr>
      <w:del w:id="1145" w:author="Shen, Guning" w:date="2024-03-27T14:31:00Z">
        <w:r w:rsidDel="00473C50">
          <w:delText>An access list of a file node lists:</w:delText>
        </w:r>
      </w:del>
    </w:p>
    <w:p w14:paraId="1EB1D63A" w14:textId="4C95EAF2" w:rsidR="00DB5F02" w:rsidDel="00473C50" w:rsidRDefault="00A96409">
      <w:pPr>
        <w:rPr>
          <w:del w:id="1146" w:author="Shen, Guning" w:date="2024-03-27T14:31:00Z"/>
        </w:rPr>
      </w:pPr>
      <w:del w:id="1147" w:author="Shen, Guning" w:date="2024-03-27T14:31:00Z">
        <w:r w:rsidDel="00473C50">
          <w:delText xml:space="preserve">    the times it was modified or read</w:delText>
        </w:r>
      </w:del>
    </w:p>
    <w:p w14:paraId="27743175" w14:textId="2B4D4638" w:rsidR="00DB5F02" w:rsidDel="00473C50" w:rsidRDefault="00A96409">
      <w:pPr>
        <w:rPr>
          <w:del w:id="1148" w:author="Shen, Guning" w:date="2024-03-27T14:31:00Z"/>
        </w:rPr>
      </w:pPr>
      <w:del w:id="1149" w:author="Shen, Guning" w:date="2024-03-27T14:31:00Z">
        <w:r w:rsidDel="00473C50">
          <w:delText xml:space="preserve">    the users who modified or read it</w:delText>
        </w:r>
      </w:del>
    </w:p>
    <w:p w14:paraId="2F9A2CCC" w14:textId="5C7979DA" w:rsidR="00DB5F02" w:rsidDel="00473C50" w:rsidRDefault="00A96409">
      <w:pPr>
        <w:rPr>
          <w:del w:id="1150" w:author="Shen, Guning" w:date="2024-03-27T14:31:00Z"/>
        </w:rPr>
      </w:pPr>
      <w:del w:id="1151" w:author="Shen, Guning" w:date="2024-03-27T14:31:00Z">
        <w:r w:rsidDel="00473C50">
          <w:delText xml:space="preserve">    users and the permissions they have to the file node.</w:delText>
        </w:r>
      </w:del>
    </w:p>
    <w:p w14:paraId="48B5590A" w14:textId="4FD91C9C" w:rsidR="00DB5F02" w:rsidDel="00473C50" w:rsidRDefault="00A96409">
      <w:pPr>
        <w:rPr>
          <w:del w:id="1152" w:author="Shen, Guning" w:date="2024-03-27T14:31:00Z"/>
        </w:rPr>
      </w:pPr>
      <w:del w:id="1153" w:author="Shen, Guning" w:date="2024-03-27T14:31:00Z">
        <w:r w:rsidDel="00473C50">
          <w:delText xml:space="preserve">    </w:delText>
        </w:r>
      </w:del>
    </w:p>
    <w:p w14:paraId="7025A0AF" w14:textId="37CBF878" w:rsidR="00DB5F02" w:rsidDel="00473C50" w:rsidRDefault="00A96409">
      <w:pPr>
        <w:pStyle w:val="Heading2"/>
        <w:rPr>
          <w:del w:id="1154" w:author="Shen, Guning" w:date="2024-03-27T14:31:00Z"/>
        </w:rPr>
      </w:pPr>
      <w:del w:id="1155" w:author="Shen, Guning" w:date="2024-03-27T14:31:00Z">
        <w:r w:rsidDel="00473C50">
          <w:delText>Access Lists and Records</w:delText>
        </w:r>
      </w:del>
    </w:p>
    <w:p w14:paraId="6E92416C" w14:textId="745AE1F2" w:rsidR="00DB5F02" w:rsidDel="00473C50" w:rsidRDefault="00A96409">
      <w:pPr>
        <w:pBdr>
          <w:top w:val="nil"/>
          <w:left w:val="nil"/>
          <w:bottom w:val="nil"/>
          <w:right w:val="nil"/>
          <w:between w:val="nil"/>
        </w:pBdr>
        <w:spacing w:line="240" w:lineRule="auto"/>
        <w:rPr>
          <w:del w:id="1156" w:author="Shen, Guning" w:date="2024-03-27T14:31:00Z"/>
          <w:rFonts w:ascii="Times New Roman" w:eastAsia="Times New Roman" w:hAnsi="Times New Roman" w:cs="Times New Roman"/>
          <w:color w:val="000000"/>
          <w:sz w:val="24"/>
          <w:szCs w:val="24"/>
        </w:rPr>
      </w:pPr>
      <w:del w:id="1157" w:author="Shen, Guning" w:date="2024-03-27T14:31:00Z">
        <w:r w:rsidDel="00473C50">
          <w:delText xml:space="preserve"> </w:delText>
        </w:r>
      </w:del>
    </w:p>
    <w:p w14:paraId="7BE4C324" w14:textId="5D9AE9BD" w:rsidR="00DB5F02" w:rsidDel="00473C50" w:rsidRDefault="00DB5F02">
      <w:pPr>
        <w:pBdr>
          <w:top w:val="nil"/>
          <w:left w:val="nil"/>
          <w:bottom w:val="nil"/>
          <w:right w:val="nil"/>
          <w:between w:val="nil"/>
        </w:pBdr>
        <w:spacing w:line="240" w:lineRule="auto"/>
        <w:rPr>
          <w:del w:id="1158" w:author="Shen, Guning" w:date="2024-03-27T14:31:00Z"/>
          <w:rFonts w:ascii="Times New Roman" w:eastAsia="Times New Roman" w:hAnsi="Times New Roman" w:cs="Times New Roman"/>
          <w:color w:val="000000"/>
          <w:sz w:val="24"/>
          <w:szCs w:val="24"/>
        </w:rPr>
      </w:pPr>
    </w:p>
    <w:p w14:paraId="121F4679" w14:textId="1B05D5FF" w:rsidR="00DB5F02" w:rsidDel="00473C50" w:rsidRDefault="00DB5F02">
      <w:pPr>
        <w:pBdr>
          <w:top w:val="nil"/>
          <w:left w:val="nil"/>
          <w:bottom w:val="nil"/>
          <w:right w:val="nil"/>
          <w:between w:val="nil"/>
        </w:pBdr>
        <w:spacing w:line="240" w:lineRule="auto"/>
        <w:rPr>
          <w:del w:id="1159" w:author="Shen, Guning" w:date="2024-03-27T14:31:00Z"/>
          <w:rFonts w:ascii="Times New Roman" w:eastAsia="Times New Roman" w:hAnsi="Times New Roman" w:cs="Times New Roman"/>
          <w:color w:val="000000"/>
          <w:sz w:val="24"/>
          <w:szCs w:val="24"/>
        </w:rPr>
      </w:pPr>
    </w:p>
    <w:p w14:paraId="54DF5650" w14:textId="00125BD1" w:rsidR="00DB5F02" w:rsidDel="00473C50" w:rsidRDefault="00A96409">
      <w:pPr>
        <w:pBdr>
          <w:top w:val="nil"/>
          <w:left w:val="nil"/>
          <w:bottom w:val="nil"/>
          <w:right w:val="nil"/>
          <w:between w:val="nil"/>
        </w:pBdr>
        <w:spacing w:line="240" w:lineRule="auto"/>
        <w:rPr>
          <w:del w:id="1160" w:author="Shen, Guning" w:date="2024-03-27T14:31:00Z"/>
          <w:rFonts w:ascii="Times New Roman" w:eastAsia="Times New Roman" w:hAnsi="Times New Roman" w:cs="Times New Roman"/>
          <w:color w:val="000000"/>
          <w:sz w:val="24"/>
          <w:szCs w:val="24"/>
        </w:rPr>
      </w:pPr>
      <w:del w:id="1161" w:author="Shen, Guning" w:date="2024-03-27T14:31:00Z">
        <w:r w:rsidDel="00473C50">
          <w:rPr>
            <w:rFonts w:ascii="Times New Roman" w:eastAsia="Times New Roman" w:hAnsi="Times New Roman" w:cs="Times New Roman"/>
            <w:color w:val="000000"/>
            <w:sz w:val="24"/>
            <w:szCs w:val="24"/>
          </w:rPr>
          <w:delText>If you have used any kind of cloud storage, you have probably used the ability to share data with users of the cloud storage. We will use Cyverse’s sharing capabilities to introduce some of the terminology and subtleties of such sharing.</w:delText>
        </w:r>
      </w:del>
    </w:p>
    <w:p w14:paraId="16FF2A69" w14:textId="05115258" w:rsidR="00DB5F02" w:rsidDel="00473C50" w:rsidRDefault="00A96409">
      <w:pPr>
        <w:pBdr>
          <w:top w:val="nil"/>
          <w:left w:val="nil"/>
          <w:bottom w:val="nil"/>
          <w:right w:val="nil"/>
          <w:between w:val="nil"/>
        </w:pBdr>
        <w:spacing w:line="240" w:lineRule="auto"/>
        <w:rPr>
          <w:del w:id="1162" w:author="Shen, Guning" w:date="2024-03-27T14:31:00Z"/>
          <w:rFonts w:ascii="Times New Roman" w:eastAsia="Times New Roman" w:hAnsi="Times New Roman" w:cs="Times New Roman"/>
          <w:color w:val="000000"/>
          <w:sz w:val="24"/>
          <w:szCs w:val="24"/>
        </w:rPr>
      </w:pPr>
      <w:del w:id="1163" w:author="Shen, Guning" w:date="2024-03-27T14:31:00Z">
        <w:r w:rsidDel="00473C50">
          <w:rPr>
            <w:rFonts w:ascii="Times New Roman" w:eastAsia="Times New Roman" w:hAnsi="Times New Roman" w:cs="Times New Roman"/>
            <w:color w:val="000000"/>
            <w:sz w:val="24"/>
            <w:szCs w:val="24"/>
          </w:rPr>
          <w:delText xml:space="preserve">We will first practice sharing with the DNA Subway folder in our home directory and then use this practice to share some of the uncompressed files we have created, saving others from doing this task.    </w:delText>
        </w:r>
      </w:del>
    </w:p>
    <w:p w14:paraId="560AAE79" w14:textId="7D356825" w:rsidR="00DB5F02" w:rsidDel="00473C50" w:rsidRDefault="00A96409">
      <w:pPr>
        <w:pBdr>
          <w:top w:val="nil"/>
          <w:left w:val="nil"/>
          <w:bottom w:val="nil"/>
          <w:right w:val="nil"/>
          <w:between w:val="nil"/>
        </w:pBdr>
        <w:spacing w:line="240" w:lineRule="auto"/>
        <w:rPr>
          <w:del w:id="1164" w:author="Shen, Guning" w:date="2024-03-27T14:31:00Z"/>
          <w:rFonts w:ascii="Times New Roman" w:eastAsia="Times New Roman" w:hAnsi="Times New Roman" w:cs="Times New Roman"/>
          <w:color w:val="000000"/>
          <w:sz w:val="24"/>
          <w:szCs w:val="24"/>
        </w:rPr>
      </w:pPr>
      <w:del w:id="1165" w:author="Shen, Guning" w:date="2024-03-27T14:31:00Z">
        <w:r w:rsidDel="00473C50">
          <w:rPr>
            <w:rFonts w:ascii="Times New Roman" w:eastAsia="Times New Roman" w:hAnsi="Times New Roman" w:cs="Times New Roman"/>
            <w:color w:val="000000"/>
            <w:sz w:val="24"/>
            <w:szCs w:val="24"/>
          </w:rPr>
          <w:delText>Use the file browser (</w:delText>
        </w:r>
        <w:r w:rsidDel="00473C50">
          <w:delText>Data</w:delText>
        </w:r>
        <w:r w:rsidDel="00473C50">
          <w:rPr>
            <w:rFonts w:ascii="Times New Roman" w:eastAsia="Times New Roman" w:hAnsi="Times New Roman" w:cs="Times New Roman"/>
            <w:color w:val="000000"/>
            <w:sz w:val="24"/>
            <w:szCs w:val="24"/>
          </w:rPr>
          <w:delText xml:space="preserve"> tool) to make the </w:delText>
        </w:r>
        <w:r w:rsidDel="00473C50">
          <w:rPr>
            <w:rFonts w:ascii="Courier New" w:eastAsia="Courier New" w:hAnsi="Courier New" w:cs="Courier New"/>
            <w:sz w:val="22"/>
            <w:szCs w:val="22"/>
          </w:rPr>
          <w:delText>DNA Subway</w:delText>
        </w:r>
        <w:r w:rsidDel="00473C50">
          <w:rPr>
            <w:rFonts w:ascii="Times New Roman" w:eastAsia="Times New Roman" w:hAnsi="Times New Roman" w:cs="Times New Roman"/>
            <w:color w:val="000000"/>
            <w:sz w:val="24"/>
            <w:szCs w:val="24"/>
          </w:rPr>
          <w:delText xml:space="preserve"> folder in the home directory as the current folder. As we saw earlier, it contains a subfolder for a single project (e.g. </w:delText>
        </w:r>
        <w:r w:rsidDel="00473C50">
          <w:rPr>
            <w:rFonts w:ascii="Courier New" w:eastAsia="Courier New" w:hAnsi="Courier New" w:cs="Courier New"/>
            <w:sz w:val="22"/>
            <w:szCs w:val="22"/>
          </w:rPr>
          <w:delText>project-5874</w:delText>
        </w:r>
        <w:r w:rsidDel="00473C50">
          <w:rPr>
            <w:rFonts w:ascii="Times New Roman" w:eastAsia="Times New Roman" w:hAnsi="Times New Roman" w:cs="Times New Roman"/>
            <w:color w:val="000000"/>
            <w:sz w:val="24"/>
            <w:szCs w:val="24"/>
          </w:rPr>
          <w:delText xml:space="preserve">) - which is the one created in the Subway part of the tutorial.  The three vertical dots next to the project can be used to display a menu of operations, which contains </w:delText>
        </w:r>
        <w:r w:rsidDel="00473C50">
          <w:rPr>
            <w:rFonts w:ascii="Times New Roman" w:eastAsia="Times New Roman" w:hAnsi="Times New Roman" w:cs="Times New Roman"/>
            <w:i/>
            <w:color w:val="000000"/>
            <w:sz w:val="24"/>
            <w:szCs w:val="24"/>
          </w:rPr>
          <w:delText>Share</w:delText>
        </w:r>
        <w:r w:rsidDel="00473C50">
          <w:rPr>
            <w:rFonts w:ascii="Times New Roman" w:eastAsia="Times New Roman" w:hAnsi="Times New Roman" w:cs="Times New Roman"/>
            <w:color w:val="000000"/>
            <w:sz w:val="24"/>
            <w:szCs w:val="24"/>
          </w:rPr>
          <w:delText xml:space="preserve">.  Execute this operation on the project directory to display the </w:delText>
        </w:r>
        <w:r w:rsidDel="00473C50">
          <w:rPr>
            <w:rFonts w:ascii="Times New Roman" w:eastAsia="Times New Roman" w:hAnsi="Times New Roman" w:cs="Times New Roman"/>
            <w:i/>
            <w:color w:val="000000"/>
            <w:sz w:val="24"/>
            <w:szCs w:val="24"/>
          </w:rPr>
          <w:delText>access list</w:delText>
        </w:r>
        <w:r w:rsidDel="00473C50">
          <w:rPr>
            <w:rFonts w:ascii="Times New Roman" w:eastAsia="Times New Roman" w:hAnsi="Times New Roman" w:cs="Times New Roman"/>
            <w:b/>
            <w:color w:val="000000"/>
            <w:sz w:val="24"/>
            <w:szCs w:val="24"/>
          </w:rPr>
          <w:delText> </w:delText>
        </w:r>
        <w:r w:rsidDel="00473C50">
          <w:rPr>
            <w:rFonts w:ascii="Times New Roman" w:eastAsia="Times New Roman" w:hAnsi="Times New Roman" w:cs="Times New Roman"/>
            <w:color w:val="000000"/>
            <w:sz w:val="24"/>
            <w:szCs w:val="24"/>
          </w:rPr>
          <w:delText xml:space="preserve">of the file system node. This list is currently empty. The search box can be used to enter the name of a single user or a group of users with whom we wish to share the folder.  Type the user name </w:delText>
        </w:r>
        <w:r w:rsidDel="00473C50">
          <w:rPr>
            <w:rFonts w:ascii="Times New Roman" w:eastAsia="Times New Roman" w:hAnsi="Times New Roman" w:cs="Times New Roman"/>
            <w:i/>
            <w:color w:val="000000"/>
            <w:sz w:val="24"/>
            <w:szCs w:val="24"/>
          </w:rPr>
          <w:delText>sdgeorge</w:delText>
        </w:r>
        <w:r w:rsidDel="00473C50">
          <w:rPr>
            <w:rFonts w:ascii="Times New Roman" w:eastAsia="Times New Roman" w:hAnsi="Times New Roman" w:cs="Times New Roman"/>
            <w:color w:val="000000"/>
            <w:sz w:val="24"/>
            <w:szCs w:val="24"/>
          </w:rPr>
          <w:delText xml:space="preserve"> in it.  Selecting user adds the first </w:delText>
        </w:r>
        <w:r w:rsidDel="00473C50">
          <w:rPr>
            <w:rFonts w:ascii="Times New Roman" w:eastAsia="Times New Roman" w:hAnsi="Times New Roman" w:cs="Times New Roman"/>
            <w:i/>
            <w:color w:val="000000"/>
            <w:sz w:val="24"/>
            <w:szCs w:val="24"/>
          </w:rPr>
          <w:delText>access record</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in the access list. The record contains the name of a user or group and the right or permission the user or group has to the node. The default right is </w:delText>
        </w:r>
        <w:r w:rsidDel="00473C50">
          <w:rPr>
            <w:rFonts w:ascii="Courier New" w:eastAsia="Courier New" w:hAnsi="Courier New" w:cs="Courier New"/>
            <w:sz w:val="22"/>
            <w:szCs w:val="22"/>
          </w:rPr>
          <w:delText>Read</w:delText>
        </w:r>
        <w:r w:rsidDel="00473C50">
          <w:rPr>
            <w:rFonts w:ascii="Times New Roman" w:eastAsia="Times New Roman" w:hAnsi="Times New Roman" w:cs="Times New Roman"/>
            <w:color w:val="000000"/>
            <w:sz w:val="24"/>
            <w:szCs w:val="24"/>
          </w:rPr>
          <w:delText xml:space="preserve"> with other choices being </w:delText>
        </w:r>
        <w:r w:rsidDel="00473C50">
          <w:rPr>
            <w:rFonts w:ascii="Courier New" w:eastAsia="Courier New" w:hAnsi="Courier New" w:cs="Courier New"/>
            <w:sz w:val="22"/>
            <w:szCs w:val="22"/>
          </w:rPr>
          <w:delText>Write</w:delText>
        </w:r>
        <w:r w:rsidDel="00473C50">
          <w:rPr>
            <w:rFonts w:ascii="Times New Roman" w:eastAsia="Times New Roman" w:hAnsi="Times New Roman" w:cs="Times New Roman"/>
            <w:color w:val="000000"/>
            <w:sz w:val="24"/>
            <w:szCs w:val="24"/>
          </w:rPr>
          <w:delText xml:space="preserve"> and </w:delText>
        </w:r>
        <w:r w:rsidDel="00473C50">
          <w:rPr>
            <w:rFonts w:ascii="Courier New" w:eastAsia="Courier New" w:hAnsi="Courier New" w:cs="Courier New"/>
            <w:sz w:val="22"/>
            <w:szCs w:val="22"/>
          </w:rPr>
          <w:delText>Owner</w:delText>
        </w:r>
        <w:r w:rsidDel="00473C50">
          <w:rPr>
            <w:rFonts w:ascii="Times New Roman" w:eastAsia="Times New Roman" w:hAnsi="Times New Roman" w:cs="Times New Roman"/>
            <w:color w:val="000000"/>
            <w:sz w:val="24"/>
            <w:szCs w:val="24"/>
          </w:rPr>
          <w:delText xml:space="preserve">. These rights let the specified user or group examine the node, modify it, and change the access list of the node, respectively.  Let us keep the default value of </w:delText>
        </w:r>
        <w:r w:rsidDel="00473C50">
          <w:rPr>
            <w:rFonts w:ascii="Courier New" w:eastAsia="Courier New" w:hAnsi="Courier New" w:cs="Courier New"/>
            <w:sz w:val="22"/>
            <w:szCs w:val="22"/>
          </w:rPr>
          <w:delText>Read</w:delText>
        </w:r>
        <w:r w:rsidDel="00473C50">
          <w:rPr>
            <w:rFonts w:ascii="Times New Roman" w:eastAsia="Times New Roman" w:hAnsi="Times New Roman" w:cs="Times New Roman"/>
            <w:color w:val="000000"/>
            <w:sz w:val="24"/>
            <w:szCs w:val="24"/>
          </w:rPr>
          <w:delText xml:space="preserve">.   </w:delText>
        </w:r>
      </w:del>
    </w:p>
    <w:p w14:paraId="72D437DD" w14:textId="07B341AD" w:rsidR="00DB5F02" w:rsidDel="00473C50" w:rsidRDefault="00A96409">
      <w:pPr>
        <w:pBdr>
          <w:top w:val="nil"/>
          <w:left w:val="nil"/>
          <w:bottom w:val="nil"/>
          <w:right w:val="nil"/>
          <w:between w:val="nil"/>
        </w:pBdr>
        <w:spacing w:line="240" w:lineRule="auto"/>
        <w:rPr>
          <w:del w:id="1166" w:author="Shen, Guning" w:date="2024-03-27T14:31:00Z"/>
          <w:rFonts w:ascii="Times New Roman" w:eastAsia="Times New Roman" w:hAnsi="Times New Roman" w:cs="Times New Roman"/>
          <w:color w:val="000000"/>
          <w:sz w:val="24"/>
          <w:szCs w:val="24"/>
        </w:rPr>
      </w:pPr>
      <w:del w:id="1167" w:author="Shen, Guning" w:date="2024-03-27T14:31:00Z">
        <w:r w:rsidDel="00473C50">
          <w:rPr>
            <w:rFonts w:ascii="Times New Roman" w:eastAsia="Times New Roman" w:hAnsi="Times New Roman" w:cs="Times New Roman"/>
            <w:color w:val="000000"/>
            <w:sz w:val="24"/>
            <w:szCs w:val="24"/>
          </w:rPr>
          <w:delText xml:space="preserve"> Search again, but this time for your user name. Discovery should complain that your rights cannot be changed - you always have all permissions to your folders.  </w:delText>
        </w:r>
      </w:del>
    </w:p>
    <w:p w14:paraId="5270064E" w14:textId="1520D063" w:rsidR="00DB5F02" w:rsidDel="00473C50" w:rsidRDefault="00A96409">
      <w:pPr>
        <w:pBdr>
          <w:top w:val="nil"/>
          <w:left w:val="nil"/>
          <w:bottom w:val="nil"/>
          <w:right w:val="nil"/>
          <w:between w:val="nil"/>
        </w:pBdr>
        <w:spacing w:line="240" w:lineRule="auto"/>
        <w:rPr>
          <w:del w:id="1168" w:author="Shen, Guning" w:date="2024-03-27T14:31:00Z"/>
          <w:rFonts w:ascii="Times New Roman" w:eastAsia="Times New Roman" w:hAnsi="Times New Roman" w:cs="Times New Roman"/>
          <w:color w:val="000000"/>
          <w:sz w:val="24"/>
          <w:szCs w:val="24"/>
        </w:rPr>
      </w:pPr>
      <w:bookmarkStart w:id="1169" w:name="_heading=h.gjdgxs" w:colFirst="0" w:colLast="0"/>
      <w:bookmarkEnd w:id="1169"/>
      <w:del w:id="1170" w:author="Shen, Guning" w:date="2024-03-27T14:31:00Z">
        <w:r w:rsidDel="00473C50">
          <w:rPr>
            <w:rFonts w:ascii="Times New Roman" w:eastAsia="Times New Roman" w:hAnsi="Times New Roman" w:cs="Times New Roman"/>
            <w:color w:val="000000"/>
            <w:sz w:val="24"/>
            <w:szCs w:val="24"/>
          </w:rPr>
          <w:delText xml:space="preserve"> Later, we will see a different access control model that does allow the owner’s rights to be changed. </w:delText>
        </w:r>
      </w:del>
    </w:p>
    <w:p w14:paraId="2EAEC344" w14:textId="28DA6E4E" w:rsidR="00DB5F02" w:rsidDel="00473C50" w:rsidRDefault="00A96409">
      <w:pPr>
        <w:pBdr>
          <w:top w:val="nil"/>
          <w:left w:val="nil"/>
          <w:bottom w:val="nil"/>
          <w:right w:val="nil"/>
          <w:between w:val="nil"/>
        </w:pBdr>
        <w:spacing w:line="240" w:lineRule="auto"/>
        <w:rPr>
          <w:del w:id="1171" w:author="Shen, Guning" w:date="2024-03-27T14:31:00Z"/>
          <w:rFonts w:ascii="Times New Roman" w:eastAsia="Times New Roman" w:hAnsi="Times New Roman" w:cs="Times New Roman"/>
          <w:color w:val="000000"/>
          <w:sz w:val="24"/>
          <w:szCs w:val="24"/>
        </w:rPr>
      </w:pPr>
      <w:del w:id="1172" w:author="Shen, Guning" w:date="2024-03-27T14:31:00Z">
        <w:r w:rsidDel="00473C50">
          <w:rPr>
            <w:rFonts w:ascii="Times New Roman" w:eastAsia="Times New Roman" w:hAnsi="Times New Roman" w:cs="Times New Roman"/>
            <w:color w:val="000000"/>
            <w:sz w:val="24"/>
            <w:szCs w:val="24"/>
          </w:rPr>
          <w:delText xml:space="preserve">Press </w:delText>
        </w:r>
        <w:r w:rsidDel="00473C50">
          <w:rPr>
            <w:rFonts w:ascii="Courier New" w:eastAsia="Courier New" w:hAnsi="Courier New" w:cs="Courier New"/>
            <w:sz w:val="22"/>
            <w:szCs w:val="22"/>
          </w:rPr>
          <w:delText>Done</w:delText>
        </w:r>
        <w:r w:rsidDel="00473C50">
          <w:rPr>
            <w:rFonts w:ascii="Times New Roman" w:eastAsia="Times New Roman" w:hAnsi="Times New Roman" w:cs="Times New Roman"/>
            <w:color w:val="000000"/>
            <w:sz w:val="24"/>
            <w:szCs w:val="24"/>
          </w:rPr>
          <w:delText xml:space="preserve"> in the bottom right of the main sharing to commit the change. Discovery will send a notification when this request finishes processing. </w:delText>
        </w:r>
      </w:del>
    </w:p>
    <w:p w14:paraId="0185D4E2" w14:textId="651FF19B" w:rsidR="00DB5F02" w:rsidDel="00473C50" w:rsidRDefault="00A96409">
      <w:pPr>
        <w:pBdr>
          <w:top w:val="nil"/>
          <w:left w:val="nil"/>
          <w:bottom w:val="nil"/>
          <w:right w:val="nil"/>
          <w:between w:val="nil"/>
        </w:pBdr>
        <w:spacing w:line="240" w:lineRule="auto"/>
        <w:rPr>
          <w:del w:id="1173" w:author="Shen, Guning" w:date="2024-03-27T14:31:00Z"/>
          <w:rFonts w:ascii="Times New Roman" w:eastAsia="Times New Roman" w:hAnsi="Times New Roman" w:cs="Times New Roman"/>
          <w:color w:val="000000"/>
          <w:sz w:val="24"/>
          <w:szCs w:val="24"/>
        </w:rPr>
      </w:pPr>
      <w:del w:id="1174" w:author="Shen, Guning" w:date="2024-03-27T14:31:00Z">
        <w:r w:rsidDel="00473C50">
          <w:rPr>
            <w:rFonts w:ascii="Times New Roman" w:eastAsia="Times New Roman" w:hAnsi="Times New Roman" w:cs="Times New Roman"/>
            <w:color w:val="000000"/>
            <w:sz w:val="24"/>
            <w:szCs w:val="24"/>
          </w:rPr>
          <w:delText xml:space="preserve">Once the notification is received, </w:delText>
        </w:r>
        <w:r w:rsidDel="00473C50">
          <w:rPr>
            <w:rFonts w:ascii="Courier New" w:eastAsia="Courier New" w:hAnsi="Courier New" w:cs="Courier New"/>
            <w:sz w:val="22"/>
            <w:szCs w:val="22"/>
          </w:rPr>
          <w:delText>sdgeorge</w:delText>
        </w:r>
        <w:r w:rsidDel="00473C50">
          <w:rPr>
            <w:rFonts w:ascii="Times New Roman" w:eastAsia="Times New Roman" w:hAnsi="Times New Roman" w:cs="Times New Roman"/>
            <w:color w:val="000000"/>
            <w:sz w:val="24"/>
            <w:szCs w:val="24"/>
          </w:rPr>
          <w:delText xml:space="preserve"> will be able to look at the children of the project folder, but not be able to change its </w:delText>
        </w:r>
        <w:r w:rsidDel="00473C50">
          <w:rPr>
            <w:rFonts w:ascii="Times New Roman" w:eastAsia="Times New Roman" w:hAnsi="Times New Roman" w:cs="Times New Roman"/>
            <w:i/>
            <w:color w:val="000000"/>
            <w:sz w:val="24"/>
            <w:szCs w:val="24"/>
          </w:rPr>
          <w:delText>access list</w:delText>
        </w:r>
        <w:r w:rsidDel="00473C50">
          <w:rPr>
            <w:rFonts w:ascii="Times New Roman" w:eastAsia="Times New Roman" w:hAnsi="Times New Roman" w:cs="Times New Roman"/>
            <w:color w:val="000000"/>
            <w:sz w:val="24"/>
            <w:szCs w:val="24"/>
          </w:rPr>
          <w:delText xml:space="preserve"> (permissions) or add or delete the children of the project folder. Will </w:delText>
        </w:r>
        <w:r w:rsidDel="00473C50">
          <w:rPr>
            <w:rFonts w:ascii="Courier New" w:eastAsia="Courier New" w:hAnsi="Courier New" w:cs="Courier New"/>
            <w:sz w:val="22"/>
            <w:szCs w:val="22"/>
          </w:rPr>
          <w:delText>sdgeorge</w:delText>
        </w:r>
        <w:r w:rsidDel="00473C50">
          <w:rPr>
            <w:rFonts w:ascii="Times New Roman" w:eastAsia="Times New Roman" w:hAnsi="Times New Roman" w:cs="Times New Roman"/>
            <w:color w:val="000000"/>
            <w:sz w:val="24"/>
            <w:szCs w:val="24"/>
          </w:rPr>
          <w:delText xml:space="preserve"> have the read right to the children (files and subdirectories) of the project folder?</w:delText>
        </w:r>
      </w:del>
    </w:p>
    <w:p w14:paraId="06449907" w14:textId="1F5FFB5D" w:rsidR="00DB5F02" w:rsidDel="00473C50" w:rsidRDefault="00A96409">
      <w:pPr>
        <w:pStyle w:val="Heading2"/>
        <w:rPr>
          <w:del w:id="1175" w:author="Shen, Guning" w:date="2024-03-27T14:31:00Z"/>
        </w:rPr>
      </w:pPr>
      <w:del w:id="1176" w:author="Shen, Guning" w:date="2024-03-27T14:31:00Z">
        <w:r w:rsidDel="00473C50">
          <w:delText>Access List (Post-Quiz)</w:delText>
        </w:r>
      </w:del>
    </w:p>
    <w:p w14:paraId="10AF5A7E" w14:textId="2C89FB8A" w:rsidR="00DB5F02" w:rsidDel="00473C50" w:rsidRDefault="00A96409">
      <w:pPr>
        <w:pStyle w:val="Heading2"/>
        <w:rPr>
          <w:del w:id="1177" w:author="Shen, Guning" w:date="2024-03-27T14:31:00Z"/>
        </w:rPr>
      </w:pPr>
      <w:del w:id="1178" w:author="Shen, Guning" w:date="2024-03-27T14:31:00Z">
        <w:r w:rsidDel="00473C50">
          <w:delText>Directory Access-Record Inheritance Pre-Quiz*</w:delText>
        </w:r>
      </w:del>
    </w:p>
    <w:p w14:paraId="322F548C" w14:textId="07F60F56" w:rsidR="00DB5F02" w:rsidDel="00473C50" w:rsidRDefault="00A96409">
      <w:pPr>
        <w:rPr>
          <w:del w:id="1179" w:author="Shen, Guning" w:date="2024-03-27T14:31:00Z"/>
        </w:rPr>
      </w:pPr>
      <w:del w:id="1180" w:author="Shen, Guning" w:date="2024-03-27T14:31:00Z">
        <w:r w:rsidDel="00473C50">
          <w:delText>An access record associated with a file directory D describes the permissions users have to D:</w:delText>
        </w:r>
      </w:del>
    </w:p>
    <w:p w14:paraId="5CCB3EFA" w14:textId="5B1EFC74" w:rsidR="00DB5F02" w:rsidDel="00473C50" w:rsidRDefault="00A96409">
      <w:pPr>
        <w:ind w:left="720"/>
        <w:rPr>
          <w:del w:id="1181" w:author="Shen, Guning" w:date="2024-03-27T14:31:00Z"/>
        </w:rPr>
      </w:pPr>
      <w:del w:id="1182" w:author="Shen, Guning" w:date="2024-03-27T14:31:00Z">
        <w:r w:rsidDel="00473C50">
          <w:delText>but is unrelated to the permissions users have to children or descendant folders and files of D</w:delText>
        </w:r>
      </w:del>
    </w:p>
    <w:p w14:paraId="7C3BF11B" w14:textId="621BD0AC" w:rsidR="00DB5F02" w:rsidDel="00473C50" w:rsidRDefault="00A96409">
      <w:pPr>
        <w:ind w:left="720"/>
        <w:rPr>
          <w:del w:id="1183" w:author="Shen, Guning" w:date="2024-03-27T14:31:00Z"/>
        </w:rPr>
      </w:pPr>
      <w:del w:id="1184" w:author="Shen, Guning" w:date="2024-03-27T14:31:00Z">
        <w:r w:rsidDel="00473C50">
          <w:delText>and may also describe the permissions users have to folder children of D</w:delText>
        </w:r>
      </w:del>
    </w:p>
    <w:p w14:paraId="229D956B" w14:textId="765B79E5" w:rsidR="00DB5F02" w:rsidDel="00473C50" w:rsidRDefault="00A96409">
      <w:pPr>
        <w:ind w:left="720"/>
        <w:rPr>
          <w:del w:id="1185" w:author="Shen, Guning" w:date="2024-03-27T14:31:00Z"/>
        </w:rPr>
      </w:pPr>
      <w:del w:id="1186" w:author="Shen, Guning" w:date="2024-03-27T14:31:00Z">
        <w:r w:rsidDel="00473C50">
          <w:delText>and may also describe the permissions users have to both folder and file children of D.</w:delText>
        </w:r>
      </w:del>
    </w:p>
    <w:p w14:paraId="1279E00C" w14:textId="3F22FABC" w:rsidR="00DB5F02" w:rsidDel="00473C50" w:rsidRDefault="00A96409">
      <w:pPr>
        <w:ind w:left="720"/>
        <w:rPr>
          <w:del w:id="1187" w:author="Shen, Guning" w:date="2024-03-27T14:31:00Z"/>
        </w:rPr>
      </w:pPr>
      <w:del w:id="1188" w:author="Shen, Guning" w:date="2024-03-27T14:31:00Z">
        <w:r w:rsidDel="00473C50">
          <w:delText>and may also describe the permissions users have to only folder descendants of D.</w:delText>
        </w:r>
      </w:del>
    </w:p>
    <w:p w14:paraId="6894EC59" w14:textId="78E2FF88" w:rsidR="00DB5F02" w:rsidDel="00473C50" w:rsidRDefault="00A96409">
      <w:pPr>
        <w:ind w:left="720"/>
        <w:rPr>
          <w:del w:id="1189" w:author="Shen, Guning" w:date="2024-03-27T14:31:00Z"/>
        </w:rPr>
      </w:pPr>
      <w:del w:id="1190" w:author="Shen, Guning" w:date="2024-03-27T14:31:00Z">
        <w:r w:rsidDel="00473C50">
          <w:delText>and may also describe  the permissions users have to both folder and file descendants of D</w:delText>
        </w:r>
      </w:del>
    </w:p>
    <w:p w14:paraId="343BF0D1" w14:textId="7126B13E" w:rsidR="00DB5F02" w:rsidDel="00473C50" w:rsidRDefault="00A96409">
      <w:pPr>
        <w:ind w:left="720"/>
        <w:rPr>
          <w:del w:id="1191" w:author="Shen, Guning" w:date="2024-03-27T14:33:00Z"/>
        </w:rPr>
      </w:pPr>
      <w:del w:id="1192" w:author="Shen, Guning" w:date="2024-03-27T14:33:00Z">
        <w:r w:rsidDel="00473C50">
          <w:delText>none of the above</w:delText>
        </w:r>
      </w:del>
    </w:p>
    <w:p w14:paraId="7A925DA2" w14:textId="37CA3210" w:rsidR="00DB5F02" w:rsidDel="00473C50" w:rsidRDefault="00A96409">
      <w:pPr>
        <w:pStyle w:val="Heading2"/>
        <w:rPr>
          <w:del w:id="1193" w:author="Shen, Guning" w:date="2024-03-27T14:33:00Z"/>
        </w:rPr>
      </w:pPr>
      <w:del w:id="1194" w:author="Shen, Guning" w:date="2024-03-27T14:33:00Z">
        <w:r w:rsidDel="00473C50">
          <w:delText>Directory Access-Record Inheritance *</w:delText>
        </w:r>
      </w:del>
    </w:p>
    <w:p w14:paraId="5C1F1CA4" w14:textId="62EF62E8" w:rsidR="00DB5F02" w:rsidDel="00473C50" w:rsidRDefault="00DB5F02">
      <w:pPr>
        <w:pBdr>
          <w:top w:val="nil"/>
          <w:left w:val="nil"/>
          <w:bottom w:val="nil"/>
          <w:right w:val="nil"/>
          <w:between w:val="nil"/>
        </w:pBdr>
        <w:spacing w:line="240" w:lineRule="auto"/>
        <w:rPr>
          <w:del w:id="1195" w:author="Shen, Guning" w:date="2024-03-27T14:33:00Z"/>
          <w:rFonts w:ascii="Times New Roman" w:eastAsia="Times New Roman" w:hAnsi="Times New Roman" w:cs="Times New Roman"/>
          <w:color w:val="000000"/>
          <w:sz w:val="24"/>
          <w:szCs w:val="24"/>
        </w:rPr>
      </w:pPr>
    </w:p>
    <w:p w14:paraId="309AA51B" w14:textId="14B248FB" w:rsidR="00DB5F02" w:rsidDel="00473C50" w:rsidRDefault="00DB5F02">
      <w:pPr>
        <w:pBdr>
          <w:top w:val="nil"/>
          <w:left w:val="nil"/>
          <w:bottom w:val="nil"/>
          <w:right w:val="nil"/>
          <w:between w:val="nil"/>
        </w:pBdr>
        <w:spacing w:line="240" w:lineRule="auto"/>
        <w:rPr>
          <w:del w:id="1196" w:author="Shen, Guning" w:date="2024-03-27T14:33:00Z"/>
          <w:rFonts w:ascii="Times New Roman" w:eastAsia="Times New Roman" w:hAnsi="Times New Roman" w:cs="Times New Roman"/>
          <w:color w:val="000000"/>
          <w:sz w:val="24"/>
          <w:szCs w:val="24"/>
        </w:rPr>
      </w:pPr>
    </w:p>
    <w:p w14:paraId="37BCDB5E" w14:textId="0B2754A7" w:rsidR="00DB5F02" w:rsidDel="00473C50" w:rsidRDefault="00A96409">
      <w:pPr>
        <w:pBdr>
          <w:top w:val="nil"/>
          <w:left w:val="nil"/>
          <w:bottom w:val="nil"/>
          <w:right w:val="nil"/>
          <w:between w:val="nil"/>
        </w:pBdr>
        <w:spacing w:line="240" w:lineRule="auto"/>
        <w:rPr>
          <w:del w:id="1197" w:author="Shen, Guning" w:date="2024-03-27T14:33:00Z"/>
          <w:rFonts w:ascii="Times New Roman" w:eastAsia="Times New Roman" w:hAnsi="Times New Roman" w:cs="Times New Roman"/>
          <w:color w:val="000000"/>
          <w:sz w:val="24"/>
          <w:szCs w:val="24"/>
        </w:rPr>
      </w:pPr>
      <w:del w:id="1198" w:author="Shen, Guning" w:date="2024-03-27T14:33:00Z">
        <w:r w:rsidDel="00473C50">
          <w:rPr>
            <w:rFonts w:ascii="Times New Roman" w:eastAsia="Times New Roman" w:hAnsi="Times New Roman" w:cs="Times New Roman"/>
            <w:color w:val="000000"/>
            <w:sz w:val="24"/>
            <w:szCs w:val="24"/>
          </w:rPr>
          <w:delText xml:space="preserve">To answer this question, make the project folder the current directory. This should show several folders for the different jobs executed in this folder. Use the </w:delText>
        </w:r>
        <w:r w:rsidDel="00473C50">
          <w:rPr>
            <w:rFonts w:ascii="Courier New" w:eastAsia="Courier New" w:hAnsi="Courier New" w:cs="Courier New"/>
            <w:sz w:val="22"/>
            <w:szCs w:val="22"/>
          </w:rPr>
          <w:delText>Share</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operation to display the access list of the first job in the list (e.g. </w:delText>
        </w:r>
        <w:r w:rsidDel="00473C50">
          <w:rPr>
            <w:rFonts w:ascii="Courier New" w:eastAsia="Courier New" w:hAnsi="Courier New" w:cs="Courier New"/>
            <w:sz w:val="22"/>
            <w:szCs w:val="22"/>
          </w:rPr>
          <w:delText>job-48632</w:delText>
        </w:r>
        <w:r w:rsidDel="00473C50">
          <w:rPr>
            <w:rFonts w:ascii="Times New Roman" w:eastAsia="Times New Roman" w:hAnsi="Times New Roman" w:cs="Times New Roman"/>
            <w:color w:val="000000"/>
            <w:sz w:val="24"/>
            <w:szCs w:val="24"/>
          </w:rPr>
          <w:delText xml:space="preserve">). </w:delText>
        </w:r>
      </w:del>
    </w:p>
    <w:p w14:paraId="633887D4" w14:textId="0639DAC9" w:rsidR="00DB5F02" w:rsidDel="00473C50" w:rsidRDefault="00A96409">
      <w:pPr>
        <w:pBdr>
          <w:top w:val="nil"/>
          <w:left w:val="nil"/>
          <w:bottom w:val="nil"/>
          <w:right w:val="nil"/>
          <w:between w:val="nil"/>
        </w:pBdr>
        <w:spacing w:line="240" w:lineRule="auto"/>
        <w:rPr>
          <w:del w:id="1199" w:author="Shen, Guning" w:date="2024-03-27T14:33:00Z"/>
          <w:rFonts w:ascii="Times New Roman" w:eastAsia="Times New Roman" w:hAnsi="Times New Roman" w:cs="Times New Roman"/>
          <w:color w:val="000000"/>
          <w:sz w:val="24"/>
          <w:szCs w:val="24"/>
        </w:rPr>
      </w:pPr>
      <w:del w:id="1200" w:author="Shen, Guning" w:date="2024-03-27T14:33:00Z">
        <w:r w:rsidDel="00473C50">
          <w:rPr>
            <w:rFonts w:ascii="Times New Roman" w:eastAsia="Times New Roman" w:hAnsi="Times New Roman" w:cs="Times New Roman"/>
            <w:color w:val="000000"/>
            <w:sz w:val="24"/>
            <w:szCs w:val="24"/>
          </w:rPr>
          <w:delText>Even though we have not explicitly modified it, this access list is not empty - it is identical to the access list of its parent directory! Cancel the operation to return to the file browser.</w:delText>
        </w:r>
      </w:del>
    </w:p>
    <w:p w14:paraId="0ABFB253" w14:textId="1232E517" w:rsidR="00DB5F02" w:rsidDel="00473C50" w:rsidRDefault="00A96409">
      <w:pPr>
        <w:pBdr>
          <w:top w:val="nil"/>
          <w:left w:val="nil"/>
          <w:bottom w:val="nil"/>
          <w:right w:val="nil"/>
          <w:between w:val="nil"/>
        </w:pBdr>
        <w:spacing w:line="240" w:lineRule="auto"/>
        <w:rPr>
          <w:del w:id="1201" w:author="Shen, Guning" w:date="2024-03-27T14:33:00Z"/>
          <w:rFonts w:ascii="Times New Roman" w:eastAsia="Times New Roman" w:hAnsi="Times New Roman" w:cs="Times New Roman"/>
          <w:color w:val="000000"/>
          <w:sz w:val="24"/>
          <w:szCs w:val="24"/>
        </w:rPr>
      </w:pPr>
      <w:del w:id="1202" w:author="Shen, Guning" w:date="2024-03-27T14:33:00Z">
        <w:r w:rsidDel="00473C50">
          <w:rPr>
            <w:rFonts w:ascii="Times New Roman" w:eastAsia="Times New Roman" w:hAnsi="Times New Roman" w:cs="Times New Roman"/>
            <w:color w:val="000000"/>
            <w:sz w:val="24"/>
            <w:szCs w:val="24"/>
          </w:rPr>
          <w:delText>Make the first job folder now the current folder. </w:delText>
        </w:r>
      </w:del>
    </w:p>
    <w:p w14:paraId="7728D99D" w14:textId="3EC7576B" w:rsidR="00DB5F02" w:rsidDel="00473C50" w:rsidRDefault="00A96409">
      <w:pPr>
        <w:pBdr>
          <w:top w:val="nil"/>
          <w:left w:val="nil"/>
          <w:bottom w:val="nil"/>
          <w:right w:val="nil"/>
          <w:between w:val="nil"/>
        </w:pBdr>
        <w:spacing w:line="240" w:lineRule="auto"/>
        <w:rPr>
          <w:del w:id="1203" w:author="Shen, Guning" w:date="2024-03-27T14:33:00Z"/>
          <w:rFonts w:ascii="Times New Roman" w:eastAsia="Times New Roman" w:hAnsi="Times New Roman" w:cs="Times New Roman"/>
          <w:color w:val="000000"/>
          <w:sz w:val="24"/>
          <w:szCs w:val="24"/>
        </w:rPr>
      </w:pPr>
      <w:del w:id="1204" w:author="Shen, Guning" w:date="2024-03-27T14:33:00Z">
        <w:r w:rsidDel="00473C50">
          <w:rPr>
            <w:rFonts w:ascii="Times New Roman" w:eastAsia="Times New Roman" w:hAnsi="Times New Roman" w:cs="Times New Roman"/>
            <w:color w:val="000000"/>
            <w:sz w:val="24"/>
            <w:szCs w:val="24"/>
          </w:rPr>
          <w:delText xml:space="preserve">Display the access list of the file ending with the </w:delText>
        </w:r>
        <w:r w:rsidDel="00473C50">
          <w:rPr>
            <w:rFonts w:ascii="Courier New" w:eastAsia="Courier New" w:hAnsi="Courier New" w:cs="Courier New"/>
            <w:sz w:val="22"/>
            <w:szCs w:val="22"/>
          </w:rPr>
          <w:delText>pid</w:delText>
        </w:r>
        <w:r w:rsidDel="00473C50">
          <w:rPr>
            <w:rFonts w:ascii="Times New Roman" w:eastAsia="Times New Roman" w:hAnsi="Times New Roman" w:cs="Times New Roman"/>
            <w:color w:val="000000"/>
            <w:sz w:val="24"/>
            <w:szCs w:val="24"/>
          </w:rPr>
          <w:delText xml:space="preserve"> suffix (which stores the process id created by the underlying operating system for the job - you can click on the file to see its contents). Its access list also is identical to the access list of its parent, even though we have not explicitly modified it.  Return to the file browser, but do not change the current directory.</w:delText>
        </w:r>
      </w:del>
    </w:p>
    <w:p w14:paraId="75315677" w14:textId="41D4349E" w:rsidR="00DB5F02" w:rsidDel="00473C50" w:rsidRDefault="00A96409">
      <w:pPr>
        <w:pBdr>
          <w:top w:val="nil"/>
          <w:left w:val="nil"/>
          <w:bottom w:val="nil"/>
          <w:right w:val="nil"/>
          <w:between w:val="nil"/>
        </w:pBdr>
        <w:spacing w:line="240" w:lineRule="auto"/>
        <w:rPr>
          <w:del w:id="1205" w:author="Shen, Guning" w:date="2024-03-27T14:33:00Z"/>
          <w:rFonts w:ascii="Times New Roman" w:eastAsia="Times New Roman" w:hAnsi="Times New Roman" w:cs="Times New Roman"/>
          <w:color w:val="000000"/>
          <w:sz w:val="24"/>
          <w:szCs w:val="24"/>
        </w:rPr>
      </w:pPr>
      <w:del w:id="1206" w:author="Shen, Guning" w:date="2024-03-27T14:33:00Z">
        <w:r w:rsidDel="00473C50">
          <w:rPr>
            <w:rFonts w:ascii="Times New Roman" w:eastAsia="Times New Roman" w:hAnsi="Times New Roman" w:cs="Times New Roman"/>
            <w:color w:val="000000"/>
            <w:sz w:val="24"/>
            <w:szCs w:val="24"/>
          </w:rPr>
          <w:delText xml:space="preserve">We can infer from this experiment that the records in an access list of a file system node are </w:delText>
        </w:r>
        <w:r w:rsidDel="00473C50">
          <w:rPr>
            <w:rFonts w:ascii="Times New Roman" w:eastAsia="Times New Roman" w:hAnsi="Times New Roman" w:cs="Times New Roman"/>
            <w:i/>
            <w:color w:val="000000"/>
            <w:sz w:val="24"/>
            <w:szCs w:val="24"/>
          </w:rPr>
          <w:delText>inherited</w:delText>
        </w:r>
        <w:r w:rsidDel="00473C50">
          <w:rPr>
            <w:rFonts w:ascii="Times New Roman" w:eastAsia="Times New Roman" w:hAnsi="Times New Roman" w:cs="Times New Roman"/>
            <w:color w:val="000000"/>
            <w:sz w:val="24"/>
            <w:szCs w:val="24"/>
          </w:rPr>
          <w:delText xml:space="preserve"> by all descendants of the file-system node much as a child inherits genes or property from its parents. </w:delText>
        </w:r>
      </w:del>
    </w:p>
    <w:p w14:paraId="00CF0BF2" w14:textId="065DB7C1" w:rsidR="00DB5F02" w:rsidDel="00473C50" w:rsidRDefault="00A96409">
      <w:pPr>
        <w:pBdr>
          <w:top w:val="nil"/>
          <w:left w:val="nil"/>
          <w:bottom w:val="nil"/>
          <w:right w:val="nil"/>
          <w:between w:val="nil"/>
        </w:pBdr>
        <w:spacing w:line="240" w:lineRule="auto"/>
        <w:rPr>
          <w:del w:id="1207" w:author="Shen, Guning" w:date="2024-03-27T14:33:00Z"/>
          <w:rFonts w:ascii="Times New Roman" w:eastAsia="Times New Roman" w:hAnsi="Times New Roman" w:cs="Times New Roman"/>
          <w:color w:val="000000"/>
          <w:sz w:val="24"/>
          <w:szCs w:val="24"/>
        </w:rPr>
      </w:pPr>
      <w:del w:id="1208" w:author="Shen, Guning" w:date="2024-03-27T14:33:00Z">
        <w:r w:rsidDel="00473C50">
          <w:rPr>
            <w:rFonts w:ascii="Times New Roman" w:eastAsia="Times New Roman" w:hAnsi="Times New Roman" w:cs="Times New Roman"/>
            <w:color w:val="000000"/>
            <w:sz w:val="24"/>
            <w:szCs w:val="24"/>
          </w:rPr>
          <w:delText>When each descendant of a directory should have the same permissions, this inheritance allows us to make one access specification. What if we do not want to share the inherited records?</w:delText>
        </w:r>
      </w:del>
    </w:p>
    <w:p w14:paraId="2209E801" w14:textId="5F80650B" w:rsidR="00DB5F02" w:rsidDel="00473C50" w:rsidRDefault="00A96409">
      <w:pPr>
        <w:pStyle w:val="Heading2"/>
        <w:rPr>
          <w:del w:id="1209" w:author="Shen, Guning" w:date="2024-03-27T14:33:00Z"/>
        </w:rPr>
      </w:pPr>
      <w:del w:id="1210" w:author="Shen, Guning" w:date="2024-03-27T14:33:00Z">
        <w:r w:rsidDel="00473C50">
          <w:delText>Directory Access-Record Inheritance Post-Quiz*</w:delText>
        </w:r>
      </w:del>
    </w:p>
    <w:p w14:paraId="711644D4" w14:textId="5BB140DE" w:rsidR="00DB5F02" w:rsidDel="00473C50" w:rsidRDefault="00DB5F02">
      <w:pPr>
        <w:pBdr>
          <w:top w:val="nil"/>
          <w:left w:val="nil"/>
          <w:bottom w:val="nil"/>
          <w:right w:val="nil"/>
          <w:between w:val="nil"/>
        </w:pBdr>
        <w:spacing w:line="240" w:lineRule="auto"/>
        <w:rPr>
          <w:del w:id="1211" w:author="Shen, Guning" w:date="2024-03-27T14:33:00Z"/>
          <w:rFonts w:ascii="Times New Roman" w:eastAsia="Times New Roman" w:hAnsi="Times New Roman" w:cs="Times New Roman"/>
          <w:color w:val="000000"/>
          <w:sz w:val="24"/>
          <w:szCs w:val="24"/>
        </w:rPr>
      </w:pPr>
    </w:p>
    <w:p w14:paraId="7E5B75E1" w14:textId="7188677F" w:rsidR="00DB5F02" w:rsidDel="00473C50" w:rsidRDefault="00A96409">
      <w:pPr>
        <w:pStyle w:val="Heading2"/>
        <w:rPr>
          <w:del w:id="1212" w:author="Shen, Guning" w:date="2024-03-27T14:33:00Z"/>
        </w:rPr>
      </w:pPr>
      <w:del w:id="1213" w:author="Shen, Guning" w:date="2024-03-27T14:33:00Z">
        <w:r w:rsidDel="00473C50">
          <w:delText>Directory Access-Record Overriding Pre-Quiz*</w:delText>
        </w:r>
      </w:del>
    </w:p>
    <w:p w14:paraId="15C640E3" w14:textId="66D7505F" w:rsidR="00DB5F02" w:rsidDel="00473C50" w:rsidRDefault="00A96409">
      <w:pPr>
        <w:rPr>
          <w:del w:id="1214" w:author="Shen, Guning" w:date="2024-03-27T14:33:00Z"/>
        </w:rPr>
      </w:pPr>
      <w:del w:id="1215" w:author="Shen, Guning" w:date="2024-03-27T14:33:00Z">
        <w:r w:rsidDel="00473C50">
          <w:delText>An access record associated with a file directory D implicitly describes the permissions users have to both folder and file descendants of D, and</w:delText>
        </w:r>
      </w:del>
    </w:p>
    <w:p w14:paraId="71B3F996" w14:textId="7DA5C693" w:rsidR="00DB5F02" w:rsidDel="00473C50" w:rsidRDefault="00A96409">
      <w:pPr>
        <w:ind w:left="720"/>
        <w:rPr>
          <w:del w:id="1216" w:author="Shen, Guning" w:date="2024-03-27T14:33:00Z"/>
        </w:rPr>
      </w:pPr>
      <w:del w:id="1217" w:author="Shen, Guning" w:date="2024-03-27T14:33:00Z">
        <w:r w:rsidDel="00473C50">
          <w:delText>these implicit permissions cannot be customized for the descendants</w:delText>
        </w:r>
      </w:del>
    </w:p>
    <w:p w14:paraId="207AE761" w14:textId="705794CB" w:rsidR="00DB5F02" w:rsidDel="00473C50" w:rsidRDefault="00A96409">
      <w:pPr>
        <w:ind w:left="720"/>
        <w:rPr>
          <w:del w:id="1218" w:author="Shen, Guning" w:date="2024-03-27T14:33:00Z"/>
        </w:rPr>
      </w:pPr>
      <w:del w:id="1219" w:author="Shen, Guning" w:date="2024-03-27T14:33:00Z">
        <w:r w:rsidDel="00473C50">
          <w:delText xml:space="preserve">these implicit permissions can be customized for the folder descendants but not the file </w:delText>
        </w:r>
      </w:del>
    </w:p>
    <w:p w14:paraId="260B3FB1" w14:textId="344DB58C" w:rsidR="00DB5F02" w:rsidDel="00473C50" w:rsidRDefault="00A96409">
      <w:pPr>
        <w:ind w:left="720"/>
        <w:rPr>
          <w:del w:id="1220" w:author="Shen, Guning" w:date="2024-03-27T14:33:00Z"/>
        </w:rPr>
      </w:pPr>
      <w:del w:id="1221" w:author="Shen, Guning" w:date="2024-03-27T14:33:00Z">
        <w:r w:rsidDel="00473C50">
          <w:delText>descendants</w:delText>
        </w:r>
      </w:del>
    </w:p>
    <w:p w14:paraId="18973FC5" w14:textId="737FE8DF" w:rsidR="00DB5F02" w:rsidDel="00473C50" w:rsidRDefault="00A96409">
      <w:pPr>
        <w:ind w:left="720"/>
        <w:rPr>
          <w:del w:id="1222" w:author="Shen, Guning" w:date="2024-03-27T14:33:00Z"/>
        </w:rPr>
      </w:pPr>
      <w:del w:id="1223" w:author="Shen, Guning" w:date="2024-03-27T14:33:00Z">
        <w:r w:rsidDel="00473C50">
          <w:delText xml:space="preserve">these implicit permissions can be customized for the folder and file descendants </w:delText>
        </w:r>
      </w:del>
    </w:p>
    <w:p w14:paraId="7D763391" w14:textId="15B9C906" w:rsidR="00DB5F02" w:rsidDel="00473C50" w:rsidRDefault="00A96409">
      <w:pPr>
        <w:pStyle w:val="Heading2"/>
        <w:rPr>
          <w:del w:id="1224" w:author="Shen, Guning" w:date="2024-03-27T14:33:00Z"/>
        </w:rPr>
      </w:pPr>
      <w:del w:id="1225" w:author="Shen, Guning" w:date="2024-03-27T14:33:00Z">
        <w:r w:rsidDel="00473C50">
          <w:delText>Directory Permission Overriding *</w:delText>
        </w:r>
      </w:del>
    </w:p>
    <w:p w14:paraId="3AA53B0F" w14:textId="13619657" w:rsidR="00DB5F02" w:rsidDel="00473C50" w:rsidRDefault="00DB5F02">
      <w:pPr>
        <w:pBdr>
          <w:top w:val="nil"/>
          <w:left w:val="nil"/>
          <w:bottom w:val="nil"/>
          <w:right w:val="nil"/>
          <w:between w:val="nil"/>
        </w:pBdr>
        <w:spacing w:line="240" w:lineRule="auto"/>
        <w:rPr>
          <w:del w:id="1226" w:author="Shen, Guning" w:date="2024-03-27T14:33:00Z"/>
          <w:rFonts w:ascii="Times New Roman" w:eastAsia="Times New Roman" w:hAnsi="Times New Roman" w:cs="Times New Roman"/>
          <w:color w:val="000000"/>
          <w:sz w:val="24"/>
          <w:szCs w:val="24"/>
        </w:rPr>
      </w:pPr>
    </w:p>
    <w:p w14:paraId="6FD7922D" w14:textId="21D1530F" w:rsidR="00DB5F02" w:rsidDel="00473C50" w:rsidRDefault="00DB5F02">
      <w:pPr>
        <w:pBdr>
          <w:top w:val="nil"/>
          <w:left w:val="nil"/>
          <w:bottom w:val="nil"/>
          <w:right w:val="nil"/>
          <w:between w:val="nil"/>
        </w:pBdr>
        <w:spacing w:line="240" w:lineRule="auto"/>
        <w:rPr>
          <w:del w:id="1227" w:author="Shen, Guning" w:date="2024-03-27T14:33:00Z"/>
          <w:rFonts w:ascii="Times New Roman" w:eastAsia="Times New Roman" w:hAnsi="Times New Roman" w:cs="Times New Roman"/>
          <w:color w:val="000000"/>
          <w:sz w:val="24"/>
          <w:szCs w:val="24"/>
        </w:rPr>
      </w:pPr>
    </w:p>
    <w:p w14:paraId="3C0FBF7C" w14:textId="766C3CEA" w:rsidR="00DB5F02" w:rsidDel="00473C50" w:rsidRDefault="00DB5F02">
      <w:pPr>
        <w:pBdr>
          <w:top w:val="nil"/>
          <w:left w:val="nil"/>
          <w:bottom w:val="nil"/>
          <w:right w:val="nil"/>
          <w:between w:val="nil"/>
        </w:pBdr>
        <w:spacing w:line="240" w:lineRule="auto"/>
        <w:rPr>
          <w:del w:id="1228" w:author="Shen, Guning" w:date="2024-03-27T14:33:00Z"/>
          <w:rFonts w:ascii="Times New Roman" w:eastAsia="Times New Roman" w:hAnsi="Times New Roman" w:cs="Times New Roman"/>
          <w:color w:val="000000"/>
          <w:sz w:val="24"/>
          <w:szCs w:val="24"/>
        </w:rPr>
      </w:pPr>
    </w:p>
    <w:p w14:paraId="4331CAB1" w14:textId="5789963F" w:rsidR="00DB5F02" w:rsidDel="00473C50" w:rsidRDefault="00A96409">
      <w:pPr>
        <w:pBdr>
          <w:top w:val="nil"/>
          <w:left w:val="nil"/>
          <w:bottom w:val="nil"/>
          <w:right w:val="nil"/>
          <w:between w:val="nil"/>
        </w:pBdr>
        <w:spacing w:line="240" w:lineRule="auto"/>
        <w:rPr>
          <w:del w:id="1229" w:author="Shen, Guning" w:date="2024-03-27T14:33:00Z"/>
          <w:rFonts w:ascii="Times New Roman" w:eastAsia="Times New Roman" w:hAnsi="Times New Roman" w:cs="Times New Roman"/>
          <w:color w:val="000000"/>
          <w:sz w:val="24"/>
          <w:szCs w:val="24"/>
        </w:rPr>
      </w:pPr>
      <w:del w:id="1230" w:author="Shen, Guning" w:date="2024-03-27T14:33:00Z">
        <w:r w:rsidDel="00473C50">
          <w:rPr>
            <w:rFonts w:ascii="Times New Roman" w:eastAsia="Times New Roman" w:hAnsi="Times New Roman" w:cs="Times New Roman"/>
            <w:color w:val="000000"/>
            <w:sz w:val="24"/>
            <w:szCs w:val="24"/>
          </w:rPr>
          <w:delText xml:space="preserve">Display now the access list of the </w:delText>
        </w:r>
        <w:r w:rsidDel="00473C50">
          <w:rPr>
            <w:rFonts w:ascii="Courier New" w:eastAsia="Courier New" w:hAnsi="Courier New" w:cs="Courier New"/>
            <w:sz w:val="22"/>
            <w:szCs w:val="22"/>
          </w:rPr>
          <w:delText>fastx_out</w:delText>
        </w:r>
        <w:r w:rsidDel="00473C50">
          <w:rPr>
            <w:rFonts w:ascii="Times New Roman" w:eastAsia="Times New Roman" w:hAnsi="Times New Roman" w:cs="Times New Roman"/>
            <w:color w:val="000000"/>
            <w:sz w:val="24"/>
            <w:szCs w:val="24"/>
          </w:rPr>
          <w:delText xml:space="preserve"> sub directory of the first job folder. It too has the record of its parent.  Change the </w:delText>
        </w:r>
        <w:r w:rsidDel="00473C50">
          <w:rPr>
            <w:rFonts w:ascii="Courier New" w:eastAsia="Courier New" w:hAnsi="Courier New" w:cs="Courier New"/>
            <w:sz w:val="22"/>
            <w:szCs w:val="22"/>
          </w:rPr>
          <w:delText>Read</w:delText>
        </w:r>
        <w:r w:rsidDel="00473C50">
          <w:rPr>
            <w:rFonts w:ascii="Times New Roman" w:eastAsia="Times New Roman" w:hAnsi="Times New Roman" w:cs="Times New Roman"/>
            <w:color w:val="000000"/>
            <w:sz w:val="24"/>
            <w:szCs w:val="24"/>
          </w:rPr>
          <w:delText xml:space="preserve"> permission to </w:delText>
        </w:r>
        <w:r w:rsidDel="00473C50">
          <w:rPr>
            <w:rFonts w:ascii="Courier New" w:eastAsia="Courier New" w:hAnsi="Courier New" w:cs="Courier New"/>
            <w:sz w:val="22"/>
            <w:szCs w:val="22"/>
          </w:rPr>
          <w:delText>Write</w:delText>
        </w:r>
        <w:r w:rsidDel="00473C50">
          <w:rPr>
            <w:rFonts w:ascii="Times New Roman" w:eastAsia="Times New Roman" w:hAnsi="Times New Roman" w:cs="Times New Roman"/>
            <w:color w:val="000000"/>
            <w:sz w:val="24"/>
            <w:szCs w:val="24"/>
          </w:rPr>
          <w:delText xml:space="preserve"> and press </w:delText>
        </w:r>
        <w:r w:rsidDel="00473C50">
          <w:rPr>
            <w:rFonts w:ascii="Courier New" w:eastAsia="Courier New" w:hAnsi="Courier New" w:cs="Courier New"/>
            <w:sz w:val="22"/>
            <w:szCs w:val="22"/>
          </w:rPr>
          <w:delText>Done</w:delText>
        </w:r>
        <w:r w:rsidDel="00473C50">
          <w:rPr>
            <w:rFonts w:ascii="Times New Roman" w:eastAsia="Times New Roman" w:hAnsi="Times New Roman" w:cs="Times New Roman"/>
            <w:color w:val="000000"/>
            <w:sz w:val="24"/>
            <w:szCs w:val="24"/>
          </w:rPr>
          <w:delText xml:space="preserve">. Discovery will send you a message saying it has accepted this change, that is, it has allowed </w:delText>
        </w:r>
        <w:r w:rsidDel="00473C50">
          <w:rPr>
            <w:rFonts w:ascii="Times New Roman" w:eastAsia="Times New Roman" w:hAnsi="Times New Roman" w:cs="Times New Roman"/>
            <w:i/>
            <w:color w:val="000000"/>
            <w:sz w:val="24"/>
            <w:szCs w:val="24"/>
          </w:rPr>
          <w:delText>overriding</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of the inherited access record, which as we see here, is less work than creating an access record as it does not involve a user search.      </w:delText>
        </w:r>
      </w:del>
    </w:p>
    <w:p w14:paraId="6839CF8D" w14:textId="72071FC5" w:rsidR="00DB5F02" w:rsidDel="00473C50" w:rsidRDefault="00A96409">
      <w:pPr>
        <w:pBdr>
          <w:top w:val="nil"/>
          <w:left w:val="nil"/>
          <w:bottom w:val="nil"/>
          <w:right w:val="nil"/>
          <w:between w:val="nil"/>
        </w:pBdr>
        <w:spacing w:line="240" w:lineRule="auto"/>
        <w:rPr>
          <w:del w:id="1231" w:author="Shen, Guning" w:date="2024-03-27T14:33:00Z"/>
          <w:rFonts w:ascii="Times New Roman" w:eastAsia="Times New Roman" w:hAnsi="Times New Roman" w:cs="Times New Roman"/>
          <w:color w:val="000000"/>
          <w:sz w:val="24"/>
          <w:szCs w:val="24"/>
        </w:rPr>
      </w:pPr>
      <w:del w:id="1232" w:author="Shen, Guning" w:date="2024-03-27T14:33:00Z">
        <w:r w:rsidDel="00473C50">
          <w:rPr>
            <w:rFonts w:ascii="Times New Roman" w:eastAsia="Times New Roman" w:hAnsi="Times New Roman" w:cs="Times New Roman"/>
            <w:color w:val="000000"/>
            <w:sz w:val="24"/>
            <w:szCs w:val="24"/>
          </w:rPr>
          <w:delText xml:space="preserve">Next, make </w:delText>
        </w:r>
        <w:r w:rsidDel="00473C50">
          <w:rPr>
            <w:rFonts w:ascii="Courier New" w:eastAsia="Courier New" w:hAnsi="Courier New" w:cs="Courier New"/>
            <w:sz w:val="22"/>
            <w:szCs w:val="22"/>
          </w:rPr>
          <w:delText>fastx_out</w:delText>
        </w:r>
        <w:r w:rsidDel="00473C50">
          <w:rPr>
            <w:rFonts w:ascii="Times New Roman" w:eastAsia="Times New Roman" w:hAnsi="Times New Roman" w:cs="Times New Roman"/>
            <w:color w:val="000000"/>
            <w:sz w:val="24"/>
            <w:szCs w:val="24"/>
          </w:rPr>
          <w:delText xml:space="preserve"> the current folder, and display the access list of the </w:delText>
        </w:r>
        <w:r w:rsidDel="00473C50">
          <w:rPr>
            <w:rFonts w:ascii="Courier New" w:eastAsia="Courier New" w:hAnsi="Courier New" w:cs="Courier New"/>
            <w:sz w:val="22"/>
            <w:szCs w:val="22"/>
          </w:rPr>
          <w:delText xml:space="preserve">html </w:delText>
        </w:r>
        <w:r w:rsidDel="00473C50">
          <w:rPr>
            <w:rFonts w:ascii="Times New Roman" w:eastAsia="Times New Roman" w:hAnsi="Times New Roman" w:cs="Times New Roman"/>
            <w:color w:val="000000"/>
            <w:sz w:val="24"/>
            <w:szCs w:val="24"/>
          </w:rPr>
          <w:delText xml:space="preserve">file in the listing (e.g. </w:delText>
        </w:r>
        <w:r w:rsidDel="00473C50">
          <w:rPr>
            <w:rFonts w:ascii="Courier New" w:eastAsia="Courier New" w:hAnsi="Courier New" w:cs="Courier New"/>
            <w:sz w:val="22"/>
            <w:szCs w:val="22"/>
          </w:rPr>
          <w:delText>Drug_A_1-tophat.fastqc.html</w:delText>
        </w:r>
        <w:r w:rsidDel="00473C50">
          <w:rPr>
            <w:rFonts w:ascii="Times New Roman" w:eastAsia="Times New Roman" w:hAnsi="Times New Roman" w:cs="Times New Roman"/>
            <w:color w:val="000000"/>
            <w:sz w:val="24"/>
            <w:szCs w:val="24"/>
          </w:rPr>
          <w:delText>). </w:delText>
        </w:r>
      </w:del>
    </w:p>
    <w:p w14:paraId="0CDC399B" w14:textId="52D4287C" w:rsidR="00DB5F02" w:rsidDel="00473C50" w:rsidRDefault="00A96409">
      <w:pPr>
        <w:pBdr>
          <w:top w:val="nil"/>
          <w:left w:val="nil"/>
          <w:bottom w:val="nil"/>
          <w:right w:val="nil"/>
          <w:between w:val="nil"/>
        </w:pBdr>
        <w:spacing w:line="240" w:lineRule="auto"/>
        <w:rPr>
          <w:del w:id="1233" w:author="Shen, Guning" w:date="2024-03-27T14:33:00Z"/>
          <w:rFonts w:ascii="Times New Roman" w:eastAsia="Times New Roman" w:hAnsi="Times New Roman" w:cs="Times New Roman"/>
          <w:color w:val="000000"/>
          <w:sz w:val="24"/>
          <w:szCs w:val="24"/>
        </w:rPr>
      </w:pPr>
      <w:del w:id="1234" w:author="Shen, Guning" w:date="2024-03-27T14:33:00Z">
        <w:r w:rsidDel="00473C50">
          <w:rPr>
            <w:rFonts w:ascii="Times New Roman" w:eastAsia="Times New Roman" w:hAnsi="Times New Roman" w:cs="Times New Roman"/>
            <w:color w:val="000000"/>
            <w:sz w:val="24"/>
            <w:szCs w:val="24"/>
          </w:rPr>
          <w:delText xml:space="preserve">The access record of its parent is inherited rather than the access record of its great grandparent, showing that </w:delText>
        </w:r>
        <w:r w:rsidDel="00473C50">
          <w:rPr>
            <w:rFonts w:ascii="Courier New" w:eastAsia="Courier New" w:hAnsi="Courier New" w:cs="Courier New"/>
            <w:sz w:val="22"/>
            <w:szCs w:val="22"/>
          </w:rPr>
          <w:delText>sdgeorge</w:delText>
        </w:r>
        <w:r w:rsidDel="00473C50">
          <w:rPr>
            <w:rFonts w:ascii="Times New Roman" w:eastAsia="Times New Roman" w:hAnsi="Times New Roman" w:cs="Times New Roman"/>
            <w:color w:val="000000"/>
            <w:sz w:val="24"/>
            <w:szCs w:val="24"/>
          </w:rPr>
          <w:delText xml:space="preserve"> has </w:delText>
        </w:r>
        <w:r w:rsidDel="00473C50">
          <w:rPr>
            <w:rFonts w:ascii="Courier New" w:eastAsia="Courier New" w:hAnsi="Courier New" w:cs="Courier New"/>
            <w:sz w:val="22"/>
            <w:szCs w:val="22"/>
          </w:rPr>
          <w:delText>write</w:delText>
        </w:r>
        <w:r w:rsidDel="00473C50">
          <w:rPr>
            <w:rFonts w:ascii="Times New Roman" w:eastAsia="Times New Roman" w:hAnsi="Times New Roman" w:cs="Times New Roman"/>
            <w:color w:val="000000"/>
            <w:sz w:val="24"/>
            <w:szCs w:val="24"/>
          </w:rPr>
          <w:delText xml:space="preserve"> access to the file.</w:delText>
        </w:r>
      </w:del>
    </w:p>
    <w:p w14:paraId="779A9991" w14:textId="3BC000A8" w:rsidR="00DB5F02" w:rsidDel="00473C50" w:rsidRDefault="00A96409">
      <w:pPr>
        <w:pBdr>
          <w:top w:val="nil"/>
          <w:left w:val="nil"/>
          <w:bottom w:val="nil"/>
          <w:right w:val="nil"/>
          <w:between w:val="nil"/>
        </w:pBdr>
        <w:spacing w:line="240" w:lineRule="auto"/>
        <w:rPr>
          <w:del w:id="1235" w:author="Shen, Guning" w:date="2024-03-27T14:33:00Z"/>
          <w:rFonts w:ascii="Times New Roman" w:eastAsia="Times New Roman" w:hAnsi="Times New Roman" w:cs="Times New Roman"/>
          <w:color w:val="000000"/>
          <w:sz w:val="24"/>
          <w:szCs w:val="24"/>
        </w:rPr>
      </w:pPr>
      <w:del w:id="1236" w:author="Shen, Guning" w:date="2024-03-27T14:33:00Z">
        <w:r w:rsidDel="00473C50">
          <w:rPr>
            <w:rFonts w:ascii="Times New Roman" w:eastAsia="Times New Roman" w:hAnsi="Times New Roman" w:cs="Times New Roman"/>
            <w:color w:val="000000"/>
            <w:sz w:val="24"/>
            <w:szCs w:val="24"/>
          </w:rPr>
          <w:delText xml:space="preserve">Delete this access record by pressing on the red </w:delText>
        </w:r>
        <w:r w:rsidDel="00473C50">
          <w:rPr>
            <w:rFonts w:ascii="Courier New" w:eastAsia="Courier New" w:hAnsi="Courier New" w:cs="Courier New"/>
            <w:sz w:val="22"/>
            <w:szCs w:val="22"/>
          </w:rPr>
          <w:delText>X</w:delText>
        </w:r>
        <w:r w:rsidDel="00473C50">
          <w:rPr>
            <w:rFonts w:ascii="Times New Roman" w:eastAsia="Times New Roman" w:hAnsi="Times New Roman" w:cs="Times New Roman"/>
            <w:color w:val="000000"/>
            <w:sz w:val="24"/>
            <w:szCs w:val="24"/>
          </w:rPr>
          <w:delText xml:space="preserve"> next to it, and then press </w:delText>
        </w:r>
        <w:r w:rsidDel="00473C50">
          <w:rPr>
            <w:rFonts w:ascii="Courier New" w:eastAsia="Courier New" w:hAnsi="Courier New" w:cs="Courier New"/>
            <w:sz w:val="22"/>
            <w:szCs w:val="22"/>
          </w:rPr>
          <w:delText>Done</w:delText>
        </w:r>
        <w:r w:rsidDel="00473C50">
          <w:rPr>
            <w:rFonts w:ascii="Times New Roman" w:eastAsia="Times New Roman" w:hAnsi="Times New Roman" w:cs="Times New Roman"/>
            <w:color w:val="000000"/>
            <w:sz w:val="24"/>
            <w:szCs w:val="24"/>
          </w:rPr>
          <w:delText>. We have now again overridden an inherited access record, this time for a file node. Instead of changing the permission in the access record, we have simply deleted it.</w:delText>
        </w:r>
      </w:del>
    </w:p>
    <w:p w14:paraId="01023A9A" w14:textId="4751C2CB" w:rsidR="00DB5F02" w:rsidDel="00473C50" w:rsidRDefault="00A96409">
      <w:pPr>
        <w:pBdr>
          <w:top w:val="nil"/>
          <w:left w:val="nil"/>
          <w:bottom w:val="nil"/>
          <w:right w:val="nil"/>
          <w:between w:val="nil"/>
        </w:pBdr>
        <w:spacing w:line="240" w:lineRule="auto"/>
        <w:rPr>
          <w:del w:id="1237" w:author="Shen, Guning" w:date="2024-03-27T14:33:00Z"/>
          <w:rFonts w:ascii="Times New Roman" w:eastAsia="Times New Roman" w:hAnsi="Times New Roman" w:cs="Times New Roman"/>
          <w:color w:val="000000"/>
          <w:sz w:val="24"/>
          <w:szCs w:val="24"/>
        </w:rPr>
      </w:pPr>
      <w:del w:id="1238" w:author="Shen, Guning" w:date="2024-03-27T14:33:00Z">
        <w:r w:rsidDel="00473C50">
          <w:rPr>
            <w:rFonts w:ascii="Times New Roman" w:eastAsia="Times New Roman" w:hAnsi="Times New Roman" w:cs="Times New Roman"/>
            <w:color w:val="000000"/>
            <w:sz w:val="24"/>
            <w:szCs w:val="24"/>
          </w:rPr>
          <w:delText xml:space="preserve">From these experiments, we can infer that a record inherited from an ancestor can be overridden by a folder or file node, and the descendants of an overriding folder node inherit the overridden rather than original records. </w:delText>
        </w:r>
      </w:del>
    </w:p>
    <w:p w14:paraId="4D8EE137" w14:textId="0205B254" w:rsidR="00DB5F02" w:rsidDel="00473C50" w:rsidRDefault="00A96409">
      <w:pPr>
        <w:pStyle w:val="Heading2"/>
        <w:rPr>
          <w:del w:id="1239" w:author="Shen, Guning" w:date="2024-03-27T14:33:00Z"/>
        </w:rPr>
      </w:pPr>
      <w:del w:id="1240" w:author="Shen, Guning" w:date="2024-03-27T14:33:00Z">
        <w:r w:rsidDel="00473C50">
          <w:delText>Directory Access-Record Overriding Post-Quiz*</w:delText>
        </w:r>
      </w:del>
    </w:p>
    <w:p w14:paraId="7D62C874" w14:textId="4D4C06C0" w:rsidR="00DB5F02" w:rsidDel="00473C50" w:rsidRDefault="00A96409">
      <w:pPr>
        <w:pStyle w:val="Heading2"/>
        <w:rPr>
          <w:del w:id="1241" w:author="Shen, Guning" w:date="2024-03-27T14:33:00Z"/>
        </w:rPr>
      </w:pPr>
      <w:del w:id="1242" w:author="Shen, Guning" w:date="2024-03-27T14:33:00Z">
        <w:r w:rsidDel="00473C50">
          <w:delText>User-Group Permission Overriding Pre-Quiz</w:delText>
        </w:r>
      </w:del>
    </w:p>
    <w:p w14:paraId="51B10EC3" w14:textId="709C3B4D" w:rsidR="00DB5F02" w:rsidDel="00473C50" w:rsidRDefault="00A96409">
      <w:pPr>
        <w:rPr>
          <w:del w:id="1243" w:author="Shen, Guning" w:date="2024-03-27T14:33:00Z"/>
        </w:rPr>
      </w:pPr>
      <w:del w:id="1244" w:author="Shen, Guning" w:date="2024-03-27T14:33:00Z">
        <w:r w:rsidDel="00473C50">
          <w:delText xml:space="preserve">An access record giving some user-group G a permission to file node F, </w:delText>
        </w:r>
      </w:del>
    </w:p>
    <w:p w14:paraId="10903C2A" w14:textId="5F3CFEE3" w:rsidR="00DB5F02" w:rsidDel="00473C50" w:rsidRDefault="00A96409">
      <w:pPr>
        <w:ind w:left="720"/>
        <w:rPr>
          <w:del w:id="1245" w:author="Shen, Guning" w:date="2024-03-27T14:33:00Z"/>
        </w:rPr>
      </w:pPr>
      <w:del w:id="1246" w:author="Shen, Guning" w:date="2024-03-27T14:33:00Z">
        <w:r w:rsidDel="00473C50">
          <w:delText>describes the permission each member of the group has to F, which cannot be overridden by another access record for F</w:delText>
        </w:r>
      </w:del>
    </w:p>
    <w:p w14:paraId="0860CB43" w14:textId="4090B51A" w:rsidR="00DB5F02" w:rsidDel="00473C50" w:rsidRDefault="00A96409">
      <w:pPr>
        <w:ind w:left="720"/>
        <w:rPr>
          <w:del w:id="1247" w:author="Shen, Guning" w:date="2024-03-27T14:33:00Z"/>
        </w:rPr>
      </w:pPr>
      <w:del w:id="1248" w:author="Shen, Guning" w:date="2024-03-27T14:33:00Z">
        <w:r w:rsidDel="00473C50">
          <w:delText>describes the default permission each member of the group has to F, which can be overridden by another access record for F specifying a subgroup of G</w:delText>
        </w:r>
      </w:del>
    </w:p>
    <w:p w14:paraId="04627F11" w14:textId="0022128C" w:rsidR="00DB5F02" w:rsidDel="00473C50" w:rsidRDefault="00A96409">
      <w:pPr>
        <w:ind w:left="720"/>
        <w:rPr>
          <w:del w:id="1249" w:author="Shen, Guning" w:date="2024-03-27T14:33:00Z"/>
        </w:rPr>
      </w:pPr>
      <w:del w:id="1250" w:author="Shen, Guning" w:date="2024-03-27T14:33:00Z">
        <w:r w:rsidDel="00473C50">
          <w:delText>describes the default permission each member of the group has to F, which can be overridden by another access record for F specifying a group that includes G</w:delText>
        </w:r>
      </w:del>
    </w:p>
    <w:p w14:paraId="51B16BB8" w14:textId="2625AD90" w:rsidR="00DB5F02" w:rsidDel="00473C50" w:rsidRDefault="00A96409">
      <w:pPr>
        <w:pStyle w:val="Heading2"/>
        <w:rPr>
          <w:del w:id="1251" w:author="Shen, Guning" w:date="2024-03-27T14:33:00Z"/>
        </w:rPr>
      </w:pPr>
      <w:del w:id="1252" w:author="Shen, Guning" w:date="2024-03-27T14:33:00Z">
        <w:r w:rsidDel="00473C50">
          <w:delText xml:space="preserve">User-Group Permission Inheritance and Overriding                                 </w:delText>
        </w:r>
      </w:del>
    </w:p>
    <w:p w14:paraId="1E7E42B2" w14:textId="0E804355" w:rsidR="00DB5F02" w:rsidDel="00473C50" w:rsidRDefault="00DB5F02">
      <w:pPr>
        <w:pBdr>
          <w:top w:val="nil"/>
          <w:left w:val="nil"/>
          <w:bottom w:val="nil"/>
          <w:right w:val="nil"/>
          <w:between w:val="nil"/>
        </w:pBdr>
        <w:spacing w:line="240" w:lineRule="auto"/>
        <w:rPr>
          <w:del w:id="1253" w:author="Shen, Guning" w:date="2024-03-27T14:33:00Z"/>
          <w:rFonts w:ascii="Times New Roman" w:eastAsia="Times New Roman" w:hAnsi="Times New Roman" w:cs="Times New Roman"/>
          <w:color w:val="000000"/>
          <w:sz w:val="24"/>
          <w:szCs w:val="24"/>
        </w:rPr>
      </w:pPr>
    </w:p>
    <w:p w14:paraId="6CD159C3" w14:textId="69A3DB6F" w:rsidR="00DB5F02" w:rsidDel="00473C50" w:rsidRDefault="00DB5F02">
      <w:pPr>
        <w:pBdr>
          <w:top w:val="nil"/>
          <w:left w:val="nil"/>
          <w:bottom w:val="nil"/>
          <w:right w:val="nil"/>
          <w:between w:val="nil"/>
        </w:pBdr>
        <w:spacing w:line="240" w:lineRule="auto"/>
        <w:rPr>
          <w:del w:id="1254" w:author="Shen, Guning" w:date="2024-03-27T14:33:00Z"/>
          <w:rFonts w:ascii="Times New Roman" w:eastAsia="Times New Roman" w:hAnsi="Times New Roman" w:cs="Times New Roman"/>
          <w:color w:val="000000"/>
          <w:sz w:val="24"/>
          <w:szCs w:val="24"/>
        </w:rPr>
      </w:pPr>
    </w:p>
    <w:p w14:paraId="366D8966" w14:textId="62042EB8" w:rsidR="00DB5F02" w:rsidDel="00473C50" w:rsidRDefault="00A96409">
      <w:pPr>
        <w:pBdr>
          <w:top w:val="nil"/>
          <w:left w:val="nil"/>
          <w:bottom w:val="nil"/>
          <w:right w:val="nil"/>
          <w:between w:val="nil"/>
        </w:pBdr>
        <w:spacing w:line="240" w:lineRule="auto"/>
        <w:rPr>
          <w:del w:id="1255" w:author="Shen, Guning" w:date="2024-03-27T14:33:00Z"/>
          <w:rFonts w:ascii="Times New Roman" w:eastAsia="Times New Roman" w:hAnsi="Times New Roman" w:cs="Times New Roman"/>
          <w:color w:val="000000"/>
          <w:sz w:val="24"/>
          <w:szCs w:val="24"/>
        </w:rPr>
      </w:pPr>
      <w:del w:id="1256" w:author="Shen, Guning" w:date="2024-03-27T14:33:00Z">
        <w:r w:rsidDel="00473C50">
          <w:rPr>
            <w:rFonts w:ascii="Times New Roman" w:eastAsia="Times New Roman" w:hAnsi="Times New Roman" w:cs="Times New Roman"/>
            <w:color w:val="000000"/>
            <w:sz w:val="24"/>
            <w:szCs w:val="24"/>
          </w:rPr>
          <w:delText>We have seen above how to share file nodes with a single user. Sometimes we want to share them with multiple users. Listing each user in a separate access record would be tedious, hence most file systems define the notion of user groups, and allow permissions to be given to all members of a user group in a single access record.</w:delText>
        </w:r>
      </w:del>
    </w:p>
    <w:p w14:paraId="233CD5C3" w14:textId="46B6D588" w:rsidR="00DB5F02" w:rsidDel="00473C50" w:rsidRDefault="00A96409">
      <w:pPr>
        <w:pBdr>
          <w:top w:val="nil"/>
          <w:left w:val="nil"/>
          <w:bottom w:val="nil"/>
          <w:right w:val="nil"/>
          <w:between w:val="nil"/>
        </w:pBdr>
        <w:spacing w:line="240" w:lineRule="auto"/>
        <w:rPr>
          <w:del w:id="1257" w:author="Shen, Guning" w:date="2024-03-27T14:33:00Z"/>
          <w:rFonts w:ascii="Times New Roman" w:eastAsia="Times New Roman" w:hAnsi="Times New Roman" w:cs="Times New Roman"/>
          <w:color w:val="000000"/>
          <w:sz w:val="24"/>
          <w:szCs w:val="24"/>
        </w:rPr>
      </w:pPr>
      <w:del w:id="1258" w:author="Shen, Guning" w:date="2024-03-27T14:33:00Z">
        <w:r w:rsidDel="00473C50">
          <w:rPr>
            <w:rFonts w:ascii="Times New Roman" w:eastAsia="Times New Roman" w:hAnsi="Times New Roman" w:cs="Times New Roman"/>
            <w:color w:val="000000"/>
            <w:sz w:val="24"/>
            <w:szCs w:val="24"/>
          </w:rPr>
          <w:delText xml:space="preserve">Assuming that </w:delText>
        </w:r>
        <w:r w:rsidDel="00473C50">
          <w:rPr>
            <w:rFonts w:ascii="Courier New" w:eastAsia="Courier New" w:hAnsi="Courier New" w:cs="Courier New"/>
            <w:sz w:val="22"/>
            <w:szCs w:val="22"/>
          </w:rPr>
          <w:delText>fastx_out</w:delText>
        </w:r>
        <w:r w:rsidDel="00473C50">
          <w:rPr>
            <w:rFonts w:ascii="Times New Roman" w:eastAsia="Times New Roman" w:hAnsi="Times New Roman" w:cs="Times New Roman"/>
            <w:color w:val="000000"/>
            <w:sz w:val="24"/>
            <w:szCs w:val="24"/>
          </w:rPr>
          <w:delText xml:space="preserve"> is still the current folder, display the access list of the </w:delText>
        </w:r>
        <w:r w:rsidDel="00473C50">
          <w:rPr>
            <w:rFonts w:ascii="Courier New" w:eastAsia="Courier New" w:hAnsi="Courier New" w:cs="Courier New"/>
            <w:sz w:val="22"/>
            <w:szCs w:val="22"/>
          </w:rPr>
          <w:delText>gz</w:delText>
        </w:r>
        <w:r w:rsidDel="00473C50">
          <w:rPr>
            <w:rFonts w:ascii="Times New Roman" w:eastAsia="Times New Roman" w:hAnsi="Times New Roman" w:cs="Times New Roman"/>
            <w:color w:val="000000"/>
            <w:sz w:val="24"/>
            <w:szCs w:val="24"/>
          </w:rPr>
          <w:delText xml:space="preserve"> file in the listing (e.g. </w:delText>
        </w:r>
        <w:r w:rsidDel="00473C50">
          <w:rPr>
            <w:rFonts w:ascii="Courier New" w:eastAsia="Courier New" w:hAnsi="Courier New" w:cs="Courier New"/>
            <w:sz w:val="22"/>
            <w:szCs w:val="22"/>
          </w:rPr>
          <w:delText>Drug_A_1-tophat.fastq.gz</w:delText>
        </w:r>
        <w:r w:rsidDel="00473C50">
          <w:rPr>
            <w:rFonts w:ascii="Times New Roman" w:eastAsia="Times New Roman" w:hAnsi="Times New Roman" w:cs="Times New Roman"/>
            <w:color w:val="000000"/>
            <w:sz w:val="24"/>
            <w:szCs w:val="24"/>
          </w:rPr>
          <w:delText>). </w:delText>
        </w:r>
      </w:del>
    </w:p>
    <w:p w14:paraId="6FE16D28" w14:textId="0D399060" w:rsidR="00DB5F02" w:rsidDel="00473C50" w:rsidRDefault="00A96409">
      <w:pPr>
        <w:pBdr>
          <w:top w:val="nil"/>
          <w:left w:val="nil"/>
          <w:bottom w:val="nil"/>
          <w:right w:val="nil"/>
          <w:between w:val="nil"/>
        </w:pBdr>
        <w:spacing w:line="240" w:lineRule="auto"/>
        <w:rPr>
          <w:del w:id="1259" w:author="Shen, Guning" w:date="2024-03-27T14:33:00Z"/>
          <w:rFonts w:ascii="Times New Roman" w:eastAsia="Times New Roman" w:hAnsi="Times New Roman" w:cs="Times New Roman"/>
          <w:color w:val="000000"/>
          <w:sz w:val="24"/>
          <w:szCs w:val="24"/>
        </w:rPr>
      </w:pPr>
      <w:del w:id="1260" w:author="Shen, Guning" w:date="2024-03-27T14:33:00Z">
        <w:r w:rsidDel="00473C50">
          <w:rPr>
            <w:rFonts w:ascii="Times New Roman" w:eastAsia="Times New Roman" w:hAnsi="Times New Roman" w:cs="Times New Roman"/>
            <w:color w:val="000000"/>
            <w:sz w:val="24"/>
            <w:szCs w:val="24"/>
          </w:rPr>
          <w:delText xml:space="preserve">In the search field of the displayed access list search for the user group </w:delText>
        </w:r>
        <w:r w:rsidDel="00473C50">
          <w:rPr>
            <w:rFonts w:ascii="Courier New" w:eastAsia="Courier New" w:hAnsi="Courier New" w:cs="Courier New"/>
            <w:sz w:val="22"/>
            <w:szCs w:val="22"/>
          </w:rPr>
          <w:delText>public</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and select it. </w:delText>
        </w:r>
      </w:del>
    </w:p>
    <w:p w14:paraId="36259723" w14:textId="191B95B6" w:rsidR="00DB5F02" w:rsidDel="00473C50" w:rsidRDefault="00A96409">
      <w:pPr>
        <w:pBdr>
          <w:top w:val="nil"/>
          <w:left w:val="nil"/>
          <w:bottom w:val="nil"/>
          <w:right w:val="nil"/>
          <w:between w:val="nil"/>
        </w:pBdr>
        <w:spacing w:line="240" w:lineRule="auto"/>
        <w:rPr>
          <w:del w:id="1261" w:author="Shen, Guning" w:date="2024-03-27T14:33:00Z"/>
          <w:rFonts w:ascii="Times New Roman" w:eastAsia="Times New Roman" w:hAnsi="Times New Roman" w:cs="Times New Roman"/>
          <w:color w:val="000000"/>
          <w:sz w:val="24"/>
          <w:szCs w:val="24"/>
        </w:rPr>
      </w:pPr>
      <w:del w:id="1262" w:author="Shen, Guning" w:date="2024-03-27T14:33:00Z">
        <w:r w:rsidDel="00473C50">
          <w:rPr>
            <w:rFonts w:ascii="Times New Roman" w:eastAsia="Times New Roman" w:hAnsi="Times New Roman" w:cs="Times New Roman"/>
            <w:color w:val="000000"/>
            <w:sz w:val="24"/>
            <w:szCs w:val="24"/>
          </w:rPr>
          <w:delText xml:space="preserve">This is the group with which the study data folder (and its descendants) was shared by </w:delText>
        </w:r>
        <w:r w:rsidDel="00473C50">
          <w:rPr>
            <w:rFonts w:ascii="Courier New" w:eastAsia="Courier New" w:hAnsi="Courier New" w:cs="Courier New"/>
            <w:sz w:val="22"/>
            <w:szCs w:val="22"/>
          </w:rPr>
          <w:delText>sdgeorge</w:delText>
        </w:r>
        <w:r w:rsidDel="00473C50">
          <w:rPr>
            <w:rFonts w:ascii="Times New Roman" w:eastAsia="Times New Roman" w:hAnsi="Times New Roman" w:cs="Times New Roman"/>
            <w:color w:val="000000"/>
            <w:sz w:val="24"/>
            <w:szCs w:val="24"/>
          </w:rPr>
          <w:delText xml:space="preserve">. Give this group the </w:delText>
        </w:r>
        <w:r w:rsidDel="00473C50">
          <w:rPr>
            <w:rFonts w:ascii="Courier New" w:eastAsia="Courier New" w:hAnsi="Courier New" w:cs="Courier New"/>
            <w:sz w:val="22"/>
            <w:szCs w:val="22"/>
          </w:rPr>
          <w:delText>read</w:delText>
        </w:r>
        <w:r w:rsidDel="00473C50">
          <w:rPr>
            <w:rFonts w:ascii="Times New Roman" w:eastAsia="Times New Roman" w:hAnsi="Times New Roman" w:cs="Times New Roman"/>
            <w:color w:val="000000"/>
            <w:sz w:val="24"/>
            <w:szCs w:val="24"/>
          </w:rPr>
          <w:delText xml:space="preserve"> access.  </w:delText>
        </w:r>
      </w:del>
    </w:p>
    <w:p w14:paraId="5B23DA14" w14:textId="7B4A89B9" w:rsidR="00DB5F02" w:rsidDel="00473C50" w:rsidRDefault="00A96409">
      <w:pPr>
        <w:pBdr>
          <w:top w:val="nil"/>
          <w:left w:val="nil"/>
          <w:bottom w:val="nil"/>
          <w:right w:val="nil"/>
          <w:between w:val="nil"/>
        </w:pBdr>
        <w:spacing w:line="240" w:lineRule="auto"/>
        <w:rPr>
          <w:del w:id="1263" w:author="Shen, Guning" w:date="2024-03-27T14:33:00Z"/>
          <w:rFonts w:ascii="Times New Roman" w:eastAsia="Times New Roman" w:hAnsi="Times New Roman" w:cs="Times New Roman"/>
          <w:color w:val="000000"/>
          <w:sz w:val="24"/>
          <w:szCs w:val="24"/>
        </w:rPr>
      </w:pPr>
      <w:del w:id="1264" w:author="Shen, Guning" w:date="2024-03-27T14:33:00Z">
        <w:r w:rsidDel="00473C50">
          <w:rPr>
            <w:rFonts w:ascii="Times New Roman" w:eastAsia="Times New Roman" w:hAnsi="Times New Roman" w:cs="Times New Roman"/>
            <w:color w:val="000000"/>
            <w:sz w:val="24"/>
            <w:szCs w:val="24"/>
          </w:rPr>
          <w:delText xml:space="preserve">By doing so we are giving read access to </w:delText>
        </w:r>
        <w:r w:rsidDel="00473C50">
          <w:rPr>
            <w:rFonts w:ascii="Courier New" w:eastAsia="Courier New" w:hAnsi="Courier New" w:cs="Courier New"/>
            <w:sz w:val="22"/>
            <w:szCs w:val="22"/>
          </w:rPr>
          <w:delText>dewan</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and other users who currently do not have any access to the file.  What about </w:delText>
        </w:r>
        <w:r w:rsidDel="00473C50">
          <w:rPr>
            <w:rFonts w:ascii="Courier New" w:eastAsia="Courier New" w:hAnsi="Courier New" w:cs="Courier New"/>
            <w:sz w:val="22"/>
            <w:szCs w:val="22"/>
          </w:rPr>
          <w:delText>sdgeorge</w:delText>
        </w:r>
        <w:r w:rsidDel="00473C50">
          <w:rPr>
            <w:rFonts w:ascii="Times New Roman" w:eastAsia="Times New Roman" w:hAnsi="Times New Roman" w:cs="Times New Roman"/>
            <w:color w:val="000000"/>
            <w:sz w:val="24"/>
            <w:szCs w:val="24"/>
          </w:rPr>
          <w:delText xml:space="preserve">, who is also a member of </w:delText>
        </w:r>
        <w:r w:rsidDel="00473C50">
          <w:rPr>
            <w:rFonts w:ascii="Courier New" w:eastAsia="Courier New" w:hAnsi="Courier New" w:cs="Courier New"/>
            <w:sz w:val="22"/>
            <w:szCs w:val="22"/>
          </w:rPr>
          <w:delText>public</w:delText>
        </w:r>
        <w:r w:rsidDel="00473C50">
          <w:rPr>
            <w:rFonts w:ascii="Times New Roman" w:eastAsia="Times New Roman" w:hAnsi="Times New Roman" w:cs="Times New Roman"/>
            <w:color w:val="000000"/>
            <w:sz w:val="24"/>
            <w:szCs w:val="24"/>
          </w:rPr>
          <w:delText xml:space="preserve">? Does he get the write right in the access record created for him or the read right in the access record created for </w:delText>
        </w:r>
        <w:r w:rsidDel="00473C50">
          <w:rPr>
            <w:rFonts w:ascii="Courier New" w:eastAsia="Courier New" w:hAnsi="Courier New" w:cs="Courier New"/>
            <w:sz w:val="22"/>
            <w:szCs w:val="22"/>
          </w:rPr>
          <w:delText>public</w:delText>
        </w:r>
        <w:r w:rsidDel="00473C50">
          <w:rPr>
            <w:rFonts w:ascii="Times New Roman" w:eastAsia="Times New Roman" w:hAnsi="Times New Roman" w:cs="Times New Roman"/>
            <w:color w:val="000000"/>
            <w:sz w:val="24"/>
            <w:szCs w:val="24"/>
          </w:rPr>
          <w:delText xml:space="preserve">? We can think of </w:delText>
        </w:r>
        <w:r w:rsidDel="00473C50">
          <w:rPr>
            <w:rFonts w:ascii="Courier New" w:eastAsia="Courier New" w:hAnsi="Courier New" w:cs="Courier New"/>
            <w:sz w:val="22"/>
            <w:szCs w:val="22"/>
          </w:rPr>
          <w:delText>sdgeorge</w:delText>
        </w:r>
        <w:r w:rsidDel="00473C50">
          <w:rPr>
            <w:rFonts w:ascii="Times New Roman" w:eastAsia="Times New Roman" w:hAnsi="Times New Roman" w:cs="Times New Roman"/>
            <w:color w:val="000000"/>
            <w:sz w:val="24"/>
            <w:szCs w:val="24"/>
          </w:rPr>
          <w:delText xml:space="preserve"> being a group consisting of one user. Which of these two groups of which he is a member defines his rights?</w:delText>
        </w:r>
      </w:del>
    </w:p>
    <w:p w14:paraId="09720C3B" w14:textId="0D41CCAE" w:rsidR="00DB5F02" w:rsidDel="00473C50" w:rsidRDefault="00A96409">
      <w:pPr>
        <w:pBdr>
          <w:top w:val="nil"/>
          <w:left w:val="nil"/>
          <w:bottom w:val="nil"/>
          <w:right w:val="nil"/>
          <w:between w:val="nil"/>
        </w:pBdr>
        <w:spacing w:line="240" w:lineRule="auto"/>
        <w:rPr>
          <w:del w:id="1265" w:author="Shen, Guning" w:date="2024-03-27T14:33:00Z"/>
          <w:rFonts w:ascii="Times New Roman" w:eastAsia="Times New Roman" w:hAnsi="Times New Roman" w:cs="Times New Roman"/>
          <w:color w:val="000000"/>
          <w:sz w:val="24"/>
          <w:szCs w:val="24"/>
        </w:rPr>
      </w:pPr>
      <w:del w:id="1266" w:author="Shen, Guning" w:date="2024-03-27T14:33:00Z">
        <w:r w:rsidDel="00473C50">
          <w:rPr>
            <w:rFonts w:ascii="Times New Roman" w:eastAsia="Times New Roman" w:hAnsi="Times New Roman" w:cs="Times New Roman"/>
            <w:color w:val="000000"/>
            <w:sz w:val="24"/>
            <w:szCs w:val="24"/>
          </w:rPr>
          <w:delText xml:space="preserve">The answer intuitively is the more specific group – </w:delText>
        </w:r>
        <w:r w:rsidDel="00473C50">
          <w:rPr>
            <w:rFonts w:ascii="Courier New" w:eastAsia="Courier New" w:hAnsi="Courier New" w:cs="Courier New"/>
            <w:sz w:val="22"/>
            <w:szCs w:val="22"/>
          </w:rPr>
          <w:delText>sdgeorge</w:delText>
        </w:r>
        <w:r w:rsidDel="00473C50">
          <w:rPr>
            <w:rFonts w:ascii="Times New Roman" w:eastAsia="Times New Roman" w:hAnsi="Times New Roman" w:cs="Times New Roman"/>
            <w:color w:val="000000"/>
            <w:sz w:val="24"/>
            <w:szCs w:val="24"/>
          </w:rPr>
          <w:delText xml:space="preserve">. Like files and folders, user and groups can be arranged in a hierarchy. We saw earlier that a child file node inherits permissions from a parent file node. Similarly a child user group inherits default permissions from a parent user group, which it can override. </w:delText>
        </w:r>
      </w:del>
    </w:p>
    <w:p w14:paraId="774BFA8A" w14:textId="3055D87F" w:rsidR="00DB5F02" w:rsidDel="00473C50" w:rsidRDefault="00DB5F02">
      <w:pPr>
        <w:pBdr>
          <w:top w:val="nil"/>
          <w:left w:val="nil"/>
          <w:bottom w:val="nil"/>
          <w:right w:val="nil"/>
          <w:between w:val="nil"/>
        </w:pBdr>
        <w:spacing w:line="240" w:lineRule="auto"/>
        <w:rPr>
          <w:del w:id="1267" w:author="Shen, Guning" w:date="2024-03-27T14:33:00Z"/>
          <w:rFonts w:ascii="Times New Roman" w:eastAsia="Times New Roman" w:hAnsi="Times New Roman" w:cs="Times New Roman"/>
          <w:color w:val="000000"/>
          <w:sz w:val="24"/>
          <w:szCs w:val="24"/>
        </w:rPr>
      </w:pPr>
    </w:p>
    <w:p w14:paraId="38D7686F" w14:textId="2D8737EF" w:rsidR="00DB5F02" w:rsidDel="00473C50" w:rsidRDefault="00A96409">
      <w:pPr>
        <w:pStyle w:val="Heading2"/>
        <w:rPr>
          <w:del w:id="1268" w:author="Shen, Guning" w:date="2024-03-27T14:33:00Z"/>
        </w:rPr>
      </w:pPr>
      <w:del w:id="1269" w:author="Shen, Guning" w:date="2024-03-27T14:33:00Z">
        <w:r w:rsidDel="00473C50">
          <w:delText>User-Group Permission Overriding Post-Quiz*</w:delText>
        </w:r>
      </w:del>
    </w:p>
    <w:p w14:paraId="3ACE3E2B" w14:textId="37798D76" w:rsidR="00DB5F02" w:rsidDel="00473C50" w:rsidRDefault="00DB5F02">
      <w:pPr>
        <w:rPr>
          <w:del w:id="1270" w:author="Shen, Guning" w:date="2024-03-27T14:33:00Z"/>
        </w:rPr>
      </w:pPr>
    </w:p>
    <w:p w14:paraId="1533DB47" w14:textId="7CA486AA" w:rsidR="00DB5F02" w:rsidDel="00473C50" w:rsidRDefault="00A96409">
      <w:pPr>
        <w:pStyle w:val="Heading2"/>
        <w:rPr>
          <w:del w:id="1271" w:author="Shen, Guning" w:date="2024-03-27T14:33:00Z"/>
        </w:rPr>
      </w:pPr>
      <w:del w:id="1272" w:author="Shen, Guning" w:date="2024-03-27T14:33:00Z">
        <w:r w:rsidDel="00473C50">
          <w:delText>Tree Accesses Pre-Quiz*</w:delText>
        </w:r>
      </w:del>
    </w:p>
    <w:p w14:paraId="016FFC9A" w14:textId="19B84DDA" w:rsidR="00DB5F02" w:rsidDel="00473C50" w:rsidRDefault="00A96409">
      <w:pPr>
        <w:rPr>
          <w:del w:id="1273" w:author="Shen, Guning" w:date="2024-03-27T14:33:00Z"/>
        </w:rPr>
      </w:pPr>
      <w:del w:id="1274" w:author="Shen, Guning" w:date="2024-03-27T14:33:00Z">
        <w:r w:rsidDel="00473C50">
          <w:delText xml:space="preserve">In Discovery giving a user </w:delText>
        </w:r>
        <w:r w:rsidDel="00473C50">
          <w:rPr>
            <w:rFonts w:ascii="Courier New" w:eastAsia="Courier New" w:hAnsi="Courier New" w:cs="Courier New"/>
            <w:sz w:val="22"/>
            <w:szCs w:val="22"/>
          </w:rPr>
          <w:delText>read</w:delText>
        </w:r>
        <w:r w:rsidDel="00473C50">
          <w:delText xml:space="preserve"> access to a file node (file or folder):</w:delText>
        </w:r>
      </w:del>
    </w:p>
    <w:p w14:paraId="403A5033" w14:textId="01505F04" w:rsidR="00DB5F02" w:rsidDel="00473C50" w:rsidRDefault="00A96409">
      <w:pPr>
        <w:rPr>
          <w:del w:id="1275" w:author="Shen, Guning" w:date="2024-03-27T14:33:00Z"/>
        </w:rPr>
      </w:pPr>
      <w:del w:id="1276" w:author="Shen, Guning" w:date="2024-03-27T14:33:00Z">
        <w:r w:rsidDel="00473C50">
          <w:tab/>
          <w:delText xml:space="preserve">implicitly gives </w:delText>
        </w:r>
        <w:r w:rsidDel="00473C50">
          <w:rPr>
            <w:rFonts w:ascii="Courier New" w:eastAsia="Courier New" w:hAnsi="Courier New" w:cs="Courier New"/>
            <w:sz w:val="22"/>
            <w:szCs w:val="22"/>
          </w:rPr>
          <w:delText>read</w:delText>
        </w:r>
        <w:r w:rsidDel="00473C50">
          <w:delText xml:space="preserve"> access to the parent of the node if such an access has not been explicitly given to the parent</w:delText>
        </w:r>
      </w:del>
    </w:p>
    <w:p w14:paraId="18238D79" w14:textId="3605C11D" w:rsidR="00DB5F02" w:rsidDel="00473C50" w:rsidRDefault="00A96409">
      <w:pPr>
        <w:rPr>
          <w:del w:id="1277" w:author="Shen, Guning" w:date="2024-03-27T14:33:00Z"/>
        </w:rPr>
      </w:pPr>
      <w:del w:id="1278" w:author="Shen, Guning" w:date="2024-03-27T14:33:00Z">
        <w:r w:rsidDel="00473C50">
          <w:tab/>
          <w:delText xml:space="preserve">implicitly gives </w:delText>
        </w:r>
        <w:r w:rsidDel="00473C50">
          <w:rPr>
            <w:rFonts w:ascii="Courier New" w:eastAsia="Courier New" w:hAnsi="Courier New" w:cs="Courier New"/>
            <w:sz w:val="22"/>
            <w:szCs w:val="22"/>
          </w:rPr>
          <w:delText>read</w:delText>
        </w:r>
        <w:r w:rsidDel="00473C50">
          <w:delText xml:space="preserve"> access to each ancestor of the node in your home directory if such an access has not been explicitly given to the ancestor</w:delText>
        </w:r>
      </w:del>
    </w:p>
    <w:p w14:paraId="26F70AD7" w14:textId="14D7A1B0" w:rsidR="00DB5F02" w:rsidDel="00473C50" w:rsidRDefault="00A96409">
      <w:pPr>
        <w:ind w:firstLine="720"/>
        <w:rPr>
          <w:del w:id="1279" w:author="Shen, Guning" w:date="2024-03-27T14:33:00Z"/>
        </w:rPr>
      </w:pPr>
      <w:del w:id="1280" w:author="Shen, Guning" w:date="2024-03-27T14:33:00Z">
        <w:r w:rsidDel="00473C50">
          <w:delText xml:space="preserve">implicitly gives </w:delText>
        </w:r>
        <w:r w:rsidDel="00473C50">
          <w:rPr>
            <w:rFonts w:ascii="Courier New" w:eastAsia="Courier New" w:hAnsi="Courier New" w:cs="Courier New"/>
            <w:sz w:val="22"/>
            <w:szCs w:val="22"/>
          </w:rPr>
          <w:delText>write</w:delText>
        </w:r>
        <w:r w:rsidDel="00473C50">
          <w:rPr>
            <w:b/>
          </w:rPr>
          <w:delText xml:space="preserve"> </w:delText>
        </w:r>
        <w:r w:rsidDel="00473C50">
          <w:delText xml:space="preserve">and </w:delText>
        </w:r>
        <w:r w:rsidDel="00473C50">
          <w:rPr>
            <w:rFonts w:ascii="Courier New" w:eastAsia="Courier New" w:hAnsi="Courier New" w:cs="Courier New"/>
            <w:sz w:val="22"/>
            <w:szCs w:val="22"/>
          </w:rPr>
          <w:delText>read</w:delText>
        </w:r>
        <w:r w:rsidDel="00473C50">
          <w:delText xml:space="preserve"> access to the parent of the node if such an access has not been explicitly given to the parent</w:delText>
        </w:r>
      </w:del>
    </w:p>
    <w:p w14:paraId="6E679034" w14:textId="1B9BE356" w:rsidR="00DB5F02" w:rsidDel="00473C50" w:rsidRDefault="00A96409">
      <w:pPr>
        <w:rPr>
          <w:del w:id="1281" w:author="Shen, Guning" w:date="2024-03-27T14:33:00Z"/>
        </w:rPr>
      </w:pPr>
      <w:del w:id="1282" w:author="Shen, Guning" w:date="2024-03-27T14:33:00Z">
        <w:r w:rsidDel="00473C50">
          <w:tab/>
          <w:delText xml:space="preserve">implicitly gives </w:delText>
        </w:r>
        <w:r w:rsidDel="00473C50">
          <w:rPr>
            <w:rFonts w:ascii="Courier New" w:eastAsia="Courier New" w:hAnsi="Courier New" w:cs="Courier New"/>
            <w:sz w:val="22"/>
            <w:szCs w:val="22"/>
          </w:rPr>
          <w:delText>write</w:delText>
        </w:r>
        <w:r w:rsidDel="00473C50">
          <w:delText xml:space="preserve"> and </w:delText>
        </w:r>
        <w:r w:rsidDel="00473C50">
          <w:rPr>
            <w:rFonts w:ascii="Courier New" w:eastAsia="Courier New" w:hAnsi="Courier New" w:cs="Courier New"/>
            <w:sz w:val="22"/>
            <w:szCs w:val="22"/>
          </w:rPr>
          <w:delText>read</w:delText>
        </w:r>
        <w:r w:rsidDel="00473C50">
          <w:delText xml:space="preserve"> access to each ancestor of the node in your home directory if such an access has not been explicitly given to the ancestor</w:delText>
        </w:r>
      </w:del>
    </w:p>
    <w:p w14:paraId="1613FA47" w14:textId="01EE1AED" w:rsidR="00DB5F02" w:rsidDel="00473C50" w:rsidRDefault="00A96409">
      <w:pPr>
        <w:rPr>
          <w:del w:id="1283" w:author="Shen, Guning" w:date="2024-03-27T14:33:00Z"/>
        </w:rPr>
      </w:pPr>
      <w:del w:id="1284" w:author="Shen, Guning" w:date="2024-03-27T14:33:00Z">
        <w:r w:rsidDel="00473C50">
          <w:delText xml:space="preserve">In Discovery giving a user </w:delText>
        </w:r>
        <w:r w:rsidDel="00473C50">
          <w:rPr>
            <w:rFonts w:ascii="Courier New" w:eastAsia="Courier New" w:hAnsi="Courier New" w:cs="Courier New"/>
            <w:sz w:val="22"/>
            <w:szCs w:val="22"/>
          </w:rPr>
          <w:delText>write</w:delText>
        </w:r>
        <w:r w:rsidDel="00473C50">
          <w:delText xml:space="preserve"> access to a file node (file or folder):</w:delText>
        </w:r>
      </w:del>
    </w:p>
    <w:p w14:paraId="1775321D" w14:textId="7FF8FDCB" w:rsidR="00DB5F02" w:rsidDel="00473C50" w:rsidRDefault="00A96409">
      <w:pPr>
        <w:rPr>
          <w:del w:id="1285" w:author="Shen, Guning" w:date="2024-03-27T14:33:00Z"/>
        </w:rPr>
      </w:pPr>
      <w:del w:id="1286" w:author="Shen, Guning" w:date="2024-03-27T14:33:00Z">
        <w:r w:rsidDel="00473C50">
          <w:tab/>
          <w:delText xml:space="preserve">implicitly gives </w:delText>
        </w:r>
        <w:r w:rsidDel="00473C50">
          <w:rPr>
            <w:rFonts w:ascii="Courier New" w:eastAsia="Courier New" w:hAnsi="Courier New" w:cs="Courier New"/>
            <w:sz w:val="22"/>
            <w:szCs w:val="22"/>
          </w:rPr>
          <w:delText>read</w:delText>
        </w:r>
        <w:r w:rsidDel="00473C50">
          <w:delText xml:space="preserve"> access to the parent of the node if such an access has not been explicitly given to the parent</w:delText>
        </w:r>
      </w:del>
    </w:p>
    <w:p w14:paraId="06103E7B" w14:textId="327870F9" w:rsidR="00DB5F02" w:rsidDel="00473C50" w:rsidRDefault="00A96409">
      <w:pPr>
        <w:rPr>
          <w:del w:id="1287" w:author="Shen, Guning" w:date="2024-03-27T14:33:00Z"/>
        </w:rPr>
      </w:pPr>
      <w:del w:id="1288" w:author="Shen, Guning" w:date="2024-03-27T14:33:00Z">
        <w:r w:rsidDel="00473C50">
          <w:tab/>
          <w:delText xml:space="preserve">implicitly gives </w:delText>
        </w:r>
        <w:r w:rsidDel="00473C50">
          <w:rPr>
            <w:rFonts w:ascii="Courier New" w:eastAsia="Courier New" w:hAnsi="Courier New" w:cs="Courier New"/>
            <w:sz w:val="22"/>
            <w:szCs w:val="22"/>
          </w:rPr>
          <w:delText>read</w:delText>
        </w:r>
        <w:r w:rsidDel="00473C50">
          <w:delText xml:space="preserve"> access to each ancestor of the node in your home directory if such an access has not been explicitly given to the ancestor</w:delText>
        </w:r>
      </w:del>
    </w:p>
    <w:p w14:paraId="3839B426" w14:textId="2E11DBAD" w:rsidR="00DB5F02" w:rsidDel="00473C50" w:rsidRDefault="00A96409">
      <w:pPr>
        <w:ind w:firstLine="720"/>
        <w:rPr>
          <w:del w:id="1289" w:author="Shen, Guning" w:date="2024-03-27T14:33:00Z"/>
        </w:rPr>
      </w:pPr>
      <w:del w:id="1290" w:author="Shen, Guning" w:date="2024-03-27T14:33:00Z">
        <w:r w:rsidDel="00473C50">
          <w:delText xml:space="preserve">implicitly gives </w:delText>
        </w:r>
        <w:r w:rsidDel="00473C50">
          <w:rPr>
            <w:rFonts w:ascii="Courier New" w:eastAsia="Courier New" w:hAnsi="Courier New" w:cs="Courier New"/>
            <w:sz w:val="22"/>
            <w:szCs w:val="22"/>
          </w:rPr>
          <w:delText>write</w:delText>
        </w:r>
        <w:r w:rsidDel="00473C50">
          <w:rPr>
            <w:b/>
          </w:rPr>
          <w:delText xml:space="preserve"> </w:delText>
        </w:r>
        <w:r w:rsidDel="00473C50">
          <w:delText xml:space="preserve">and </w:delText>
        </w:r>
        <w:r w:rsidDel="00473C50">
          <w:rPr>
            <w:rFonts w:ascii="Courier New" w:eastAsia="Courier New" w:hAnsi="Courier New" w:cs="Courier New"/>
            <w:sz w:val="22"/>
            <w:szCs w:val="22"/>
          </w:rPr>
          <w:delText>read</w:delText>
        </w:r>
        <w:r w:rsidDel="00473C50">
          <w:delText xml:space="preserve"> access to the parent of the node if such an access has not been explicitly given to the parent</w:delText>
        </w:r>
      </w:del>
    </w:p>
    <w:p w14:paraId="18C0E9E0" w14:textId="272DD5E3" w:rsidR="00DB5F02" w:rsidDel="00473C50" w:rsidRDefault="00A96409">
      <w:pPr>
        <w:rPr>
          <w:del w:id="1291" w:author="Shen, Guning" w:date="2024-03-27T14:33:00Z"/>
        </w:rPr>
      </w:pPr>
      <w:del w:id="1292" w:author="Shen, Guning" w:date="2024-03-27T14:33:00Z">
        <w:r w:rsidDel="00473C50">
          <w:tab/>
          <w:delText xml:space="preserve">implicitly gives </w:delText>
        </w:r>
        <w:r w:rsidDel="00473C50">
          <w:rPr>
            <w:rFonts w:ascii="Courier New" w:eastAsia="Courier New" w:hAnsi="Courier New" w:cs="Courier New"/>
            <w:sz w:val="22"/>
            <w:szCs w:val="22"/>
          </w:rPr>
          <w:delText>write</w:delText>
        </w:r>
        <w:r w:rsidDel="00473C50">
          <w:delText xml:space="preserve"> and </w:delText>
        </w:r>
        <w:r w:rsidDel="00473C50">
          <w:rPr>
            <w:rFonts w:ascii="Courier New" w:eastAsia="Courier New" w:hAnsi="Courier New" w:cs="Courier New"/>
            <w:sz w:val="22"/>
            <w:szCs w:val="22"/>
          </w:rPr>
          <w:delText>read</w:delText>
        </w:r>
        <w:r w:rsidDel="00473C50">
          <w:delText xml:space="preserve"> access to each ancestor of the node in your home directory if such an access has not been explicitly given to the ancestor</w:delText>
        </w:r>
      </w:del>
    </w:p>
    <w:p w14:paraId="3BD90892" w14:textId="71C3E25D" w:rsidR="00DB5F02" w:rsidDel="00473C50" w:rsidRDefault="00A96409">
      <w:pPr>
        <w:pStyle w:val="Heading2"/>
        <w:rPr>
          <w:del w:id="1293" w:author="Shen, Guning" w:date="2024-03-27T14:33:00Z"/>
        </w:rPr>
      </w:pPr>
      <w:del w:id="1294" w:author="Shen, Guning" w:date="2024-03-27T14:33:00Z">
        <w:r w:rsidDel="00473C50">
          <w:delText>Tree Accesses*</w:delText>
        </w:r>
      </w:del>
    </w:p>
    <w:p w14:paraId="102AACD9" w14:textId="7E814A18" w:rsidR="00DB5F02" w:rsidDel="00473C50" w:rsidRDefault="00A96409">
      <w:pPr>
        <w:pBdr>
          <w:top w:val="nil"/>
          <w:left w:val="nil"/>
          <w:bottom w:val="nil"/>
          <w:right w:val="nil"/>
          <w:between w:val="nil"/>
        </w:pBdr>
        <w:spacing w:line="240" w:lineRule="auto"/>
        <w:rPr>
          <w:del w:id="1295" w:author="Shen, Guning" w:date="2024-03-27T14:33:00Z"/>
          <w:rFonts w:ascii="Times New Roman" w:eastAsia="Times New Roman" w:hAnsi="Times New Roman" w:cs="Times New Roman"/>
          <w:color w:val="000000"/>
          <w:sz w:val="24"/>
          <w:szCs w:val="24"/>
        </w:rPr>
      </w:pPr>
      <w:del w:id="1296" w:author="Shen, Guning" w:date="2024-03-27T14:33:00Z">
        <w:r w:rsidDel="00473C50">
          <w:rPr>
            <w:rFonts w:ascii="Times New Roman" w:eastAsia="Times New Roman" w:hAnsi="Times New Roman" w:cs="Times New Roman"/>
            <w:color w:val="000000"/>
            <w:sz w:val="24"/>
            <w:szCs w:val="24"/>
          </w:rPr>
          <w:delText xml:space="preserve">Look at the access list of DNA Subway. </w:delText>
        </w:r>
      </w:del>
    </w:p>
    <w:p w14:paraId="5035B236" w14:textId="62E57E6B" w:rsidR="00DB5F02" w:rsidDel="00473C50" w:rsidRDefault="00A96409">
      <w:pPr>
        <w:pBdr>
          <w:top w:val="nil"/>
          <w:left w:val="nil"/>
          <w:bottom w:val="nil"/>
          <w:right w:val="nil"/>
          <w:between w:val="nil"/>
        </w:pBdr>
        <w:spacing w:line="240" w:lineRule="auto"/>
        <w:rPr>
          <w:del w:id="1297" w:author="Shen, Guning" w:date="2024-03-27T14:33:00Z"/>
          <w:rFonts w:ascii="Times New Roman" w:eastAsia="Times New Roman" w:hAnsi="Times New Roman" w:cs="Times New Roman"/>
          <w:color w:val="000000"/>
          <w:sz w:val="24"/>
          <w:szCs w:val="24"/>
        </w:rPr>
      </w:pPr>
      <w:del w:id="1298" w:author="Shen, Guning" w:date="2024-03-27T14:33:00Z">
        <w:r w:rsidDel="00473C50">
          <w:rPr>
            <w:rFonts w:ascii="Times New Roman" w:eastAsia="Times New Roman" w:hAnsi="Times New Roman" w:cs="Times New Roman"/>
            <w:noProof/>
            <w:color w:val="000000"/>
            <w:sz w:val="24"/>
            <w:szCs w:val="24"/>
          </w:rPr>
          <w:drawing>
            <wp:inline distT="0" distB="0" distL="0" distR="0" wp14:anchorId="41632C7F" wp14:editId="14AECDDE">
              <wp:extent cx="5943600" cy="2166620"/>
              <wp:effectExtent l="0" t="0" r="0" b="0"/>
              <wp:docPr id="38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2166620"/>
                      </a:xfrm>
                      <a:prstGeom prst="rect">
                        <a:avLst/>
                      </a:prstGeom>
                      <a:ln/>
                    </pic:spPr>
                  </pic:pic>
                </a:graphicData>
              </a:graphic>
            </wp:inline>
          </w:drawing>
        </w:r>
      </w:del>
    </w:p>
    <w:p w14:paraId="37028FFE" w14:textId="4C8B1CB3" w:rsidR="00DB5F02" w:rsidDel="00473C50" w:rsidRDefault="00A96409">
      <w:pPr>
        <w:pBdr>
          <w:top w:val="nil"/>
          <w:left w:val="nil"/>
          <w:bottom w:val="nil"/>
          <w:right w:val="nil"/>
          <w:between w:val="nil"/>
        </w:pBdr>
        <w:spacing w:line="240" w:lineRule="auto"/>
        <w:rPr>
          <w:del w:id="1299" w:author="Shen, Guning" w:date="2024-03-27T14:33:00Z"/>
          <w:rFonts w:ascii="Times New Roman" w:eastAsia="Times New Roman" w:hAnsi="Times New Roman" w:cs="Times New Roman"/>
          <w:color w:val="000000"/>
          <w:sz w:val="24"/>
          <w:szCs w:val="24"/>
        </w:rPr>
      </w:pPr>
      <w:del w:id="1300" w:author="Shen, Guning" w:date="2024-03-27T14:33:00Z">
        <w:r w:rsidDel="00473C50">
          <w:rPr>
            <w:rFonts w:ascii="Times New Roman" w:eastAsia="Times New Roman" w:hAnsi="Times New Roman" w:cs="Times New Roman"/>
            <w:color w:val="000000"/>
            <w:sz w:val="24"/>
            <w:szCs w:val="24"/>
          </w:rPr>
          <w:delText xml:space="preserve">It has an access list in which both </w:delText>
        </w:r>
        <w:r w:rsidDel="00473C50">
          <w:rPr>
            <w:rFonts w:ascii="Courier New" w:eastAsia="Courier New" w:hAnsi="Courier New" w:cs="Courier New"/>
            <w:sz w:val="22"/>
            <w:szCs w:val="22"/>
          </w:rPr>
          <w:delText>sdgeorge</w:delText>
        </w:r>
        <w:r w:rsidDel="00473C50">
          <w:rPr>
            <w:rFonts w:ascii="Times New Roman" w:eastAsia="Times New Roman" w:hAnsi="Times New Roman" w:cs="Times New Roman"/>
            <w:color w:val="000000"/>
            <w:sz w:val="24"/>
            <w:szCs w:val="24"/>
          </w:rPr>
          <w:delText xml:space="preserve"> and </w:delText>
        </w:r>
        <w:r w:rsidDel="00473C50">
          <w:rPr>
            <w:rFonts w:ascii="Courier New" w:eastAsia="Courier New" w:hAnsi="Courier New" w:cs="Courier New"/>
            <w:sz w:val="22"/>
            <w:szCs w:val="22"/>
          </w:rPr>
          <w:delText>public</w:delText>
        </w:r>
        <w:r w:rsidDel="00473C50">
          <w:rPr>
            <w:rFonts w:ascii="Times New Roman" w:eastAsia="Times New Roman" w:hAnsi="Times New Roman" w:cs="Times New Roman"/>
            <w:color w:val="000000"/>
            <w:sz w:val="24"/>
            <w:szCs w:val="24"/>
          </w:rPr>
          <w:delText xml:space="preserve"> have </w:delText>
        </w:r>
        <w:r w:rsidDel="00473C50">
          <w:rPr>
            <w:rFonts w:ascii="Courier New" w:eastAsia="Courier New" w:hAnsi="Courier New" w:cs="Courier New"/>
            <w:sz w:val="22"/>
            <w:szCs w:val="22"/>
          </w:rPr>
          <w:delText>read</w:delText>
        </w:r>
        <w:r w:rsidDel="00473C50">
          <w:rPr>
            <w:rFonts w:ascii="Times New Roman" w:eastAsia="Times New Roman" w:hAnsi="Times New Roman" w:cs="Times New Roman"/>
            <w:color w:val="000000"/>
            <w:sz w:val="24"/>
            <w:szCs w:val="24"/>
          </w:rPr>
          <w:delText xml:space="preserve"> access, even though we never put these access records explicitly and inheritance is from ancestor to descendant, not the reverse. The reason is that these users were given </w:delText>
        </w:r>
        <w:r w:rsidDel="00473C50">
          <w:rPr>
            <w:rFonts w:ascii="Courier New" w:eastAsia="Courier New" w:hAnsi="Courier New" w:cs="Courier New"/>
            <w:sz w:val="22"/>
            <w:szCs w:val="22"/>
          </w:rPr>
          <w:delText>read</w:delText>
        </w:r>
        <w:r w:rsidDel="00473C50">
          <w:rPr>
            <w:rFonts w:ascii="Times New Roman" w:eastAsia="Times New Roman" w:hAnsi="Times New Roman" w:cs="Times New Roman"/>
            <w:color w:val="000000"/>
            <w:sz w:val="24"/>
            <w:szCs w:val="24"/>
          </w:rPr>
          <w:delText xml:space="preserve"> and/or </w:delText>
        </w:r>
        <w:r w:rsidDel="00473C50">
          <w:rPr>
            <w:rFonts w:ascii="Courier New" w:eastAsia="Courier New" w:hAnsi="Courier New" w:cs="Courier New"/>
            <w:sz w:val="22"/>
            <w:szCs w:val="22"/>
          </w:rPr>
          <w:delText>write</w:delText>
        </w:r>
        <w:r w:rsidDel="00473C50">
          <w:rPr>
            <w:rFonts w:ascii="Times New Roman" w:eastAsia="Times New Roman" w:hAnsi="Times New Roman" w:cs="Times New Roman"/>
            <w:color w:val="000000"/>
            <w:sz w:val="24"/>
            <w:szCs w:val="24"/>
          </w:rPr>
          <w:delText xml:space="preserve"> access in some descendant of the node. In Discovery, this means, these users should be able to use a tree view, starting from your home directory, to reach these descendants, which in turn means that that they should be able to read all nodes in the path from your home directory to the descendants. Therefore, in Discovery, giving a user </w:delText>
        </w:r>
        <w:r w:rsidDel="00473C50">
          <w:rPr>
            <w:rFonts w:ascii="Courier New" w:eastAsia="Courier New" w:hAnsi="Courier New" w:cs="Courier New"/>
            <w:sz w:val="22"/>
            <w:szCs w:val="22"/>
          </w:rPr>
          <w:delText>read</w:delText>
        </w:r>
        <w:r w:rsidDel="00473C50">
          <w:rPr>
            <w:rFonts w:ascii="Times New Roman" w:eastAsia="Times New Roman" w:hAnsi="Times New Roman" w:cs="Times New Roman"/>
            <w:color w:val="000000"/>
            <w:sz w:val="24"/>
            <w:szCs w:val="24"/>
          </w:rPr>
          <w:delText xml:space="preserve"> or </w:delText>
        </w:r>
        <w:r w:rsidDel="00473C50">
          <w:rPr>
            <w:rFonts w:ascii="Courier New" w:eastAsia="Courier New" w:hAnsi="Courier New" w:cs="Courier New"/>
            <w:sz w:val="22"/>
            <w:szCs w:val="22"/>
          </w:rPr>
          <w:delText>write</w:delText>
        </w:r>
        <w:r w:rsidDel="00473C50">
          <w:rPr>
            <w:rFonts w:ascii="Times New Roman" w:eastAsia="Times New Roman" w:hAnsi="Times New Roman" w:cs="Times New Roman"/>
            <w:color w:val="000000"/>
            <w:sz w:val="24"/>
            <w:szCs w:val="24"/>
          </w:rPr>
          <w:delText xml:space="preserve"> access to a file node (file or folder) implicitly gives </w:delText>
        </w:r>
        <w:r w:rsidDel="00473C50">
          <w:rPr>
            <w:rFonts w:ascii="Courier New" w:eastAsia="Courier New" w:hAnsi="Courier New" w:cs="Courier New"/>
            <w:sz w:val="22"/>
            <w:szCs w:val="22"/>
          </w:rPr>
          <w:delText>tree</w:delText>
        </w:r>
        <w:r w:rsidDel="00473C50">
          <w:rPr>
            <w:rFonts w:ascii="Times New Roman" w:eastAsia="Times New Roman" w:hAnsi="Times New Roman" w:cs="Times New Roman"/>
            <w:color w:val="000000"/>
            <w:sz w:val="24"/>
            <w:szCs w:val="24"/>
          </w:rPr>
          <w:delText xml:space="preserve"> </w:delText>
        </w:r>
        <w:r w:rsidDel="00473C50">
          <w:rPr>
            <w:rFonts w:ascii="Courier New" w:eastAsia="Courier New" w:hAnsi="Courier New" w:cs="Courier New"/>
            <w:sz w:val="22"/>
            <w:szCs w:val="22"/>
          </w:rPr>
          <w:delText>read</w:delText>
        </w:r>
        <w:r w:rsidDel="00473C50">
          <w:rPr>
            <w:rFonts w:ascii="Times New Roman" w:eastAsia="Times New Roman" w:hAnsi="Times New Roman" w:cs="Times New Roman"/>
            <w:color w:val="000000"/>
            <w:sz w:val="24"/>
            <w:szCs w:val="24"/>
          </w:rPr>
          <w:delText xml:space="preserve"> access to each ancestor of the node in your home directory if such an access has not been explicitly given to the ancestor. Unlike explicit access, tree read access is not inherited by the descendants. This means, for example siblings of descendants that resulted in a tree read access to be created do not inherit this access and become readable.</w:delText>
        </w:r>
      </w:del>
    </w:p>
    <w:p w14:paraId="785ADCF6" w14:textId="0C9FF2DA" w:rsidR="00DB5F02" w:rsidDel="00473C50" w:rsidRDefault="00A96409">
      <w:pPr>
        <w:pStyle w:val="Heading2"/>
        <w:rPr>
          <w:del w:id="1301" w:author="Shen, Guning" w:date="2024-03-27T14:33:00Z"/>
        </w:rPr>
      </w:pPr>
      <w:del w:id="1302" w:author="Shen, Guning" w:date="2024-03-27T14:33:00Z">
        <w:r w:rsidDel="00473C50">
          <w:delText>Tree Accesses Post-Quiz*</w:delText>
        </w:r>
      </w:del>
    </w:p>
    <w:p w14:paraId="50DBB377" w14:textId="4261F0D7" w:rsidR="00DB5F02" w:rsidDel="00473C50" w:rsidRDefault="00A96409">
      <w:pPr>
        <w:pStyle w:val="Heading2"/>
        <w:rPr>
          <w:del w:id="1303" w:author="Shen, Guning" w:date="2024-03-27T14:33:00Z"/>
        </w:rPr>
      </w:pPr>
      <w:del w:id="1304" w:author="Shen, Guning" w:date="2024-03-27T14:33:00Z">
        <w:r w:rsidDel="00473C50">
          <w:delText>Moving Filtered and Trimmed Files</w:delText>
        </w:r>
      </w:del>
    </w:p>
    <w:p w14:paraId="1780BDDD" w14:textId="4ECE2583" w:rsidR="00DB5F02" w:rsidDel="00473C50" w:rsidRDefault="00A96409">
      <w:pPr>
        <w:rPr>
          <w:del w:id="1305" w:author="Shen, Guning" w:date="2024-03-27T14:33:00Z"/>
        </w:rPr>
      </w:pPr>
      <w:del w:id="1306" w:author="Shen, Guning" w:date="2024-03-27T14:33:00Z">
        <w:r w:rsidDel="00473C50">
          <w:delText xml:space="preserve">By now the four trimmer-filter composites we created in the </w:delText>
        </w:r>
        <w:r w:rsidDel="00473C50">
          <w:rPr>
            <w:rFonts w:ascii="Courier New" w:eastAsia="Courier New" w:hAnsi="Courier New" w:cs="Courier New"/>
            <w:sz w:val="22"/>
            <w:szCs w:val="22"/>
          </w:rPr>
          <w:delText>Running the Trimmer-Filter Composite</w:delText>
        </w:r>
        <w:r w:rsidDel="00473C50">
          <w:delText xml:space="preserve"> section should have finished.</w:delText>
        </w:r>
      </w:del>
    </w:p>
    <w:p w14:paraId="410094C3" w14:textId="73275757" w:rsidR="00DB5F02" w:rsidDel="00473C50" w:rsidRDefault="00A96409">
      <w:pPr>
        <w:rPr>
          <w:del w:id="1307" w:author="Shen, Guning" w:date="2024-03-27T14:33:00Z"/>
        </w:rPr>
      </w:pPr>
      <w:del w:id="1308" w:author="Shen, Guning" w:date="2024-03-27T14:33:00Z">
        <w:r w:rsidDel="00473C50">
          <w:delText>The filtered and trimmed files resulting from these processes will be in different folders.</w:delText>
        </w:r>
      </w:del>
    </w:p>
    <w:p w14:paraId="4E57CFA3" w14:textId="3CB1C1F3" w:rsidR="00DB5F02" w:rsidDel="00473C50" w:rsidRDefault="00A96409">
      <w:pPr>
        <w:rPr>
          <w:del w:id="1309" w:author="Shen, Guning" w:date="2024-03-27T14:33:00Z"/>
        </w:rPr>
      </w:pPr>
      <w:del w:id="1310" w:author="Shen, Guning" w:date="2024-03-27T14:33:00Z">
        <w:r w:rsidDel="00473C50">
          <w:delText xml:space="preserve">Move the drug A files to the </w:delText>
        </w:r>
        <w:r w:rsidDel="00473C50">
          <w:rPr>
            <w:rFonts w:ascii="Courier New" w:eastAsia="Courier New" w:hAnsi="Courier New" w:cs="Courier New"/>
            <w:sz w:val="22"/>
            <w:szCs w:val="22"/>
          </w:rPr>
          <w:delText>RNASequenceOutput/Drug_A</w:delText>
        </w:r>
        <w:r w:rsidDel="00473C50">
          <w:delText xml:space="preserve"> folder of in the </w:delText>
        </w:r>
        <w:r w:rsidDel="00473C50">
          <w:rPr>
            <w:rFonts w:ascii="Courier New" w:eastAsia="Courier New" w:hAnsi="Courier New" w:cs="Courier New"/>
            <w:sz w:val="22"/>
            <w:szCs w:val="22"/>
          </w:rPr>
          <w:delText>Discovery</w:delText>
        </w:r>
        <w:r w:rsidDel="00473C50">
          <w:delText xml:space="preserve"> folder in the home directory. </w:delText>
        </w:r>
      </w:del>
    </w:p>
    <w:p w14:paraId="19C56F0B" w14:textId="1F4ED506" w:rsidR="00DB5F02" w:rsidDel="00473C50" w:rsidRDefault="00A96409">
      <w:pPr>
        <w:rPr>
          <w:del w:id="1311" w:author="Shen, Guning" w:date="2024-03-27T14:33:00Z"/>
        </w:rPr>
      </w:pPr>
      <w:del w:id="1312" w:author="Shen, Guning" w:date="2024-03-27T14:33:00Z">
        <w:r w:rsidDel="00473C50">
          <w:delText>Move the drug B</w:delText>
        </w:r>
        <w:r w:rsidDel="00473C50">
          <w:rPr>
            <w:b/>
          </w:rPr>
          <w:delText xml:space="preserve"> </w:delText>
        </w:r>
        <w:r w:rsidDel="00473C50">
          <w:delText xml:space="preserve">files to the </w:delText>
        </w:r>
        <w:r w:rsidDel="00473C50">
          <w:rPr>
            <w:rFonts w:ascii="Courier New" w:eastAsia="Courier New" w:hAnsi="Courier New" w:cs="Courier New"/>
            <w:sz w:val="22"/>
            <w:szCs w:val="22"/>
          </w:rPr>
          <w:delText>RNASequenceOutput/Drug_A</w:delText>
        </w:r>
        <w:r w:rsidDel="00473C50">
          <w:delText xml:space="preserve"> folder of in the </w:delText>
        </w:r>
        <w:r w:rsidDel="00473C50">
          <w:rPr>
            <w:rFonts w:ascii="Courier New" w:eastAsia="Courier New" w:hAnsi="Courier New" w:cs="Courier New"/>
            <w:sz w:val="22"/>
            <w:szCs w:val="22"/>
          </w:rPr>
          <w:delText>Discovery</w:delText>
        </w:r>
        <w:r w:rsidDel="00473C50">
          <w:delText xml:space="preserve"> folder in the home directory. </w:delText>
        </w:r>
      </w:del>
    </w:p>
    <w:p w14:paraId="4641AFC5" w14:textId="6D6A71CE" w:rsidR="00DB5F02" w:rsidDel="00473C50" w:rsidRDefault="00A96409">
      <w:pPr>
        <w:rPr>
          <w:del w:id="1313" w:author="Shen, Guning" w:date="2024-03-27T14:33:00Z"/>
        </w:rPr>
      </w:pPr>
      <w:del w:id="1314" w:author="Shen, Guning" w:date="2024-03-27T14:33:00Z">
        <w:r w:rsidDel="00473C50">
          <w:rPr>
            <w:noProof/>
          </w:rPr>
          <w:drawing>
            <wp:inline distT="0" distB="0" distL="0" distR="0" wp14:anchorId="111C8D4D" wp14:editId="0F6579AC">
              <wp:extent cx="2913309" cy="1046266"/>
              <wp:effectExtent l="0" t="0" r="0" b="0"/>
              <wp:docPr id="38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913309" cy="1046266"/>
                      </a:xfrm>
                      <a:prstGeom prst="rect">
                        <a:avLst/>
                      </a:prstGeom>
                      <a:ln/>
                    </pic:spPr>
                  </pic:pic>
                </a:graphicData>
              </a:graphic>
            </wp:inline>
          </w:drawing>
        </w:r>
        <w:r w:rsidDel="00473C50">
          <w:delText xml:space="preserve">   </w:delText>
        </w:r>
        <w:r w:rsidDel="00473C50">
          <w:rPr>
            <w:noProof/>
          </w:rPr>
          <w:drawing>
            <wp:inline distT="0" distB="0" distL="0" distR="0" wp14:anchorId="42F985E3" wp14:editId="79923D76">
              <wp:extent cx="2836052" cy="1072981"/>
              <wp:effectExtent l="0" t="0" r="0" b="0"/>
              <wp:docPr id="38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836052" cy="1072981"/>
                      </a:xfrm>
                      <a:prstGeom prst="rect">
                        <a:avLst/>
                      </a:prstGeom>
                      <a:ln/>
                    </pic:spPr>
                  </pic:pic>
                </a:graphicData>
              </a:graphic>
            </wp:inline>
          </w:drawing>
        </w:r>
      </w:del>
    </w:p>
    <w:p w14:paraId="6100E9F0" w14:textId="279CCDD8" w:rsidR="00DB5F02" w:rsidDel="00473C50" w:rsidRDefault="00DB5F02">
      <w:pPr>
        <w:pStyle w:val="Heading2"/>
        <w:rPr>
          <w:del w:id="1315" w:author="Shen, Guning" w:date="2024-03-27T14:33:00Z"/>
        </w:rPr>
      </w:pPr>
    </w:p>
    <w:p w14:paraId="7B1B8010" w14:textId="7EEA90C9" w:rsidR="00DB5F02" w:rsidDel="00473C50" w:rsidRDefault="00A96409">
      <w:pPr>
        <w:pStyle w:val="Heading2"/>
        <w:rPr>
          <w:del w:id="1316" w:author="Shen, Guning" w:date="2024-03-27T14:33:00Z"/>
        </w:rPr>
      </w:pPr>
      <w:del w:id="1317" w:author="Shen, Guning" w:date="2024-03-27T14:33:00Z">
        <w:r w:rsidDel="00473C50">
          <w:delText>Starting Bash through Jupyter Lab</w:delText>
        </w:r>
      </w:del>
    </w:p>
    <w:p w14:paraId="690CEAE2" w14:textId="7F45B86A" w:rsidR="00DB5F02" w:rsidDel="00473C50" w:rsidRDefault="00A96409">
      <w:pPr>
        <w:pBdr>
          <w:top w:val="nil"/>
          <w:left w:val="nil"/>
          <w:bottom w:val="nil"/>
          <w:right w:val="nil"/>
          <w:between w:val="nil"/>
        </w:pBdr>
        <w:spacing w:line="240" w:lineRule="auto"/>
        <w:rPr>
          <w:del w:id="1318" w:author="Shen, Guning" w:date="2024-03-27T14:33:00Z"/>
          <w:rFonts w:ascii="Times New Roman" w:eastAsia="Times New Roman" w:hAnsi="Times New Roman" w:cs="Times New Roman"/>
          <w:color w:val="000000"/>
          <w:sz w:val="24"/>
          <w:szCs w:val="24"/>
        </w:rPr>
      </w:pPr>
      <w:del w:id="1319" w:author="Shen, Guning" w:date="2024-03-27T14:33:00Z">
        <w:r w:rsidDel="00473C50">
          <w:rPr>
            <w:noProof/>
          </w:rPr>
          <w:drawing>
            <wp:inline distT="0" distB="0" distL="0" distR="0" wp14:anchorId="7A4CDC90" wp14:editId="71B67486">
              <wp:extent cx="6285103" cy="474781"/>
              <wp:effectExtent l="0" t="0" r="0" b="0"/>
              <wp:docPr id="38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l="11513" t="23909" r="2788" b="64582"/>
                      <a:stretch>
                        <a:fillRect/>
                      </a:stretch>
                    </pic:blipFill>
                    <pic:spPr>
                      <a:xfrm>
                        <a:off x="0" y="0"/>
                        <a:ext cx="6285103" cy="474781"/>
                      </a:xfrm>
                      <a:prstGeom prst="rect">
                        <a:avLst/>
                      </a:prstGeom>
                      <a:ln/>
                    </pic:spPr>
                  </pic:pic>
                </a:graphicData>
              </a:graphic>
            </wp:inline>
          </w:drawing>
        </w:r>
      </w:del>
    </w:p>
    <w:p w14:paraId="2F9BD0B8" w14:textId="336B62C0" w:rsidR="00DB5F02" w:rsidDel="00473C50" w:rsidRDefault="00A96409">
      <w:pPr>
        <w:pBdr>
          <w:top w:val="nil"/>
          <w:left w:val="nil"/>
          <w:bottom w:val="nil"/>
          <w:right w:val="nil"/>
          <w:between w:val="nil"/>
        </w:pBdr>
        <w:spacing w:line="240" w:lineRule="auto"/>
        <w:rPr>
          <w:del w:id="1320" w:author="Shen, Guning" w:date="2024-03-27T14:33:00Z"/>
          <w:rFonts w:ascii="Times New Roman" w:eastAsia="Times New Roman" w:hAnsi="Times New Roman" w:cs="Times New Roman"/>
          <w:b/>
          <w:sz w:val="42"/>
          <w:szCs w:val="42"/>
        </w:rPr>
      </w:pPr>
      <w:del w:id="1321" w:author="Shen, Guning" w:date="2024-03-27T14:33:00Z">
        <w:r w:rsidDel="00473C50">
          <w:rPr>
            <w:rFonts w:ascii="Times New Roman" w:eastAsia="Times New Roman" w:hAnsi="Times New Roman" w:cs="Times New Roman"/>
            <w:color w:val="000000"/>
            <w:sz w:val="24"/>
            <w:szCs w:val="24"/>
          </w:rPr>
          <w:delText xml:space="preserve">We have seen above how to use a GUI (Graphical User Interface) to run applications and create workflows in the Discovery operating system. The third part of our lesson is to use the command-line to do so. You will use a command-line tool called </w:delText>
        </w:r>
        <w:r w:rsidDel="00473C50">
          <w:rPr>
            <w:rFonts w:ascii="Times New Roman" w:eastAsia="Times New Roman" w:hAnsi="Times New Roman" w:cs="Times New Roman"/>
            <w:i/>
            <w:color w:val="000000"/>
            <w:sz w:val="24"/>
            <w:szCs w:val="24"/>
          </w:rPr>
          <w:delText>bash</w:delText>
        </w:r>
        <w:r w:rsidDel="00473C50">
          <w:rPr>
            <w:rFonts w:ascii="Times New Roman" w:eastAsia="Times New Roman" w:hAnsi="Times New Roman" w:cs="Times New Roman"/>
            <w:color w:val="000000"/>
            <w:sz w:val="24"/>
            <w:szCs w:val="24"/>
          </w:rPr>
          <w:delText>.</w:delText>
        </w:r>
      </w:del>
    </w:p>
    <w:p w14:paraId="07A2FCE9" w14:textId="19D534F7" w:rsidR="00DB5F02" w:rsidDel="00473C50" w:rsidRDefault="00A96409">
      <w:pPr>
        <w:pBdr>
          <w:top w:val="nil"/>
          <w:left w:val="nil"/>
          <w:bottom w:val="nil"/>
          <w:right w:val="nil"/>
          <w:between w:val="nil"/>
        </w:pBdr>
        <w:spacing w:line="240" w:lineRule="auto"/>
        <w:rPr>
          <w:del w:id="1322" w:author="Shen, Guning" w:date="2024-03-27T14:33:00Z"/>
          <w:rFonts w:ascii="Times New Roman" w:eastAsia="Times New Roman" w:hAnsi="Times New Roman" w:cs="Times New Roman"/>
          <w:color w:val="000000"/>
          <w:sz w:val="24"/>
          <w:szCs w:val="24"/>
        </w:rPr>
      </w:pPr>
      <w:del w:id="1323" w:author="Shen, Guning" w:date="2024-03-27T14:33:00Z">
        <w:r w:rsidDel="00473C50">
          <w:rPr>
            <w:rFonts w:ascii="Times New Roman" w:eastAsia="Times New Roman" w:hAnsi="Times New Roman" w:cs="Times New Roman"/>
            <w:color w:val="000000"/>
            <w:sz w:val="24"/>
            <w:szCs w:val="24"/>
          </w:rPr>
          <w:delText xml:space="preserve">Give </w:delText>
        </w:r>
        <w:r w:rsidDel="00473C50">
          <w:rPr>
            <w:rFonts w:ascii="Courier New" w:eastAsia="Courier New" w:hAnsi="Courier New" w:cs="Courier New"/>
            <w:sz w:val="22"/>
            <w:szCs w:val="22"/>
          </w:rPr>
          <w:delText>sdgeorge</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and</w:delText>
        </w:r>
        <w:r w:rsidDel="00473C50">
          <w:rPr>
            <w:rFonts w:ascii="Times New Roman" w:eastAsia="Times New Roman" w:hAnsi="Times New Roman" w:cs="Times New Roman"/>
            <w:b/>
            <w:color w:val="000000"/>
            <w:sz w:val="24"/>
            <w:szCs w:val="24"/>
          </w:rPr>
          <w:delText xml:space="preserve"> </w:delText>
        </w:r>
        <w:r w:rsidDel="00473C50">
          <w:rPr>
            <w:rFonts w:ascii="Courier New" w:eastAsia="Courier New" w:hAnsi="Courier New" w:cs="Courier New"/>
            <w:sz w:val="22"/>
            <w:szCs w:val="22"/>
          </w:rPr>
          <w:delText>dewan</w:delText>
        </w:r>
        <w:r w:rsidDel="00473C50">
          <w:rPr>
            <w:rFonts w:ascii="Times New Roman" w:eastAsia="Times New Roman" w:hAnsi="Times New Roman" w:cs="Times New Roman"/>
            <w:color w:val="000000"/>
            <w:sz w:val="24"/>
            <w:szCs w:val="24"/>
          </w:rPr>
          <w:delText xml:space="preserve"> access to the </w:delText>
        </w:r>
        <w:r w:rsidDel="00473C50">
          <w:rPr>
            <w:rFonts w:ascii="Courier New" w:eastAsia="Courier New" w:hAnsi="Courier New" w:cs="Courier New"/>
            <w:sz w:val="22"/>
            <w:szCs w:val="22"/>
          </w:rPr>
          <w:delText>Bash</w:delText>
        </w:r>
        <w:r w:rsidDel="00473C50">
          <w:rPr>
            <w:rFonts w:ascii="Times New Roman" w:eastAsia="Times New Roman" w:hAnsi="Times New Roman" w:cs="Times New Roman"/>
            <w:color w:val="000000"/>
            <w:sz w:val="24"/>
            <w:szCs w:val="24"/>
          </w:rPr>
          <w:delText xml:space="preserve"> subdirectory in your home folder you created earlier. This is where results of your command-line work will be placed, and by giving us access to this work, you allow us to evaluate how well the lesson was designed.</w:delText>
        </w:r>
      </w:del>
    </w:p>
    <w:p w14:paraId="12CD36DC" w14:textId="5D28A31C" w:rsidR="00DB5F02" w:rsidDel="00473C50" w:rsidRDefault="00A96409">
      <w:pPr>
        <w:pBdr>
          <w:top w:val="nil"/>
          <w:left w:val="nil"/>
          <w:bottom w:val="nil"/>
          <w:right w:val="nil"/>
          <w:between w:val="nil"/>
        </w:pBdr>
        <w:spacing w:line="240" w:lineRule="auto"/>
        <w:rPr>
          <w:del w:id="1324" w:author="Shen, Guning" w:date="2024-03-27T14:33:00Z"/>
          <w:rFonts w:ascii="Times New Roman" w:eastAsia="Times New Roman" w:hAnsi="Times New Roman" w:cs="Times New Roman"/>
          <w:color w:val="000000"/>
          <w:sz w:val="24"/>
          <w:szCs w:val="24"/>
        </w:rPr>
      </w:pPr>
      <w:del w:id="1325" w:author="Shen, Guning" w:date="2024-03-27T14:33:00Z">
        <w:r w:rsidDel="00473C50">
          <w:rPr>
            <w:rFonts w:ascii="Times New Roman" w:eastAsia="Times New Roman" w:hAnsi="Times New Roman" w:cs="Times New Roman"/>
            <w:color w:val="000000"/>
            <w:sz w:val="24"/>
            <w:szCs w:val="24"/>
          </w:rPr>
          <w:delText>Start the following analysis:</w:delText>
        </w:r>
      </w:del>
    </w:p>
    <w:tbl>
      <w:tblPr>
        <w:tblStyle w:val="aff1"/>
        <w:tblW w:w="10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7"/>
        <w:gridCol w:w="1068"/>
        <w:gridCol w:w="5295"/>
        <w:gridCol w:w="2055"/>
      </w:tblGrid>
      <w:tr w:rsidR="00DB5F02" w:rsidDel="00473C50" w14:paraId="043525CE" w14:textId="25F34D20">
        <w:trPr>
          <w:trHeight w:val="843"/>
          <w:del w:id="1326" w:author="Shen, Guning" w:date="2024-03-27T14:33:00Z"/>
        </w:trPr>
        <w:tc>
          <w:tcPr>
            <w:tcW w:w="2077" w:type="dxa"/>
          </w:tcPr>
          <w:p w14:paraId="65BE62F2" w14:textId="3ADB150A" w:rsidR="00DB5F02" w:rsidDel="00473C50" w:rsidRDefault="00A96409">
            <w:pPr>
              <w:pBdr>
                <w:top w:val="nil"/>
                <w:left w:val="nil"/>
                <w:bottom w:val="nil"/>
                <w:right w:val="nil"/>
                <w:between w:val="nil"/>
              </w:pBdr>
              <w:spacing w:after="160"/>
              <w:rPr>
                <w:del w:id="1327" w:author="Shen, Guning" w:date="2024-03-27T14:33:00Z"/>
                <w:rFonts w:ascii="Times New Roman" w:eastAsia="Times New Roman" w:hAnsi="Times New Roman" w:cs="Times New Roman"/>
                <w:color w:val="000000"/>
                <w:sz w:val="24"/>
                <w:szCs w:val="24"/>
              </w:rPr>
            </w:pPr>
            <w:del w:id="1328" w:author="Shen, Guning" w:date="2024-03-27T14:33:00Z">
              <w:r w:rsidDel="00473C50">
                <w:rPr>
                  <w:rFonts w:ascii="Times New Roman" w:eastAsia="Times New Roman" w:hAnsi="Times New Roman" w:cs="Times New Roman"/>
                  <w:color w:val="000000"/>
                  <w:sz w:val="24"/>
                  <w:szCs w:val="24"/>
                </w:rPr>
                <w:delText>Application Name</w:delText>
              </w:r>
            </w:del>
          </w:p>
        </w:tc>
        <w:tc>
          <w:tcPr>
            <w:tcW w:w="1068" w:type="dxa"/>
          </w:tcPr>
          <w:p w14:paraId="53E6D3A0" w14:textId="2CA02D34" w:rsidR="00DB5F02" w:rsidDel="00473C50" w:rsidRDefault="00A96409">
            <w:pPr>
              <w:pBdr>
                <w:top w:val="nil"/>
                <w:left w:val="nil"/>
                <w:bottom w:val="nil"/>
                <w:right w:val="nil"/>
                <w:between w:val="nil"/>
              </w:pBdr>
              <w:spacing w:after="160"/>
              <w:rPr>
                <w:del w:id="1329" w:author="Shen, Guning" w:date="2024-03-27T14:33:00Z"/>
                <w:rFonts w:ascii="Times New Roman" w:eastAsia="Times New Roman" w:hAnsi="Times New Roman" w:cs="Times New Roman"/>
                <w:color w:val="000000"/>
                <w:sz w:val="24"/>
                <w:szCs w:val="24"/>
              </w:rPr>
            </w:pPr>
            <w:del w:id="1330" w:author="Shen, Guning" w:date="2024-03-27T14:33:00Z">
              <w:r w:rsidDel="00473C50">
                <w:rPr>
                  <w:rFonts w:ascii="Times New Roman" w:eastAsia="Times New Roman" w:hAnsi="Times New Roman" w:cs="Times New Roman"/>
                  <w:color w:val="000000"/>
                  <w:sz w:val="24"/>
                  <w:szCs w:val="24"/>
                </w:rPr>
                <w:delText>Analysis Name</w:delText>
              </w:r>
            </w:del>
          </w:p>
        </w:tc>
        <w:tc>
          <w:tcPr>
            <w:tcW w:w="5295" w:type="dxa"/>
          </w:tcPr>
          <w:p w14:paraId="595188AD" w14:textId="5F2DE0EB" w:rsidR="00DB5F02" w:rsidDel="00473C50" w:rsidRDefault="00A96409">
            <w:pPr>
              <w:pBdr>
                <w:top w:val="nil"/>
                <w:left w:val="nil"/>
                <w:bottom w:val="nil"/>
                <w:right w:val="nil"/>
                <w:between w:val="nil"/>
              </w:pBdr>
              <w:spacing w:after="160"/>
              <w:rPr>
                <w:del w:id="1331" w:author="Shen, Guning" w:date="2024-03-27T14:33:00Z"/>
                <w:rFonts w:ascii="Times New Roman" w:eastAsia="Times New Roman" w:hAnsi="Times New Roman" w:cs="Times New Roman"/>
                <w:color w:val="000000"/>
                <w:sz w:val="24"/>
                <w:szCs w:val="24"/>
              </w:rPr>
            </w:pPr>
            <w:del w:id="1332" w:author="Shen, Guning" w:date="2024-03-27T14:33:00Z">
              <w:r w:rsidDel="00473C50">
                <w:rPr>
                  <w:rFonts w:ascii="Times New Roman" w:eastAsia="Times New Roman" w:hAnsi="Times New Roman" w:cs="Times New Roman"/>
                  <w:color w:val="000000"/>
                  <w:sz w:val="24"/>
                  <w:szCs w:val="24"/>
                </w:rPr>
                <w:delText xml:space="preserve">Input Folders </w:delText>
              </w:r>
            </w:del>
          </w:p>
        </w:tc>
        <w:tc>
          <w:tcPr>
            <w:tcW w:w="2055" w:type="dxa"/>
          </w:tcPr>
          <w:p w14:paraId="27F52FBD" w14:textId="5A41B616" w:rsidR="00DB5F02" w:rsidDel="00473C50" w:rsidRDefault="00A96409">
            <w:pPr>
              <w:pBdr>
                <w:top w:val="nil"/>
                <w:left w:val="nil"/>
                <w:bottom w:val="nil"/>
                <w:right w:val="nil"/>
                <w:between w:val="nil"/>
              </w:pBdr>
              <w:spacing w:after="160"/>
              <w:rPr>
                <w:del w:id="1333" w:author="Shen, Guning" w:date="2024-03-27T14:33:00Z"/>
                <w:rFonts w:ascii="Times New Roman" w:eastAsia="Times New Roman" w:hAnsi="Times New Roman" w:cs="Times New Roman"/>
                <w:color w:val="000000"/>
                <w:sz w:val="24"/>
                <w:szCs w:val="24"/>
              </w:rPr>
            </w:pPr>
            <w:del w:id="1334" w:author="Shen, Guning" w:date="2024-03-27T14:33:00Z">
              <w:r w:rsidDel="00473C50">
                <w:rPr>
                  <w:rFonts w:ascii="Times New Roman" w:eastAsia="Times New Roman" w:hAnsi="Times New Roman" w:cs="Times New Roman"/>
                  <w:color w:val="000000"/>
                  <w:sz w:val="24"/>
                  <w:szCs w:val="24"/>
                </w:rPr>
                <w:delText>Output Folder</w:delText>
              </w:r>
            </w:del>
          </w:p>
        </w:tc>
      </w:tr>
      <w:tr w:rsidR="00DB5F02" w:rsidDel="00473C50" w14:paraId="17A4B8CD" w14:textId="4C7E6AA8">
        <w:trPr>
          <w:trHeight w:val="2132"/>
          <w:del w:id="1335" w:author="Shen, Guning" w:date="2024-03-27T14:33:00Z"/>
        </w:trPr>
        <w:tc>
          <w:tcPr>
            <w:tcW w:w="2077" w:type="dxa"/>
          </w:tcPr>
          <w:p w14:paraId="05F7EF89" w14:textId="69EF5A8D" w:rsidR="00DB5F02" w:rsidDel="00473C50" w:rsidRDefault="00A96409">
            <w:pPr>
              <w:pBdr>
                <w:top w:val="nil"/>
                <w:left w:val="nil"/>
                <w:bottom w:val="nil"/>
                <w:right w:val="nil"/>
                <w:between w:val="nil"/>
              </w:pBdr>
              <w:spacing w:after="60"/>
              <w:rPr>
                <w:del w:id="1336" w:author="Shen, Guning" w:date="2024-03-27T14:33:00Z"/>
                <w:rFonts w:ascii="Courier New" w:eastAsia="Courier New" w:hAnsi="Courier New" w:cs="Courier New"/>
                <w:color w:val="000000"/>
                <w:sz w:val="22"/>
                <w:szCs w:val="22"/>
              </w:rPr>
            </w:pPr>
            <w:del w:id="1337" w:author="Shen, Guning" w:date="2024-03-27T14:33:00Z">
              <w:r w:rsidDel="00473C50">
                <w:rPr>
                  <w:rFonts w:ascii="Courier New" w:eastAsia="Courier New" w:hAnsi="Courier New" w:cs="Courier New"/>
                  <w:color w:val="000000"/>
                  <w:sz w:val="22"/>
                  <w:szCs w:val="22"/>
                </w:rPr>
                <w:delText>Jupyter RNA Notebook</w:delText>
              </w:r>
            </w:del>
          </w:p>
        </w:tc>
        <w:tc>
          <w:tcPr>
            <w:tcW w:w="1068" w:type="dxa"/>
          </w:tcPr>
          <w:p w14:paraId="13AD07E1" w14:textId="0F41CB5B" w:rsidR="00DB5F02" w:rsidDel="00473C50" w:rsidRDefault="00A96409">
            <w:pPr>
              <w:pBdr>
                <w:top w:val="nil"/>
                <w:left w:val="nil"/>
                <w:bottom w:val="nil"/>
                <w:right w:val="nil"/>
                <w:between w:val="nil"/>
              </w:pBdr>
              <w:spacing w:after="160"/>
              <w:rPr>
                <w:del w:id="1338" w:author="Shen, Guning" w:date="2024-03-27T14:33:00Z"/>
                <w:rFonts w:ascii="Times New Roman" w:eastAsia="Times New Roman" w:hAnsi="Times New Roman" w:cs="Times New Roman"/>
                <w:color w:val="000000"/>
                <w:sz w:val="24"/>
                <w:szCs w:val="24"/>
              </w:rPr>
            </w:pPr>
            <w:del w:id="1339" w:author="Shen, Guning" w:date="2024-03-27T14:33:00Z">
              <w:r w:rsidDel="00473C50">
                <w:rPr>
                  <w:rFonts w:ascii="Times New Roman" w:eastAsia="Times New Roman" w:hAnsi="Times New Roman" w:cs="Times New Roman"/>
                  <w:color w:val="000000"/>
                  <w:sz w:val="24"/>
                  <w:szCs w:val="24"/>
                </w:rPr>
                <w:delText>Chosen by you</w:delText>
              </w:r>
            </w:del>
          </w:p>
        </w:tc>
        <w:tc>
          <w:tcPr>
            <w:tcW w:w="5295" w:type="dxa"/>
          </w:tcPr>
          <w:p w14:paraId="7014038C" w14:textId="606F6997" w:rsidR="00DB5F02" w:rsidDel="00473C50" w:rsidRDefault="00A96409">
            <w:pPr>
              <w:pBdr>
                <w:top w:val="nil"/>
                <w:left w:val="nil"/>
                <w:bottom w:val="nil"/>
                <w:right w:val="nil"/>
                <w:between w:val="nil"/>
              </w:pBdr>
              <w:rPr>
                <w:del w:id="1340" w:author="Shen, Guning" w:date="2024-03-27T14:33:00Z"/>
                <w:color w:val="000000"/>
              </w:rPr>
            </w:pPr>
            <w:del w:id="1341" w:author="Shen, Guning" w:date="2024-03-27T14:33:00Z">
              <w:r w:rsidDel="00473C50">
                <w:rPr>
                  <w:color w:val="000000"/>
                </w:rPr>
                <w:delText xml:space="preserve">RNA Samples: </w:delText>
              </w:r>
              <w:r w:rsidDel="00473C50">
                <w:rPr>
                  <w:rFonts w:ascii="Courier New" w:eastAsia="Courier New" w:hAnsi="Courier New" w:cs="Courier New"/>
                  <w:color w:val="000000"/>
                  <w:sz w:val="22"/>
                  <w:szCs w:val="22"/>
                </w:rPr>
                <w:delText>/iplant/home/sdgeorge/RNA_SEQ_SAMPLES</w:delText>
              </w:r>
            </w:del>
          </w:p>
          <w:p w14:paraId="4AD916A2" w14:textId="0E2D32E9" w:rsidR="00DB5F02" w:rsidDel="00473C50" w:rsidRDefault="00A96409">
            <w:pPr>
              <w:pBdr>
                <w:top w:val="nil"/>
                <w:left w:val="nil"/>
                <w:bottom w:val="nil"/>
                <w:right w:val="nil"/>
                <w:between w:val="nil"/>
              </w:pBdr>
              <w:spacing w:after="60"/>
              <w:rPr>
                <w:del w:id="1342" w:author="Shen, Guning" w:date="2024-03-27T14:33:00Z"/>
                <w:rFonts w:ascii="Courier New" w:eastAsia="Courier New" w:hAnsi="Courier New" w:cs="Courier New"/>
                <w:color w:val="000000"/>
                <w:sz w:val="22"/>
                <w:szCs w:val="22"/>
              </w:rPr>
            </w:pPr>
            <w:del w:id="1343" w:author="Shen, Guning" w:date="2024-03-27T14:33:00Z">
              <w:r w:rsidDel="00473C50">
                <w:rPr>
                  <w:rFonts w:ascii="Courier New" w:eastAsia="Courier New" w:hAnsi="Courier New" w:cs="Courier New"/>
                  <w:color w:val="000000"/>
                  <w:sz w:val="22"/>
                  <w:szCs w:val="22"/>
                </w:rPr>
                <w:delText>DNA Subway Folder:</w:delText>
              </w:r>
            </w:del>
          </w:p>
          <w:p w14:paraId="05461999" w14:textId="2FB75290" w:rsidR="00DB5F02" w:rsidDel="00473C50" w:rsidRDefault="00A96409">
            <w:pPr>
              <w:pBdr>
                <w:top w:val="nil"/>
                <w:left w:val="nil"/>
                <w:bottom w:val="nil"/>
                <w:right w:val="nil"/>
                <w:between w:val="nil"/>
              </w:pBdr>
              <w:rPr>
                <w:del w:id="1344" w:author="Shen, Guning" w:date="2024-03-27T14:33:00Z"/>
                <w:color w:val="000000"/>
              </w:rPr>
            </w:pPr>
            <w:del w:id="1345" w:author="Shen, Guning" w:date="2024-03-27T14:33:00Z">
              <w:r w:rsidDel="00473C50">
                <w:rPr>
                  <w:rFonts w:ascii="Courier New" w:eastAsia="Courier New" w:hAnsi="Courier New" w:cs="Courier New"/>
                  <w:color w:val="000000"/>
                  <w:sz w:val="22"/>
                  <w:szCs w:val="22"/>
                </w:rPr>
                <w:delText>DNASubway</w:delText>
              </w:r>
              <w:r w:rsidDel="00473C50">
                <w:rPr>
                  <w:color w:val="000000"/>
                </w:rPr>
                <w:delText xml:space="preserve"> in home directory</w:delText>
              </w:r>
            </w:del>
          </w:p>
          <w:p w14:paraId="6D50C6C4" w14:textId="0F5F21F9" w:rsidR="00DB5F02" w:rsidDel="00473C50" w:rsidRDefault="00A96409">
            <w:pPr>
              <w:pBdr>
                <w:top w:val="nil"/>
                <w:left w:val="nil"/>
                <w:bottom w:val="nil"/>
                <w:right w:val="nil"/>
                <w:between w:val="nil"/>
              </w:pBdr>
              <w:spacing w:after="60"/>
              <w:rPr>
                <w:del w:id="1346" w:author="Shen, Guning" w:date="2024-03-27T14:33:00Z"/>
                <w:rFonts w:ascii="Courier New" w:eastAsia="Courier New" w:hAnsi="Courier New" w:cs="Courier New"/>
                <w:color w:val="000000"/>
                <w:sz w:val="22"/>
                <w:szCs w:val="22"/>
              </w:rPr>
            </w:pPr>
            <w:del w:id="1347" w:author="Shen, Guning" w:date="2024-03-27T14:33:00Z">
              <w:r w:rsidDel="00473C50">
                <w:rPr>
                  <w:rFonts w:ascii="Courier New" w:eastAsia="Courier New" w:hAnsi="Courier New" w:cs="Courier New"/>
                  <w:color w:val="000000"/>
                  <w:sz w:val="22"/>
                  <w:szCs w:val="22"/>
                </w:rPr>
                <w:delText>Discovery Folder:</w:delText>
              </w:r>
            </w:del>
          </w:p>
          <w:p w14:paraId="4EE63248" w14:textId="2470002C" w:rsidR="00DB5F02" w:rsidDel="00473C50" w:rsidRDefault="00A96409">
            <w:pPr>
              <w:pBdr>
                <w:top w:val="nil"/>
                <w:left w:val="nil"/>
                <w:bottom w:val="nil"/>
                <w:right w:val="nil"/>
                <w:between w:val="nil"/>
              </w:pBdr>
              <w:rPr>
                <w:del w:id="1348" w:author="Shen, Guning" w:date="2024-03-27T14:33:00Z"/>
                <w:color w:val="000000"/>
              </w:rPr>
            </w:pPr>
            <w:del w:id="1349" w:author="Shen, Guning" w:date="2024-03-27T14:33:00Z">
              <w:r w:rsidDel="00473C50">
                <w:rPr>
                  <w:rFonts w:ascii="Courier New" w:eastAsia="Courier New" w:hAnsi="Courier New" w:cs="Courier New"/>
                  <w:color w:val="000000"/>
                  <w:sz w:val="22"/>
                  <w:szCs w:val="22"/>
                </w:rPr>
                <w:delText>Discovery</w:delText>
              </w:r>
              <w:r w:rsidDel="00473C50">
                <w:rPr>
                  <w:color w:val="000000"/>
                </w:rPr>
                <w:delText xml:space="preserve"> folder in home directory</w:delText>
              </w:r>
            </w:del>
          </w:p>
          <w:p w14:paraId="7023CF57" w14:textId="1B3573E7" w:rsidR="00DB5F02" w:rsidDel="00473C50" w:rsidRDefault="00A96409">
            <w:pPr>
              <w:pBdr>
                <w:top w:val="nil"/>
                <w:left w:val="nil"/>
                <w:bottom w:val="nil"/>
                <w:right w:val="nil"/>
                <w:between w:val="nil"/>
              </w:pBdr>
              <w:spacing w:after="60"/>
              <w:rPr>
                <w:del w:id="1350" w:author="Shen, Guning" w:date="2024-03-27T14:33:00Z"/>
                <w:rFonts w:ascii="Courier New" w:eastAsia="Courier New" w:hAnsi="Courier New" w:cs="Courier New"/>
                <w:color w:val="000000"/>
                <w:sz w:val="22"/>
                <w:szCs w:val="22"/>
              </w:rPr>
            </w:pPr>
            <w:del w:id="1351" w:author="Shen, Guning" w:date="2024-03-27T14:33:00Z">
              <w:r w:rsidDel="00473C50">
                <w:rPr>
                  <w:rFonts w:ascii="Courier New" w:eastAsia="Courier New" w:hAnsi="Courier New" w:cs="Courier New"/>
                  <w:color w:val="000000"/>
                  <w:sz w:val="22"/>
                  <w:szCs w:val="22"/>
                </w:rPr>
                <w:delText>Bash Folder:</w:delText>
              </w:r>
            </w:del>
          </w:p>
          <w:p w14:paraId="28D63EFC" w14:textId="086D1B3F" w:rsidR="00DB5F02" w:rsidDel="00473C50" w:rsidRDefault="00A96409">
            <w:pPr>
              <w:pBdr>
                <w:top w:val="nil"/>
                <w:left w:val="nil"/>
                <w:bottom w:val="nil"/>
                <w:right w:val="nil"/>
                <w:between w:val="nil"/>
              </w:pBdr>
              <w:rPr>
                <w:del w:id="1352" w:author="Shen, Guning" w:date="2024-03-27T14:33:00Z"/>
                <w:color w:val="000000"/>
              </w:rPr>
            </w:pPr>
            <w:del w:id="1353" w:author="Shen, Guning" w:date="2024-03-27T14:33:00Z">
              <w:r w:rsidDel="00473C50">
                <w:rPr>
                  <w:rFonts w:ascii="Courier New" w:eastAsia="Courier New" w:hAnsi="Courier New" w:cs="Courier New"/>
                  <w:b/>
                  <w:color w:val="000000"/>
                  <w:sz w:val="22"/>
                  <w:szCs w:val="22"/>
                </w:rPr>
                <w:delText>Bash</w:delText>
              </w:r>
              <w:r w:rsidDel="00473C50">
                <w:rPr>
                  <w:color w:val="000000"/>
                </w:rPr>
                <w:delText xml:space="preserve"> folder in home directory</w:delText>
              </w:r>
            </w:del>
          </w:p>
          <w:p w14:paraId="3E3AFF1F" w14:textId="5CBAFED3" w:rsidR="00DB5F02" w:rsidDel="00473C50" w:rsidRDefault="00DB5F02">
            <w:pPr>
              <w:pBdr>
                <w:top w:val="nil"/>
                <w:left w:val="nil"/>
                <w:bottom w:val="nil"/>
                <w:right w:val="nil"/>
                <w:between w:val="nil"/>
              </w:pBdr>
              <w:rPr>
                <w:del w:id="1354" w:author="Shen, Guning" w:date="2024-03-27T14:33:00Z"/>
                <w:color w:val="000000"/>
              </w:rPr>
            </w:pPr>
          </w:p>
          <w:p w14:paraId="785A1D3A" w14:textId="0CCED4AC" w:rsidR="00DB5F02" w:rsidDel="00473C50" w:rsidRDefault="00DB5F02">
            <w:pPr>
              <w:pBdr>
                <w:top w:val="nil"/>
                <w:left w:val="nil"/>
                <w:bottom w:val="nil"/>
                <w:right w:val="nil"/>
                <w:between w:val="nil"/>
              </w:pBdr>
              <w:rPr>
                <w:del w:id="1355" w:author="Shen, Guning" w:date="2024-03-27T14:33:00Z"/>
                <w:color w:val="000000"/>
              </w:rPr>
            </w:pPr>
          </w:p>
          <w:p w14:paraId="34203986" w14:textId="75C19329" w:rsidR="00DB5F02" w:rsidDel="00473C50" w:rsidRDefault="00DB5F02">
            <w:pPr>
              <w:pBdr>
                <w:top w:val="nil"/>
                <w:left w:val="nil"/>
                <w:bottom w:val="nil"/>
                <w:right w:val="nil"/>
                <w:between w:val="nil"/>
              </w:pBdr>
              <w:spacing w:after="160"/>
              <w:rPr>
                <w:del w:id="1356" w:author="Shen, Guning" w:date="2024-03-27T14:33:00Z"/>
                <w:rFonts w:ascii="Times New Roman" w:eastAsia="Times New Roman" w:hAnsi="Times New Roman" w:cs="Times New Roman"/>
                <w:color w:val="000000"/>
                <w:sz w:val="24"/>
                <w:szCs w:val="24"/>
              </w:rPr>
            </w:pPr>
          </w:p>
        </w:tc>
        <w:tc>
          <w:tcPr>
            <w:tcW w:w="2055" w:type="dxa"/>
          </w:tcPr>
          <w:p w14:paraId="534BA278" w14:textId="55202027" w:rsidR="00DB5F02" w:rsidDel="00473C50" w:rsidRDefault="00A96409">
            <w:pPr>
              <w:pBdr>
                <w:top w:val="nil"/>
                <w:left w:val="nil"/>
                <w:bottom w:val="nil"/>
                <w:right w:val="nil"/>
                <w:between w:val="nil"/>
              </w:pBdr>
              <w:spacing w:after="60"/>
              <w:rPr>
                <w:del w:id="1357" w:author="Shen, Guning" w:date="2024-03-27T14:33:00Z"/>
                <w:rFonts w:ascii="Courier New" w:eastAsia="Courier New" w:hAnsi="Courier New" w:cs="Courier New"/>
                <w:color w:val="000000"/>
                <w:sz w:val="22"/>
                <w:szCs w:val="22"/>
              </w:rPr>
            </w:pPr>
            <w:del w:id="1358" w:author="Shen, Guning" w:date="2024-03-27T14:33:00Z">
              <w:r w:rsidDel="00473C50">
                <w:rPr>
                  <w:rFonts w:ascii="Courier New" w:eastAsia="Courier New" w:hAnsi="Courier New" w:cs="Courier New"/>
                  <w:color w:val="000000"/>
                  <w:sz w:val="22"/>
                  <w:szCs w:val="22"/>
                </w:rPr>
                <w:delText>Bash in home directory</w:delText>
              </w:r>
            </w:del>
          </w:p>
        </w:tc>
      </w:tr>
    </w:tbl>
    <w:p w14:paraId="255256D5" w14:textId="5C68D8BB" w:rsidR="00DB5F02" w:rsidDel="00473C50" w:rsidRDefault="00A96409">
      <w:pPr>
        <w:pBdr>
          <w:top w:val="nil"/>
          <w:left w:val="nil"/>
          <w:bottom w:val="nil"/>
          <w:right w:val="nil"/>
          <w:between w:val="nil"/>
        </w:pBdr>
        <w:spacing w:after="200" w:line="240" w:lineRule="auto"/>
        <w:rPr>
          <w:del w:id="1359" w:author="Shen, Guning" w:date="2024-03-27T14:33:00Z"/>
          <w:i/>
          <w:color w:val="44546A"/>
          <w:sz w:val="27"/>
          <w:szCs w:val="27"/>
        </w:rPr>
      </w:pPr>
      <w:del w:id="1360" w:author="Shen, Guning" w:date="2024-03-27T14:33:00Z">
        <w:r w:rsidDel="00473C50">
          <w:rPr>
            <w:i/>
            <w:color w:val="44546A"/>
            <w:sz w:val="22"/>
            <w:szCs w:val="22"/>
          </w:rPr>
          <w:delText xml:space="preserve">Table 2: Analysis Created from </w:delText>
        </w:r>
        <w:r w:rsidDel="00473C50">
          <w:rPr>
            <w:b/>
            <w:i/>
            <w:color w:val="44546A"/>
            <w:sz w:val="18"/>
            <w:szCs w:val="18"/>
          </w:rPr>
          <w:delText xml:space="preserve">Jupyter RNA Notebook </w:delText>
        </w:r>
        <w:r w:rsidDel="00473C50">
          <w:rPr>
            <w:i/>
            <w:color w:val="44546A"/>
            <w:sz w:val="18"/>
            <w:szCs w:val="18"/>
          </w:rPr>
          <w:delText>by Samuel George.</w:delText>
        </w:r>
      </w:del>
    </w:p>
    <w:p w14:paraId="62D9F25B" w14:textId="247836AE" w:rsidR="00DB5F02" w:rsidDel="00473C50" w:rsidRDefault="00A96409">
      <w:pPr>
        <w:pBdr>
          <w:top w:val="nil"/>
          <w:left w:val="nil"/>
          <w:bottom w:val="nil"/>
          <w:right w:val="nil"/>
          <w:between w:val="nil"/>
        </w:pBdr>
        <w:spacing w:line="240" w:lineRule="auto"/>
        <w:rPr>
          <w:del w:id="1361" w:author="Shen, Guning" w:date="2024-03-27T14:33:00Z"/>
          <w:rFonts w:ascii="Times New Roman" w:eastAsia="Times New Roman" w:hAnsi="Times New Roman" w:cs="Times New Roman"/>
          <w:color w:val="000000"/>
          <w:sz w:val="24"/>
          <w:szCs w:val="24"/>
        </w:rPr>
      </w:pPr>
      <w:del w:id="1362" w:author="Shen, Guning" w:date="2024-03-27T14:33:00Z">
        <w:r w:rsidDel="00473C50">
          <w:rPr>
            <w:rFonts w:ascii="Times New Roman" w:eastAsia="Times New Roman" w:hAnsi="Times New Roman" w:cs="Times New Roman"/>
            <w:color w:val="000000"/>
            <w:sz w:val="24"/>
            <w:szCs w:val="24"/>
          </w:rPr>
          <w:delText xml:space="preserve">Unlike other applications, the </w:delText>
        </w:r>
        <w:r w:rsidDel="00473C50">
          <w:rPr>
            <w:rFonts w:ascii="Courier New" w:eastAsia="Courier New" w:hAnsi="Courier New" w:cs="Courier New"/>
            <w:sz w:val="22"/>
            <w:szCs w:val="22"/>
          </w:rPr>
          <w:delText>Jupyter RNA Notebook</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application asks for multiple input folder names, as shown above.  These folder capture all the work done in the three parts of this lesson: DNASubway, Discovery, and bash. The output folder, Bash, is the same as one of the input folders because it captures the work done in the bash part of the exercise.</w:delText>
        </w:r>
      </w:del>
    </w:p>
    <w:p w14:paraId="5E338A1D" w14:textId="6854296A" w:rsidR="00DB5F02" w:rsidDel="00473C50" w:rsidRDefault="00A96409">
      <w:pPr>
        <w:rPr>
          <w:del w:id="1363" w:author="Shen, Guning" w:date="2024-03-27T14:33:00Z"/>
        </w:rPr>
      </w:pPr>
      <w:del w:id="1364" w:author="Shen, Guning" w:date="2024-03-27T14:33:00Z">
        <w:r w:rsidDel="00473C50">
          <w:delText>After you start the analysis, click on the Analysis tool to display the record of the newly created analysis. This analysis will take time to start, so let us take a quiz in the meantime.</w:delText>
        </w:r>
      </w:del>
    </w:p>
    <w:p w14:paraId="7A465A71" w14:textId="267D658C" w:rsidR="00DB5F02" w:rsidDel="00473C50" w:rsidRDefault="00A96409">
      <w:pPr>
        <w:rPr>
          <w:del w:id="1365" w:author="Shen, Guning" w:date="2024-03-27T14:33:00Z"/>
        </w:rPr>
      </w:pPr>
      <w:del w:id="1366" w:author="Shen, Guning" w:date="2024-03-27T14:33:00Z">
        <w:r w:rsidDel="00473C50">
          <w:delText xml:space="preserve">Keep an eye on its status, while you are taking the quiz. If you see it running, you click on the second icon to the right that says </w:delText>
        </w:r>
        <w:r w:rsidDel="00473C50">
          <w:rPr>
            <w:rFonts w:ascii="Courier New" w:eastAsia="Courier New" w:hAnsi="Courier New" w:cs="Courier New"/>
            <w:sz w:val="22"/>
            <w:szCs w:val="22"/>
          </w:rPr>
          <w:delText>Go to Analysis</w:delText>
        </w:r>
        <w:r w:rsidDel="00473C50">
          <w:delText>. This step will also take time.</w:delText>
        </w:r>
      </w:del>
    </w:p>
    <w:p w14:paraId="78088E11" w14:textId="21F20115" w:rsidR="00DB5F02" w:rsidDel="00473C50" w:rsidRDefault="00A96409">
      <w:pPr>
        <w:pStyle w:val="Heading2"/>
        <w:rPr>
          <w:del w:id="1367" w:author="Shen, Guning" w:date="2024-03-27T14:33:00Z"/>
        </w:rPr>
      </w:pPr>
      <w:del w:id="1368" w:author="Shen, Guning" w:date="2024-03-27T14:33:00Z">
        <w:r w:rsidDel="00473C50">
          <w:delText>Inheritance and Overriding Exercise*</w:delText>
        </w:r>
      </w:del>
    </w:p>
    <w:p w14:paraId="7B3F2D77" w14:textId="5D521E40" w:rsidR="00DB5F02" w:rsidDel="00473C50" w:rsidRDefault="00A96409">
      <w:pPr>
        <w:pBdr>
          <w:top w:val="nil"/>
          <w:left w:val="nil"/>
          <w:bottom w:val="nil"/>
          <w:right w:val="nil"/>
          <w:between w:val="nil"/>
        </w:pBdr>
        <w:spacing w:line="240" w:lineRule="auto"/>
        <w:rPr>
          <w:del w:id="1369" w:author="Shen, Guning" w:date="2024-03-27T14:33:00Z"/>
          <w:rFonts w:ascii="Times New Roman" w:eastAsia="Times New Roman" w:hAnsi="Times New Roman" w:cs="Times New Roman"/>
          <w:color w:val="000000"/>
          <w:sz w:val="24"/>
          <w:szCs w:val="24"/>
        </w:rPr>
      </w:pPr>
      <w:del w:id="1370" w:author="Shen, Guning" w:date="2024-03-27T14:33:00Z">
        <w:r w:rsidDel="00473C50">
          <w:rPr>
            <w:rFonts w:ascii="Times New Roman" w:eastAsia="Times New Roman" w:hAnsi="Times New Roman" w:cs="Times New Roman"/>
            <w:color w:val="000000"/>
            <w:sz w:val="24"/>
            <w:szCs w:val="24"/>
          </w:rPr>
          <w:delText>To help you understand the Discovery Environment’s access control, create access records to satisfy the following access requirements.</w:delText>
        </w:r>
      </w:del>
    </w:p>
    <w:p w14:paraId="41C021D8" w14:textId="7D9D9B3D" w:rsidR="00DB5F02" w:rsidDel="00473C50" w:rsidRDefault="00A96409">
      <w:pPr>
        <w:numPr>
          <w:ilvl w:val="0"/>
          <w:numId w:val="17"/>
        </w:numPr>
        <w:pBdr>
          <w:top w:val="nil"/>
          <w:left w:val="nil"/>
          <w:bottom w:val="nil"/>
          <w:right w:val="nil"/>
          <w:between w:val="nil"/>
        </w:pBdr>
        <w:spacing w:line="240" w:lineRule="auto"/>
        <w:rPr>
          <w:del w:id="1371" w:author="Shen, Guning" w:date="2024-03-27T14:33:00Z"/>
        </w:rPr>
      </w:pPr>
      <w:del w:id="1372" w:author="Shen, Guning" w:date="2024-03-27T14:33:00Z">
        <w:r w:rsidDel="00473C50">
          <w:rPr>
            <w:rFonts w:ascii="Courier New" w:eastAsia="Courier New" w:hAnsi="Courier New" w:cs="Courier New"/>
            <w:sz w:val="22"/>
            <w:szCs w:val="22"/>
          </w:rPr>
          <w:delText>sdgeorge</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should be able to </w:delText>
        </w:r>
        <w:r w:rsidDel="00473C50">
          <w:rPr>
            <w:rFonts w:ascii="Courier New" w:eastAsia="Courier New" w:hAnsi="Courier New" w:cs="Courier New"/>
            <w:sz w:val="22"/>
            <w:szCs w:val="22"/>
          </w:rPr>
          <w:delText>read</w:delText>
        </w:r>
        <w:r w:rsidDel="00473C50">
          <w:rPr>
            <w:rFonts w:ascii="Times New Roman" w:eastAsia="Times New Roman" w:hAnsi="Times New Roman" w:cs="Times New Roman"/>
            <w:color w:val="000000"/>
            <w:sz w:val="24"/>
            <w:szCs w:val="24"/>
          </w:rPr>
          <w:delText xml:space="preserve"> every descendant of Discovery.</w:delText>
        </w:r>
      </w:del>
    </w:p>
    <w:p w14:paraId="02DF3FCD" w14:textId="611F1AC0" w:rsidR="00DB5F02" w:rsidDel="00473C50" w:rsidRDefault="00A96409">
      <w:pPr>
        <w:numPr>
          <w:ilvl w:val="0"/>
          <w:numId w:val="17"/>
        </w:numPr>
        <w:pBdr>
          <w:top w:val="nil"/>
          <w:left w:val="nil"/>
          <w:bottom w:val="nil"/>
          <w:right w:val="nil"/>
          <w:between w:val="nil"/>
        </w:pBdr>
        <w:spacing w:line="240" w:lineRule="auto"/>
        <w:rPr>
          <w:del w:id="1373" w:author="Shen, Guning" w:date="2024-03-27T14:33:00Z"/>
        </w:rPr>
      </w:pPr>
      <w:del w:id="1374" w:author="Shen, Guning" w:date="2024-03-27T14:33:00Z">
        <w:r w:rsidDel="00473C50">
          <w:rPr>
            <w:rFonts w:ascii="Courier New" w:eastAsia="Courier New" w:hAnsi="Courier New" w:cs="Courier New"/>
            <w:sz w:val="22"/>
            <w:szCs w:val="22"/>
          </w:rPr>
          <w:delText>public</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should be able to </w:delText>
        </w:r>
        <w:r w:rsidDel="00473C50">
          <w:rPr>
            <w:rFonts w:ascii="Courier New" w:eastAsia="Courier New" w:hAnsi="Courier New" w:cs="Courier New"/>
            <w:sz w:val="22"/>
            <w:szCs w:val="22"/>
          </w:rPr>
          <w:delText>read</w:delText>
        </w:r>
        <w:r w:rsidDel="00473C50">
          <w:rPr>
            <w:rFonts w:ascii="Times New Roman" w:eastAsia="Times New Roman" w:hAnsi="Times New Roman" w:cs="Times New Roman"/>
            <w:color w:val="000000"/>
            <w:sz w:val="24"/>
            <w:szCs w:val="24"/>
          </w:rPr>
          <w:delText xml:space="preserve"> all files related to </w:delText>
        </w:r>
        <w:r w:rsidDel="00473C50">
          <w:rPr>
            <w:rFonts w:ascii="Courier New" w:eastAsia="Courier New" w:hAnsi="Courier New" w:cs="Courier New"/>
            <w:sz w:val="22"/>
            <w:szCs w:val="22"/>
          </w:rPr>
          <w:delText>Drug_B</w:delText>
        </w:r>
        <w:r w:rsidDel="00473C50">
          <w:rPr>
            <w:rFonts w:ascii="Times New Roman" w:eastAsia="Times New Roman" w:hAnsi="Times New Roman" w:cs="Times New Roman"/>
            <w:color w:val="000000"/>
            <w:sz w:val="24"/>
            <w:szCs w:val="24"/>
          </w:rPr>
          <w:delText>.</w:delText>
        </w:r>
      </w:del>
    </w:p>
    <w:p w14:paraId="499F5744" w14:textId="1E58B727" w:rsidR="00DB5F02" w:rsidDel="00473C50" w:rsidRDefault="00A96409">
      <w:pPr>
        <w:pBdr>
          <w:top w:val="nil"/>
          <w:left w:val="nil"/>
          <w:bottom w:val="nil"/>
          <w:right w:val="nil"/>
          <w:between w:val="nil"/>
        </w:pBdr>
        <w:spacing w:line="240" w:lineRule="auto"/>
        <w:rPr>
          <w:del w:id="1375" w:author="Shen, Guning" w:date="2024-03-27T14:33:00Z"/>
          <w:rFonts w:ascii="Times New Roman" w:eastAsia="Times New Roman" w:hAnsi="Times New Roman" w:cs="Times New Roman"/>
          <w:color w:val="000000"/>
          <w:sz w:val="24"/>
          <w:szCs w:val="24"/>
        </w:rPr>
      </w:pPr>
      <w:del w:id="1376" w:author="Shen, Guning" w:date="2024-03-27T14:33:00Z">
        <w:r w:rsidDel="00473C50">
          <w:rPr>
            <w:rFonts w:ascii="Times New Roman" w:eastAsia="Times New Roman" w:hAnsi="Times New Roman" w:cs="Times New Roman"/>
            <w:color w:val="000000"/>
            <w:sz w:val="24"/>
            <w:szCs w:val="24"/>
          </w:rPr>
          <w:delText xml:space="preserve">No other access should be allowed to descendants of </w:delText>
        </w:r>
        <w:r w:rsidDel="00473C50">
          <w:rPr>
            <w:rFonts w:ascii="Courier New" w:eastAsia="Courier New" w:hAnsi="Courier New" w:cs="Courier New"/>
            <w:sz w:val="22"/>
            <w:szCs w:val="22"/>
          </w:rPr>
          <w:delText>Discovery</w:delText>
        </w:r>
        <w:r w:rsidDel="00473C50">
          <w:rPr>
            <w:rFonts w:ascii="Times New Roman" w:eastAsia="Times New Roman" w:hAnsi="Times New Roman" w:cs="Times New Roman"/>
            <w:color w:val="000000"/>
            <w:sz w:val="24"/>
            <w:szCs w:val="24"/>
          </w:rPr>
          <w:delText xml:space="preserve">. In particular, </w:delText>
        </w:r>
        <w:r w:rsidDel="00473C50">
          <w:rPr>
            <w:rFonts w:ascii="Courier New" w:eastAsia="Courier New" w:hAnsi="Courier New" w:cs="Courier New"/>
            <w:sz w:val="22"/>
            <w:szCs w:val="22"/>
          </w:rPr>
          <w:delText>public</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should </w:delText>
        </w:r>
        <w:r w:rsidDel="00473C50">
          <w:rPr>
            <w:rFonts w:ascii="Times New Roman" w:eastAsia="Times New Roman" w:hAnsi="Times New Roman" w:cs="Times New Roman"/>
            <w:i/>
            <w:color w:val="000000"/>
            <w:sz w:val="24"/>
            <w:szCs w:val="24"/>
          </w:rPr>
          <w:delText>not</w:delText>
        </w:r>
        <w:r w:rsidDel="00473C50">
          <w:rPr>
            <w:rFonts w:ascii="Times New Roman" w:eastAsia="Times New Roman" w:hAnsi="Times New Roman" w:cs="Times New Roman"/>
            <w:color w:val="000000"/>
            <w:sz w:val="24"/>
            <w:szCs w:val="24"/>
          </w:rPr>
          <w:delText xml:space="preserve"> be allowed to read any file related to </w:delText>
        </w:r>
        <w:r w:rsidDel="00473C50">
          <w:rPr>
            <w:rFonts w:ascii="Courier New" w:eastAsia="Courier New" w:hAnsi="Courier New" w:cs="Courier New"/>
            <w:sz w:val="22"/>
            <w:szCs w:val="22"/>
          </w:rPr>
          <w:delText>Drug_A</w:delText>
        </w:r>
        <w:r w:rsidDel="00473C50">
          <w:rPr>
            <w:rFonts w:ascii="Times New Roman" w:eastAsia="Times New Roman" w:hAnsi="Times New Roman" w:cs="Times New Roman"/>
            <w:color w:val="000000"/>
            <w:sz w:val="24"/>
            <w:szCs w:val="24"/>
          </w:rPr>
          <w:delText xml:space="preserve"> including the </w:delText>
        </w:r>
        <w:r w:rsidDel="00473C50">
          <w:rPr>
            <w:rFonts w:ascii="Courier New" w:eastAsia="Courier New" w:hAnsi="Courier New" w:cs="Courier New"/>
            <w:sz w:val="22"/>
            <w:szCs w:val="22"/>
          </w:rPr>
          <w:delText>sort_output.txt</w:delText>
        </w:r>
        <w:r w:rsidDel="00473C50">
          <w:rPr>
            <w:rFonts w:ascii="Times New Roman" w:eastAsia="Times New Roman" w:hAnsi="Times New Roman" w:cs="Times New Roman"/>
            <w:color w:val="000000"/>
            <w:sz w:val="24"/>
            <w:szCs w:val="24"/>
          </w:rPr>
          <w:delText xml:space="preserve"> file in </w:delText>
        </w:r>
        <w:r w:rsidDel="00473C50">
          <w:rPr>
            <w:rFonts w:ascii="Courier New" w:eastAsia="Courier New" w:hAnsi="Courier New" w:cs="Courier New"/>
            <w:sz w:val="22"/>
            <w:szCs w:val="22"/>
          </w:rPr>
          <w:delText>FilteredSortedOutput</w:delText>
        </w:r>
        <w:r w:rsidDel="00473C50">
          <w:rPr>
            <w:rFonts w:ascii="Times New Roman" w:eastAsia="Times New Roman" w:hAnsi="Times New Roman" w:cs="Times New Roman"/>
            <w:color w:val="000000"/>
            <w:sz w:val="24"/>
            <w:szCs w:val="24"/>
          </w:rPr>
          <w:delText>.</w:delText>
        </w:r>
      </w:del>
    </w:p>
    <w:tbl>
      <w:tblPr>
        <w:tblStyle w:val="af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5"/>
        <w:gridCol w:w="4405"/>
      </w:tblGrid>
      <w:tr w:rsidR="00DB5F02" w:rsidDel="00473C50" w14:paraId="23C9DD27" w14:textId="6C5B43C9">
        <w:trPr>
          <w:del w:id="1377" w:author="Shen, Guning" w:date="2024-03-27T14:33:00Z"/>
        </w:trPr>
        <w:tc>
          <w:tcPr>
            <w:tcW w:w="4945" w:type="dxa"/>
          </w:tcPr>
          <w:p w14:paraId="00E3A39A" w14:textId="0F99BED9" w:rsidR="00DB5F02" w:rsidDel="00473C50" w:rsidRDefault="00A96409">
            <w:pPr>
              <w:pBdr>
                <w:top w:val="nil"/>
                <w:left w:val="nil"/>
                <w:bottom w:val="nil"/>
                <w:right w:val="nil"/>
                <w:between w:val="nil"/>
              </w:pBdr>
              <w:spacing w:after="160"/>
              <w:rPr>
                <w:del w:id="1378" w:author="Shen, Guning" w:date="2024-03-27T14:33:00Z"/>
                <w:rFonts w:ascii="Times New Roman" w:eastAsia="Times New Roman" w:hAnsi="Times New Roman" w:cs="Times New Roman"/>
                <w:b/>
                <w:color w:val="000000"/>
                <w:sz w:val="20"/>
                <w:szCs w:val="20"/>
              </w:rPr>
            </w:pPr>
            <w:del w:id="1379" w:author="Shen, Guning" w:date="2024-03-27T14:33:00Z">
              <w:r w:rsidDel="00473C50">
                <w:rPr>
                  <w:rFonts w:ascii="Times New Roman" w:eastAsia="Times New Roman" w:hAnsi="Times New Roman" w:cs="Times New Roman"/>
                  <w:b/>
                  <w:color w:val="000000"/>
                  <w:sz w:val="20"/>
                  <w:szCs w:val="20"/>
                </w:rPr>
                <w:delText>File</w:delText>
              </w:r>
            </w:del>
          </w:p>
        </w:tc>
        <w:tc>
          <w:tcPr>
            <w:tcW w:w="4405" w:type="dxa"/>
          </w:tcPr>
          <w:p w14:paraId="3807F189" w14:textId="32651ECC" w:rsidR="00DB5F02" w:rsidDel="00473C50" w:rsidRDefault="00A96409">
            <w:pPr>
              <w:pBdr>
                <w:top w:val="nil"/>
                <w:left w:val="nil"/>
                <w:bottom w:val="nil"/>
                <w:right w:val="nil"/>
                <w:between w:val="nil"/>
              </w:pBdr>
              <w:spacing w:after="160"/>
              <w:rPr>
                <w:del w:id="1380" w:author="Shen, Guning" w:date="2024-03-27T14:33:00Z"/>
                <w:rFonts w:ascii="Times New Roman" w:eastAsia="Times New Roman" w:hAnsi="Times New Roman" w:cs="Times New Roman"/>
                <w:b/>
                <w:color w:val="000000"/>
                <w:sz w:val="20"/>
                <w:szCs w:val="20"/>
              </w:rPr>
            </w:pPr>
            <w:del w:id="1381" w:author="Shen, Guning" w:date="2024-03-27T14:33:00Z">
              <w:r w:rsidDel="00473C50">
                <w:rPr>
                  <w:rFonts w:ascii="Times New Roman" w:eastAsia="Times New Roman" w:hAnsi="Times New Roman" w:cs="Times New Roman"/>
                  <w:b/>
                  <w:color w:val="000000"/>
                  <w:sz w:val="20"/>
                  <w:szCs w:val="20"/>
                </w:rPr>
                <w:delText>Access</w:delText>
              </w:r>
            </w:del>
          </w:p>
        </w:tc>
      </w:tr>
      <w:tr w:rsidR="00DB5F02" w:rsidDel="00473C50" w14:paraId="2DBD0EAD" w14:textId="340C31DB">
        <w:trPr>
          <w:del w:id="1382" w:author="Shen, Guning" w:date="2024-03-27T14:33:00Z"/>
        </w:trPr>
        <w:tc>
          <w:tcPr>
            <w:tcW w:w="4945" w:type="dxa"/>
          </w:tcPr>
          <w:p w14:paraId="1235F1F2" w14:textId="4E591E68" w:rsidR="00DB5F02" w:rsidDel="00473C50" w:rsidRDefault="00A96409">
            <w:pPr>
              <w:pBdr>
                <w:top w:val="nil"/>
                <w:left w:val="nil"/>
                <w:bottom w:val="nil"/>
                <w:right w:val="nil"/>
                <w:between w:val="nil"/>
              </w:pBdr>
              <w:spacing w:after="160"/>
              <w:rPr>
                <w:del w:id="1383" w:author="Shen, Guning" w:date="2024-03-27T14:33:00Z"/>
                <w:rFonts w:ascii="Times New Roman" w:eastAsia="Times New Roman" w:hAnsi="Times New Roman" w:cs="Times New Roman"/>
                <w:color w:val="000000"/>
                <w:sz w:val="20"/>
                <w:szCs w:val="20"/>
              </w:rPr>
            </w:pPr>
            <w:del w:id="1384" w:author="Shen, Guning" w:date="2024-03-27T14:33:00Z">
              <w:r w:rsidDel="00473C50">
                <w:rPr>
                  <w:rFonts w:ascii="Times New Roman" w:eastAsia="Times New Roman" w:hAnsi="Times New Roman" w:cs="Times New Roman"/>
                  <w:color w:val="000000"/>
                  <w:sz w:val="20"/>
                  <w:szCs w:val="20"/>
                </w:rPr>
                <w:delText>FilteredSortedOutput/sort_output.txt</w:delText>
              </w:r>
            </w:del>
          </w:p>
        </w:tc>
        <w:tc>
          <w:tcPr>
            <w:tcW w:w="4405" w:type="dxa"/>
          </w:tcPr>
          <w:p w14:paraId="3A8F7D0C" w14:textId="5E42643C" w:rsidR="00DB5F02" w:rsidDel="00473C50" w:rsidRDefault="00A96409">
            <w:pPr>
              <w:pBdr>
                <w:top w:val="nil"/>
                <w:left w:val="nil"/>
                <w:bottom w:val="nil"/>
                <w:right w:val="nil"/>
                <w:between w:val="nil"/>
              </w:pBdr>
              <w:spacing w:after="160"/>
              <w:rPr>
                <w:del w:id="1385" w:author="Shen, Guning" w:date="2024-03-27T14:33:00Z"/>
                <w:rFonts w:ascii="Times New Roman" w:eastAsia="Times New Roman" w:hAnsi="Times New Roman" w:cs="Times New Roman"/>
                <w:color w:val="000000"/>
                <w:sz w:val="20"/>
                <w:szCs w:val="20"/>
              </w:rPr>
            </w:pPr>
            <w:del w:id="1386" w:author="Shen, Guning" w:date="2024-03-27T14:33:00Z">
              <w:r w:rsidDel="00473C50">
                <w:rPr>
                  <w:rFonts w:ascii="Times New Roman" w:eastAsia="Times New Roman" w:hAnsi="Times New Roman" w:cs="Times New Roman"/>
                  <w:color w:val="000000"/>
                  <w:sz w:val="20"/>
                  <w:szCs w:val="20"/>
                </w:rPr>
                <w:delText>sdgeorge  Read</w:delText>
              </w:r>
            </w:del>
          </w:p>
        </w:tc>
      </w:tr>
      <w:tr w:rsidR="00DB5F02" w:rsidDel="00473C50" w14:paraId="42B12E2D" w14:textId="019DC025">
        <w:trPr>
          <w:del w:id="1387" w:author="Shen, Guning" w:date="2024-03-27T14:33:00Z"/>
        </w:trPr>
        <w:tc>
          <w:tcPr>
            <w:tcW w:w="4945" w:type="dxa"/>
          </w:tcPr>
          <w:p w14:paraId="48E8CA1B" w14:textId="2E0B7BC8" w:rsidR="00DB5F02" w:rsidDel="00473C50" w:rsidRDefault="00A96409">
            <w:pPr>
              <w:pBdr>
                <w:top w:val="nil"/>
                <w:left w:val="nil"/>
                <w:bottom w:val="nil"/>
                <w:right w:val="nil"/>
                <w:between w:val="nil"/>
              </w:pBdr>
              <w:spacing w:after="160"/>
              <w:rPr>
                <w:del w:id="1388" w:author="Shen, Guning" w:date="2024-03-27T14:33:00Z"/>
                <w:rFonts w:ascii="Times New Roman" w:eastAsia="Times New Roman" w:hAnsi="Times New Roman" w:cs="Times New Roman"/>
                <w:color w:val="000000"/>
                <w:sz w:val="20"/>
                <w:szCs w:val="20"/>
              </w:rPr>
            </w:pPr>
            <w:del w:id="1389" w:author="Shen, Guning" w:date="2024-03-27T14:33:00Z">
              <w:r w:rsidDel="00473C50">
                <w:rPr>
                  <w:rFonts w:ascii="Times New Roman" w:eastAsia="Times New Roman" w:hAnsi="Times New Roman" w:cs="Times New Roman"/>
                  <w:color w:val="000000"/>
                  <w:sz w:val="20"/>
                  <w:szCs w:val="20"/>
                </w:rPr>
                <w:delText>RNASequenceOutput/Drug_A/Drug_A1_filtered.fq</w:delText>
              </w:r>
            </w:del>
          </w:p>
        </w:tc>
        <w:tc>
          <w:tcPr>
            <w:tcW w:w="4405" w:type="dxa"/>
          </w:tcPr>
          <w:p w14:paraId="259E3DAF" w14:textId="37D85766" w:rsidR="00DB5F02" w:rsidDel="00473C50" w:rsidRDefault="00A96409">
            <w:pPr>
              <w:rPr>
                <w:del w:id="1390" w:author="Shen, Guning" w:date="2024-03-27T14:33:00Z"/>
              </w:rPr>
            </w:pPr>
            <w:del w:id="1391" w:author="Shen, Guning" w:date="2024-03-27T14:33:00Z">
              <w:r w:rsidDel="00473C50">
                <w:rPr>
                  <w:sz w:val="20"/>
                  <w:szCs w:val="20"/>
                </w:rPr>
                <w:delText>sdgeorge  Read</w:delText>
              </w:r>
            </w:del>
          </w:p>
        </w:tc>
      </w:tr>
      <w:tr w:rsidR="00DB5F02" w:rsidDel="00473C50" w14:paraId="6B90B324" w14:textId="05B34376">
        <w:trPr>
          <w:del w:id="1392" w:author="Shen, Guning" w:date="2024-03-27T14:33:00Z"/>
        </w:trPr>
        <w:tc>
          <w:tcPr>
            <w:tcW w:w="4945" w:type="dxa"/>
          </w:tcPr>
          <w:p w14:paraId="224558C1" w14:textId="22FC1F66" w:rsidR="00DB5F02" w:rsidDel="00473C50" w:rsidRDefault="00A96409">
            <w:pPr>
              <w:pBdr>
                <w:top w:val="nil"/>
                <w:left w:val="nil"/>
                <w:bottom w:val="nil"/>
                <w:right w:val="nil"/>
                <w:between w:val="nil"/>
              </w:pBdr>
              <w:spacing w:after="160"/>
              <w:rPr>
                <w:del w:id="1393" w:author="Shen, Guning" w:date="2024-03-27T14:33:00Z"/>
                <w:rFonts w:ascii="Times New Roman" w:eastAsia="Times New Roman" w:hAnsi="Times New Roman" w:cs="Times New Roman"/>
                <w:color w:val="000000"/>
                <w:sz w:val="20"/>
                <w:szCs w:val="20"/>
              </w:rPr>
            </w:pPr>
            <w:del w:id="1394" w:author="Shen, Guning" w:date="2024-03-27T14:33:00Z">
              <w:r w:rsidDel="00473C50">
                <w:rPr>
                  <w:rFonts w:ascii="Times New Roman" w:eastAsia="Times New Roman" w:hAnsi="Times New Roman" w:cs="Times New Roman"/>
                  <w:color w:val="000000"/>
                  <w:sz w:val="20"/>
                  <w:szCs w:val="20"/>
                </w:rPr>
                <w:delText>RNASequenceOutput/Drug_A/Drug_A1_trimmed.fq</w:delText>
              </w:r>
            </w:del>
          </w:p>
        </w:tc>
        <w:tc>
          <w:tcPr>
            <w:tcW w:w="4405" w:type="dxa"/>
          </w:tcPr>
          <w:p w14:paraId="596AA6E0" w14:textId="5935F2DF" w:rsidR="00DB5F02" w:rsidDel="00473C50" w:rsidRDefault="00A96409">
            <w:pPr>
              <w:rPr>
                <w:del w:id="1395" w:author="Shen, Guning" w:date="2024-03-27T14:33:00Z"/>
              </w:rPr>
            </w:pPr>
            <w:del w:id="1396" w:author="Shen, Guning" w:date="2024-03-27T14:33:00Z">
              <w:r w:rsidDel="00473C50">
                <w:rPr>
                  <w:sz w:val="20"/>
                  <w:szCs w:val="20"/>
                </w:rPr>
                <w:delText>sdgeorge  Read</w:delText>
              </w:r>
            </w:del>
          </w:p>
        </w:tc>
      </w:tr>
      <w:tr w:rsidR="00DB5F02" w:rsidDel="00473C50" w14:paraId="31E6511F" w14:textId="32AC4C19">
        <w:trPr>
          <w:del w:id="1397" w:author="Shen, Guning" w:date="2024-03-27T14:33:00Z"/>
        </w:trPr>
        <w:tc>
          <w:tcPr>
            <w:tcW w:w="4945" w:type="dxa"/>
          </w:tcPr>
          <w:p w14:paraId="29356F21" w14:textId="456507F8" w:rsidR="00DB5F02" w:rsidDel="00473C50" w:rsidRDefault="00A96409">
            <w:pPr>
              <w:pBdr>
                <w:top w:val="nil"/>
                <w:left w:val="nil"/>
                <w:bottom w:val="nil"/>
                <w:right w:val="nil"/>
                <w:between w:val="nil"/>
              </w:pBdr>
              <w:spacing w:after="160"/>
              <w:rPr>
                <w:del w:id="1398" w:author="Shen, Guning" w:date="2024-03-27T14:33:00Z"/>
                <w:rFonts w:ascii="Times New Roman" w:eastAsia="Times New Roman" w:hAnsi="Times New Roman" w:cs="Times New Roman"/>
                <w:color w:val="000000"/>
                <w:sz w:val="20"/>
                <w:szCs w:val="20"/>
              </w:rPr>
            </w:pPr>
            <w:del w:id="1399" w:author="Shen, Guning" w:date="2024-03-27T14:33:00Z">
              <w:r w:rsidDel="00473C50">
                <w:rPr>
                  <w:rFonts w:ascii="Times New Roman" w:eastAsia="Times New Roman" w:hAnsi="Times New Roman" w:cs="Times New Roman"/>
                  <w:color w:val="000000"/>
                  <w:sz w:val="20"/>
                  <w:szCs w:val="20"/>
                </w:rPr>
                <w:delText>RNASequenceOutput/Drug_A/Drug_A2_filtered.fq</w:delText>
              </w:r>
            </w:del>
          </w:p>
        </w:tc>
        <w:tc>
          <w:tcPr>
            <w:tcW w:w="4405" w:type="dxa"/>
          </w:tcPr>
          <w:p w14:paraId="01F512FE" w14:textId="367E9F26" w:rsidR="00DB5F02" w:rsidDel="00473C50" w:rsidRDefault="00A96409">
            <w:pPr>
              <w:rPr>
                <w:del w:id="1400" w:author="Shen, Guning" w:date="2024-03-27T14:33:00Z"/>
              </w:rPr>
            </w:pPr>
            <w:del w:id="1401" w:author="Shen, Guning" w:date="2024-03-27T14:33:00Z">
              <w:r w:rsidDel="00473C50">
                <w:rPr>
                  <w:sz w:val="20"/>
                  <w:szCs w:val="20"/>
                </w:rPr>
                <w:delText>sdgeorge  Read</w:delText>
              </w:r>
            </w:del>
          </w:p>
        </w:tc>
      </w:tr>
      <w:tr w:rsidR="00DB5F02" w:rsidDel="00473C50" w14:paraId="698751D8" w14:textId="0C330CF1">
        <w:trPr>
          <w:del w:id="1402" w:author="Shen, Guning" w:date="2024-03-27T14:33:00Z"/>
        </w:trPr>
        <w:tc>
          <w:tcPr>
            <w:tcW w:w="4945" w:type="dxa"/>
          </w:tcPr>
          <w:p w14:paraId="6BC2EA9A" w14:textId="15EF0D25" w:rsidR="00DB5F02" w:rsidDel="00473C50" w:rsidRDefault="00A96409">
            <w:pPr>
              <w:pBdr>
                <w:top w:val="nil"/>
                <w:left w:val="nil"/>
                <w:bottom w:val="nil"/>
                <w:right w:val="nil"/>
                <w:between w:val="nil"/>
              </w:pBdr>
              <w:spacing w:after="160"/>
              <w:rPr>
                <w:del w:id="1403" w:author="Shen, Guning" w:date="2024-03-27T14:33:00Z"/>
                <w:rFonts w:ascii="Times New Roman" w:eastAsia="Times New Roman" w:hAnsi="Times New Roman" w:cs="Times New Roman"/>
                <w:color w:val="000000"/>
                <w:sz w:val="20"/>
                <w:szCs w:val="20"/>
              </w:rPr>
            </w:pPr>
            <w:del w:id="1404" w:author="Shen, Guning" w:date="2024-03-27T14:33:00Z">
              <w:r w:rsidDel="00473C50">
                <w:rPr>
                  <w:rFonts w:ascii="Times New Roman" w:eastAsia="Times New Roman" w:hAnsi="Times New Roman" w:cs="Times New Roman"/>
                  <w:color w:val="000000"/>
                  <w:sz w:val="20"/>
                  <w:szCs w:val="20"/>
                </w:rPr>
                <w:delText>RNASequenceOutput/Drug_A/Drug_A2_trimmed.fq</w:delText>
              </w:r>
            </w:del>
          </w:p>
        </w:tc>
        <w:tc>
          <w:tcPr>
            <w:tcW w:w="4405" w:type="dxa"/>
          </w:tcPr>
          <w:p w14:paraId="2FAF0CB5" w14:textId="10684BDD" w:rsidR="00DB5F02" w:rsidDel="00473C50" w:rsidRDefault="00A96409">
            <w:pPr>
              <w:rPr>
                <w:del w:id="1405" w:author="Shen, Guning" w:date="2024-03-27T14:33:00Z"/>
              </w:rPr>
            </w:pPr>
            <w:del w:id="1406" w:author="Shen, Guning" w:date="2024-03-27T14:33:00Z">
              <w:r w:rsidDel="00473C50">
                <w:rPr>
                  <w:sz w:val="20"/>
                  <w:szCs w:val="20"/>
                </w:rPr>
                <w:delText>sdgeorge  Read</w:delText>
              </w:r>
            </w:del>
          </w:p>
        </w:tc>
      </w:tr>
      <w:tr w:rsidR="00DB5F02" w:rsidDel="00473C50" w14:paraId="2810FD6F" w14:textId="241F392D">
        <w:trPr>
          <w:del w:id="1407" w:author="Shen, Guning" w:date="2024-03-27T14:33:00Z"/>
        </w:trPr>
        <w:tc>
          <w:tcPr>
            <w:tcW w:w="4945" w:type="dxa"/>
          </w:tcPr>
          <w:p w14:paraId="075BC05C" w14:textId="75C2948D" w:rsidR="00DB5F02" w:rsidDel="00473C50" w:rsidRDefault="00A96409">
            <w:pPr>
              <w:pBdr>
                <w:top w:val="nil"/>
                <w:left w:val="nil"/>
                <w:bottom w:val="nil"/>
                <w:right w:val="nil"/>
                <w:between w:val="nil"/>
              </w:pBdr>
              <w:spacing w:after="160"/>
              <w:rPr>
                <w:del w:id="1408" w:author="Shen, Guning" w:date="2024-03-27T14:33:00Z"/>
                <w:rFonts w:ascii="Times New Roman" w:eastAsia="Times New Roman" w:hAnsi="Times New Roman" w:cs="Times New Roman"/>
                <w:color w:val="000000"/>
                <w:sz w:val="20"/>
                <w:szCs w:val="20"/>
              </w:rPr>
            </w:pPr>
            <w:del w:id="1409" w:author="Shen, Guning" w:date="2024-03-27T14:33:00Z">
              <w:r w:rsidDel="00473C50">
                <w:rPr>
                  <w:rFonts w:ascii="Times New Roman" w:eastAsia="Times New Roman" w:hAnsi="Times New Roman" w:cs="Times New Roman"/>
                  <w:color w:val="000000"/>
                  <w:sz w:val="20"/>
                  <w:szCs w:val="20"/>
                </w:rPr>
                <w:delText>RNASequenceOutput/Drug_B/Drug_B1_filtered.fq</w:delText>
              </w:r>
            </w:del>
          </w:p>
        </w:tc>
        <w:tc>
          <w:tcPr>
            <w:tcW w:w="4405" w:type="dxa"/>
          </w:tcPr>
          <w:p w14:paraId="65EF4AAF" w14:textId="11988B28" w:rsidR="00DB5F02" w:rsidDel="00473C50" w:rsidRDefault="00A96409">
            <w:pPr>
              <w:pBdr>
                <w:top w:val="nil"/>
                <w:left w:val="nil"/>
                <w:bottom w:val="nil"/>
                <w:right w:val="nil"/>
                <w:between w:val="nil"/>
              </w:pBdr>
              <w:spacing w:after="160"/>
              <w:rPr>
                <w:del w:id="1410" w:author="Shen, Guning" w:date="2024-03-27T14:33:00Z"/>
                <w:rFonts w:ascii="Times New Roman" w:eastAsia="Times New Roman" w:hAnsi="Times New Roman" w:cs="Times New Roman"/>
                <w:color w:val="000000"/>
                <w:sz w:val="20"/>
                <w:szCs w:val="20"/>
              </w:rPr>
            </w:pPr>
            <w:del w:id="1411" w:author="Shen, Guning" w:date="2024-03-27T14:33:00Z">
              <w:r w:rsidDel="00473C50">
                <w:rPr>
                  <w:rFonts w:ascii="Times New Roman" w:eastAsia="Times New Roman" w:hAnsi="Times New Roman" w:cs="Times New Roman"/>
                  <w:color w:val="000000"/>
                  <w:sz w:val="20"/>
                  <w:szCs w:val="20"/>
                </w:rPr>
                <w:delText>sdgeorge  Read; public Read</w:delText>
              </w:r>
            </w:del>
          </w:p>
        </w:tc>
      </w:tr>
      <w:tr w:rsidR="00DB5F02" w:rsidDel="00473C50" w14:paraId="7D805C5D" w14:textId="5B2048A8">
        <w:trPr>
          <w:del w:id="1412" w:author="Shen, Guning" w:date="2024-03-27T14:33:00Z"/>
        </w:trPr>
        <w:tc>
          <w:tcPr>
            <w:tcW w:w="4945" w:type="dxa"/>
          </w:tcPr>
          <w:p w14:paraId="2ED74758" w14:textId="47F99787" w:rsidR="00DB5F02" w:rsidDel="00473C50" w:rsidRDefault="00A96409">
            <w:pPr>
              <w:pBdr>
                <w:top w:val="nil"/>
                <w:left w:val="nil"/>
                <w:bottom w:val="nil"/>
                <w:right w:val="nil"/>
                <w:between w:val="nil"/>
              </w:pBdr>
              <w:spacing w:after="160"/>
              <w:rPr>
                <w:del w:id="1413" w:author="Shen, Guning" w:date="2024-03-27T14:33:00Z"/>
                <w:rFonts w:ascii="Times New Roman" w:eastAsia="Times New Roman" w:hAnsi="Times New Roman" w:cs="Times New Roman"/>
                <w:color w:val="000000"/>
                <w:sz w:val="20"/>
                <w:szCs w:val="20"/>
              </w:rPr>
            </w:pPr>
            <w:del w:id="1414" w:author="Shen, Guning" w:date="2024-03-27T14:33:00Z">
              <w:r w:rsidDel="00473C50">
                <w:rPr>
                  <w:rFonts w:ascii="Times New Roman" w:eastAsia="Times New Roman" w:hAnsi="Times New Roman" w:cs="Times New Roman"/>
                  <w:color w:val="000000"/>
                  <w:sz w:val="20"/>
                  <w:szCs w:val="20"/>
                </w:rPr>
                <w:delText>RNASequenceOutput/Drug_B/Drug_B1_trimmed.fq</w:delText>
              </w:r>
            </w:del>
          </w:p>
        </w:tc>
        <w:tc>
          <w:tcPr>
            <w:tcW w:w="4405" w:type="dxa"/>
          </w:tcPr>
          <w:p w14:paraId="13D8C168" w14:textId="4E3ED28D" w:rsidR="00DB5F02" w:rsidDel="00473C50" w:rsidRDefault="00A96409">
            <w:pPr>
              <w:rPr>
                <w:del w:id="1415" w:author="Shen, Guning" w:date="2024-03-27T14:33:00Z"/>
              </w:rPr>
            </w:pPr>
            <w:del w:id="1416" w:author="Shen, Guning" w:date="2024-03-27T14:33:00Z">
              <w:r w:rsidDel="00473C50">
                <w:rPr>
                  <w:sz w:val="20"/>
                  <w:szCs w:val="20"/>
                </w:rPr>
                <w:delText>sdgeorge  Read; public Read</w:delText>
              </w:r>
            </w:del>
          </w:p>
        </w:tc>
      </w:tr>
      <w:tr w:rsidR="00DB5F02" w:rsidDel="00473C50" w14:paraId="46A52FDE" w14:textId="02B7FC8B">
        <w:trPr>
          <w:del w:id="1417" w:author="Shen, Guning" w:date="2024-03-27T14:33:00Z"/>
        </w:trPr>
        <w:tc>
          <w:tcPr>
            <w:tcW w:w="4945" w:type="dxa"/>
          </w:tcPr>
          <w:p w14:paraId="406454B8" w14:textId="394B7130" w:rsidR="00DB5F02" w:rsidDel="00473C50" w:rsidRDefault="00A96409">
            <w:pPr>
              <w:pBdr>
                <w:top w:val="nil"/>
                <w:left w:val="nil"/>
                <w:bottom w:val="nil"/>
                <w:right w:val="nil"/>
                <w:between w:val="nil"/>
              </w:pBdr>
              <w:spacing w:after="160"/>
              <w:rPr>
                <w:del w:id="1418" w:author="Shen, Guning" w:date="2024-03-27T14:33:00Z"/>
                <w:rFonts w:ascii="Times New Roman" w:eastAsia="Times New Roman" w:hAnsi="Times New Roman" w:cs="Times New Roman"/>
                <w:color w:val="000000"/>
                <w:sz w:val="20"/>
                <w:szCs w:val="20"/>
              </w:rPr>
            </w:pPr>
            <w:del w:id="1419" w:author="Shen, Guning" w:date="2024-03-27T14:33:00Z">
              <w:r w:rsidDel="00473C50">
                <w:rPr>
                  <w:rFonts w:ascii="Times New Roman" w:eastAsia="Times New Roman" w:hAnsi="Times New Roman" w:cs="Times New Roman"/>
                  <w:color w:val="000000"/>
                  <w:sz w:val="20"/>
                  <w:szCs w:val="20"/>
                </w:rPr>
                <w:delText>RNASequenceOutput/Drug_B/Drug_B2_filtered.fq</w:delText>
              </w:r>
            </w:del>
          </w:p>
        </w:tc>
        <w:tc>
          <w:tcPr>
            <w:tcW w:w="4405" w:type="dxa"/>
          </w:tcPr>
          <w:p w14:paraId="6412F746" w14:textId="699E8DEF" w:rsidR="00DB5F02" w:rsidDel="00473C50" w:rsidRDefault="00A96409">
            <w:pPr>
              <w:rPr>
                <w:del w:id="1420" w:author="Shen, Guning" w:date="2024-03-27T14:33:00Z"/>
              </w:rPr>
            </w:pPr>
            <w:del w:id="1421" w:author="Shen, Guning" w:date="2024-03-27T14:33:00Z">
              <w:r w:rsidDel="00473C50">
                <w:rPr>
                  <w:sz w:val="20"/>
                  <w:szCs w:val="20"/>
                </w:rPr>
                <w:delText>sdgeorge  Read; public Read</w:delText>
              </w:r>
            </w:del>
          </w:p>
        </w:tc>
      </w:tr>
      <w:tr w:rsidR="00DB5F02" w:rsidDel="00473C50" w14:paraId="0F4B3F0B" w14:textId="776932B4">
        <w:trPr>
          <w:del w:id="1422" w:author="Shen, Guning" w:date="2024-03-27T14:33:00Z"/>
        </w:trPr>
        <w:tc>
          <w:tcPr>
            <w:tcW w:w="4945" w:type="dxa"/>
          </w:tcPr>
          <w:p w14:paraId="4A2A1FA7" w14:textId="6C72230D" w:rsidR="00DB5F02" w:rsidDel="00473C50" w:rsidRDefault="00A96409">
            <w:pPr>
              <w:pBdr>
                <w:top w:val="nil"/>
                <w:left w:val="nil"/>
                <w:bottom w:val="nil"/>
                <w:right w:val="nil"/>
                <w:between w:val="nil"/>
              </w:pBdr>
              <w:spacing w:after="160"/>
              <w:rPr>
                <w:del w:id="1423" w:author="Shen, Guning" w:date="2024-03-27T14:33:00Z"/>
                <w:rFonts w:ascii="Times New Roman" w:eastAsia="Times New Roman" w:hAnsi="Times New Roman" w:cs="Times New Roman"/>
                <w:color w:val="000000"/>
                <w:sz w:val="20"/>
                <w:szCs w:val="20"/>
              </w:rPr>
            </w:pPr>
            <w:del w:id="1424" w:author="Shen, Guning" w:date="2024-03-27T14:33:00Z">
              <w:r w:rsidDel="00473C50">
                <w:rPr>
                  <w:rFonts w:ascii="Times New Roman" w:eastAsia="Times New Roman" w:hAnsi="Times New Roman" w:cs="Times New Roman"/>
                  <w:color w:val="000000"/>
                  <w:sz w:val="20"/>
                  <w:szCs w:val="20"/>
                </w:rPr>
                <w:delText>RNASequenceOutput/Drug_B/Drug_B2_trimmed.fq</w:delText>
              </w:r>
            </w:del>
          </w:p>
        </w:tc>
        <w:tc>
          <w:tcPr>
            <w:tcW w:w="4405" w:type="dxa"/>
          </w:tcPr>
          <w:p w14:paraId="4D0D38DC" w14:textId="2B58595E" w:rsidR="00DB5F02" w:rsidDel="00473C50" w:rsidRDefault="00A96409">
            <w:pPr>
              <w:rPr>
                <w:del w:id="1425" w:author="Shen, Guning" w:date="2024-03-27T14:33:00Z"/>
              </w:rPr>
            </w:pPr>
            <w:del w:id="1426" w:author="Shen, Guning" w:date="2024-03-27T14:33:00Z">
              <w:r w:rsidDel="00473C50">
                <w:rPr>
                  <w:sz w:val="20"/>
                  <w:szCs w:val="20"/>
                </w:rPr>
                <w:delText>sdgeorge  Read; public Read</w:delText>
              </w:r>
            </w:del>
          </w:p>
        </w:tc>
      </w:tr>
      <w:tr w:rsidR="00DB5F02" w:rsidDel="00473C50" w14:paraId="13A75DFF" w14:textId="57F8DA21">
        <w:trPr>
          <w:del w:id="1427" w:author="Shen, Guning" w:date="2024-03-27T14:33:00Z"/>
        </w:trPr>
        <w:tc>
          <w:tcPr>
            <w:tcW w:w="4945" w:type="dxa"/>
          </w:tcPr>
          <w:p w14:paraId="54BE4AC8" w14:textId="1E109333" w:rsidR="00DB5F02" w:rsidDel="00473C50" w:rsidRDefault="00A96409">
            <w:pPr>
              <w:pBdr>
                <w:top w:val="nil"/>
                <w:left w:val="nil"/>
                <w:bottom w:val="nil"/>
                <w:right w:val="nil"/>
                <w:between w:val="nil"/>
              </w:pBdr>
              <w:spacing w:after="160"/>
              <w:rPr>
                <w:del w:id="1428" w:author="Shen, Guning" w:date="2024-03-27T14:33:00Z"/>
                <w:rFonts w:ascii="Times New Roman" w:eastAsia="Times New Roman" w:hAnsi="Times New Roman" w:cs="Times New Roman"/>
                <w:color w:val="000000"/>
                <w:sz w:val="20"/>
                <w:szCs w:val="20"/>
              </w:rPr>
            </w:pPr>
            <w:del w:id="1429" w:author="Shen, Guning" w:date="2024-03-27T14:33:00Z">
              <w:r w:rsidDel="00473C50">
                <w:rPr>
                  <w:rFonts w:ascii="Times New Roman" w:eastAsia="Times New Roman" w:hAnsi="Times New Roman" w:cs="Times New Roman"/>
                  <w:color w:val="000000"/>
                  <w:sz w:val="20"/>
                  <w:szCs w:val="20"/>
                </w:rPr>
                <w:delText>TSVFiles/A_1_abuncance.tsv</w:delText>
              </w:r>
            </w:del>
          </w:p>
        </w:tc>
        <w:tc>
          <w:tcPr>
            <w:tcW w:w="4405" w:type="dxa"/>
          </w:tcPr>
          <w:p w14:paraId="2347C6EE" w14:textId="7CDA2636" w:rsidR="00DB5F02" w:rsidDel="00473C50" w:rsidRDefault="00A96409">
            <w:pPr>
              <w:pBdr>
                <w:top w:val="nil"/>
                <w:left w:val="nil"/>
                <w:bottom w:val="nil"/>
                <w:right w:val="nil"/>
                <w:between w:val="nil"/>
              </w:pBdr>
              <w:spacing w:after="160"/>
              <w:rPr>
                <w:del w:id="1430" w:author="Shen, Guning" w:date="2024-03-27T14:33:00Z"/>
                <w:rFonts w:ascii="Times New Roman" w:eastAsia="Times New Roman" w:hAnsi="Times New Roman" w:cs="Times New Roman"/>
                <w:color w:val="000000"/>
                <w:sz w:val="20"/>
                <w:szCs w:val="20"/>
              </w:rPr>
            </w:pPr>
            <w:del w:id="1431" w:author="Shen, Guning" w:date="2024-03-27T14:33:00Z">
              <w:r w:rsidDel="00473C50">
                <w:rPr>
                  <w:rFonts w:ascii="Times New Roman" w:eastAsia="Times New Roman" w:hAnsi="Times New Roman" w:cs="Times New Roman"/>
                  <w:color w:val="000000"/>
                  <w:sz w:val="20"/>
                  <w:szCs w:val="20"/>
                </w:rPr>
                <w:delText>sdgeorge  Read</w:delText>
              </w:r>
            </w:del>
          </w:p>
        </w:tc>
      </w:tr>
      <w:tr w:rsidR="00DB5F02" w:rsidDel="00473C50" w14:paraId="5D6CB827" w14:textId="08543E89">
        <w:trPr>
          <w:del w:id="1432" w:author="Shen, Guning" w:date="2024-03-27T14:33:00Z"/>
        </w:trPr>
        <w:tc>
          <w:tcPr>
            <w:tcW w:w="4945" w:type="dxa"/>
          </w:tcPr>
          <w:p w14:paraId="16CDC8B2" w14:textId="08B561B0" w:rsidR="00DB5F02" w:rsidDel="00473C50" w:rsidRDefault="00A96409">
            <w:pPr>
              <w:pBdr>
                <w:top w:val="nil"/>
                <w:left w:val="nil"/>
                <w:bottom w:val="nil"/>
                <w:right w:val="nil"/>
                <w:between w:val="nil"/>
              </w:pBdr>
              <w:spacing w:after="160"/>
              <w:rPr>
                <w:del w:id="1433" w:author="Shen, Guning" w:date="2024-03-27T14:33:00Z"/>
                <w:rFonts w:ascii="Times New Roman" w:eastAsia="Times New Roman" w:hAnsi="Times New Roman" w:cs="Times New Roman"/>
                <w:color w:val="000000"/>
                <w:sz w:val="20"/>
                <w:szCs w:val="20"/>
              </w:rPr>
            </w:pPr>
            <w:del w:id="1434" w:author="Shen, Guning" w:date="2024-03-27T14:33:00Z">
              <w:r w:rsidDel="00473C50">
                <w:rPr>
                  <w:rFonts w:ascii="Times New Roman" w:eastAsia="Times New Roman" w:hAnsi="Times New Roman" w:cs="Times New Roman"/>
                  <w:color w:val="000000"/>
                  <w:sz w:val="20"/>
                  <w:szCs w:val="20"/>
                </w:rPr>
                <w:delText>TSVFiles/A_2_abuncance.tsv</w:delText>
              </w:r>
            </w:del>
          </w:p>
        </w:tc>
        <w:tc>
          <w:tcPr>
            <w:tcW w:w="4405" w:type="dxa"/>
          </w:tcPr>
          <w:p w14:paraId="6F990BF5" w14:textId="63888B48" w:rsidR="00DB5F02" w:rsidDel="00473C50" w:rsidRDefault="00A96409">
            <w:pPr>
              <w:rPr>
                <w:del w:id="1435" w:author="Shen, Guning" w:date="2024-03-27T14:33:00Z"/>
              </w:rPr>
            </w:pPr>
            <w:del w:id="1436" w:author="Shen, Guning" w:date="2024-03-27T14:33:00Z">
              <w:r w:rsidDel="00473C50">
                <w:rPr>
                  <w:sz w:val="20"/>
                  <w:szCs w:val="20"/>
                </w:rPr>
                <w:delText>sdgeorge  Read</w:delText>
              </w:r>
            </w:del>
          </w:p>
        </w:tc>
      </w:tr>
      <w:tr w:rsidR="00DB5F02" w:rsidDel="00473C50" w14:paraId="055BC1CD" w14:textId="576316E1">
        <w:trPr>
          <w:del w:id="1437" w:author="Shen, Guning" w:date="2024-03-27T14:33:00Z"/>
        </w:trPr>
        <w:tc>
          <w:tcPr>
            <w:tcW w:w="4945" w:type="dxa"/>
          </w:tcPr>
          <w:p w14:paraId="2EE19DA4" w14:textId="6311BCD7" w:rsidR="00DB5F02" w:rsidDel="00473C50" w:rsidRDefault="00A96409">
            <w:pPr>
              <w:pBdr>
                <w:top w:val="nil"/>
                <w:left w:val="nil"/>
                <w:bottom w:val="nil"/>
                <w:right w:val="nil"/>
                <w:between w:val="nil"/>
              </w:pBdr>
              <w:spacing w:after="160"/>
              <w:rPr>
                <w:del w:id="1438" w:author="Shen, Guning" w:date="2024-03-27T14:33:00Z"/>
                <w:rFonts w:ascii="Times New Roman" w:eastAsia="Times New Roman" w:hAnsi="Times New Roman" w:cs="Times New Roman"/>
                <w:color w:val="000000"/>
                <w:sz w:val="20"/>
                <w:szCs w:val="20"/>
              </w:rPr>
            </w:pPr>
            <w:del w:id="1439" w:author="Shen, Guning" w:date="2024-03-27T14:33:00Z">
              <w:r w:rsidDel="00473C50">
                <w:rPr>
                  <w:rFonts w:ascii="Times New Roman" w:eastAsia="Times New Roman" w:hAnsi="Times New Roman" w:cs="Times New Roman"/>
                  <w:color w:val="000000"/>
                  <w:sz w:val="20"/>
                  <w:szCs w:val="20"/>
                </w:rPr>
                <w:delText>TSVFiles/B_1_abuncance.tsv</w:delText>
              </w:r>
            </w:del>
          </w:p>
        </w:tc>
        <w:tc>
          <w:tcPr>
            <w:tcW w:w="4405" w:type="dxa"/>
          </w:tcPr>
          <w:p w14:paraId="20695E84" w14:textId="5404CE16" w:rsidR="00DB5F02" w:rsidDel="00473C50" w:rsidRDefault="00A96409">
            <w:pPr>
              <w:pBdr>
                <w:top w:val="nil"/>
                <w:left w:val="nil"/>
                <w:bottom w:val="nil"/>
                <w:right w:val="nil"/>
                <w:between w:val="nil"/>
              </w:pBdr>
              <w:spacing w:after="160"/>
              <w:rPr>
                <w:del w:id="1440" w:author="Shen, Guning" w:date="2024-03-27T14:33:00Z"/>
                <w:rFonts w:ascii="Times New Roman" w:eastAsia="Times New Roman" w:hAnsi="Times New Roman" w:cs="Times New Roman"/>
                <w:color w:val="000000"/>
                <w:sz w:val="20"/>
                <w:szCs w:val="20"/>
              </w:rPr>
            </w:pPr>
            <w:del w:id="1441" w:author="Shen, Guning" w:date="2024-03-27T14:33:00Z">
              <w:r w:rsidDel="00473C50">
                <w:rPr>
                  <w:rFonts w:ascii="Times New Roman" w:eastAsia="Times New Roman" w:hAnsi="Times New Roman" w:cs="Times New Roman"/>
                  <w:color w:val="000000"/>
                  <w:sz w:val="20"/>
                  <w:szCs w:val="20"/>
                </w:rPr>
                <w:delText>sdgeorge  Read; public Read</w:delText>
              </w:r>
            </w:del>
          </w:p>
        </w:tc>
      </w:tr>
      <w:tr w:rsidR="00DB5F02" w:rsidDel="00473C50" w14:paraId="4D86AA58" w14:textId="4CE9DE6C">
        <w:trPr>
          <w:del w:id="1442" w:author="Shen, Guning" w:date="2024-03-27T14:33:00Z"/>
        </w:trPr>
        <w:tc>
          <w:tcPr>
            <w:tcW w:w="4945" w:type="dxa"/>
          </w:tcPr>
          <w:p w14:paraId="2C2692C4" w14:textId="14AEDAA5" w:rsidR="00DB5F02" w:rsidDel="00473C50" w:rsidRDefault="00A96409">
            <w:pPr>
              <w:pBdr>
                <w:top w:val="nil"/>
                <w:left w:val="nil"/>
                <w:bottom w:val="nil"/>
                <w:right w:val="nil"/>
                <w:between w:val="nil"/>
              </w:pBdr>
              <w:spacing w:after="160"/>
              <w:rPr>
                <w:del w:id="1443" w:author="Shen, Guning" w:date="2024-03-27T14:33:00Z"/>
                <w:rFonts w:ascii="Times New Roman" w:eastAsia="Times New Roman" w:hAnsi="Times New Roman" w:cs="Times New Roman"/>
                <w:color w:val="000000"/>
                <w:sz w:val="20"/>
                <w:szCs w:val="20"/>
              </w:rPr>
            </w:pPr>
            <w:del w:id="1444" w:author="Shen, Guning" w:date="2024-03-27T14:33:00Z">
              <w:r w:rsidDel="00473C50">
                <w:rPr>
                  <w:rFonts w:ascii="Times New Roman" w:eastAsia="Times New Roman" w:hAnsi="Times New Roman" w:cs="Times New Roman"/>
                  <w:color w:val="000000"/>
                  <w:sz w:val="20"/>
                  <w:szCs w:val="20"/>
                </w:rPr>
                <w:delText>TSVFiles/B_2_abuncance.tsv</w:delText>
              </w:r>
            </w:del>
          </w:p>
        </w:tc>
        <w:tc>
          <w:tcPr>
            <w:tcW w:w="4405" w:type="dxa"/>
          </w:tcPr>
          <w:p w14:paraId="5ED93302" w14:textId="01664ECE" w:rsidR="00DB5F02" w:rsidDel="00473C50" w:rsidRDefault="00A96409">
            <w:pPr>
              <w:rPr>
                <w:del w:id="1445" w:author="Shen, Guning" w:date="2024-03-27T14:33:00Z"/>
              </w:rPr>
            </w:pPr>
            <w:del w:id="1446" w:author="Shen, Guning" w:date="2024-03-27T14:33:00Z">
              <w:r w:rsidDel="00473C50">
                <w:rPr>
                  <w:sz w:val="20"/>
                  <w:szCs w:val="20"/>
                </w:rPr>
                <w:delText>sdgeorge  Read; public Read</w:delText>
              </w:r>
            </w:del>
          </w:p>
        </w:tc>
      </w:tr>
      <w:tr w:rsidR="00DB5F02" w:rsidDel="00473C50" w14:paraId="5E196EB6" w14:textId="32C71650">
        <w:trPr>
          <w:del w:id="1447" w:author="Shen, Guning" w:date="2024-03-27T14:33:00Z"/>
        </w:trPr>
        <w:tc>
          <w:tcPr>
            <w:tcW w:w="4945" w:type="dxa"/>
          </w:tcPr>
          <w:p w14:paraId="4241CAE9" w14:textId="71607595" w:rsidR="00DB5F02" w:rsidDel="00473C50" w:rsidRDefault="00A96409">
            <w:pPr>
              <w:pBdr>
                <w:top w:val="nil"/>
                <w:left w:val="nil"/>
                <w:bottom w:val="nil"/>
                <w:right w:val="nil"/>
                <w:between w:val="nil"/>
              </w:pBdr>
              <w:spacing w:after="160"/>
              <w:rPr>
                <w:del w:id="1448" w:author="Shen, Guning" w:date="2024-03-27T14:33:00Z"/>
                <w:rFonts w:ascii="Times New Roman" w:eastAsia="Times New Roman" w:hAnsi="Times New Roman" w:cs="Times New Roman"/>
                <w:color w:val="000000"/>
                <w:sz w:val="20"/>
                <w:szCs w:val="20"/>
              </w:rPr>
            </w:pPr>
            <w:del w:id="1449" w:author="Shen, Guning" w:date="2024-03-27T14:33:00Z">
              <w:r w:rsidDel="00473C50">
                <w:rPr>
                  <w:rFonts w:ascii="Times New Roman" w:eastAsia="Times New Roman" w:hAnsi="Times New Roman" w:cs="Times New Roman"/>
                  <w:color w:val="000000"/>
                  <w:sz w:val="20"/>
                  <w:szCs w:val="20"/>
                </w:rPr>
                <w:delText>UncompressedSamples/Drug_A/Drug_A1.fastq</w:delText>
              </w:r>
            </w:del>
          </w:p>
        </w:tc>
        <w:tc>
          <w:tcPr>
            <w:tcW w:w="4405" w:type="dxa"/>
          </w:tcPr>
          <w:p w14:paraId="7112176C" w14:textId="36E964A6" w:rsidR="00DB5F02" w:rsidDel="00473C50" w:rsidRDefault="00A96409">
            <w:pPr>
              <w:pBdr>
                <w:top w:val="nil"/>
                <w:left w:val="nil"/>
                <w:bottom w:val="nil"/>
                <w:right w:val="nil"/>
                <w:between w:val="nil"/>
              </w:pBdr>
              <w:spacing w:after="160"/>
              <w:rPr>
                <w:del w:id="1450" w:author="Shen, Guning" w:date="2024-03-27T14:33:00Z"/>
                <w:rFonts w:ascii="Times New Roman" w:eastAsia="Times New Roman" w:hAnsi="Times New Roman" w:cs="Times New Roman"/>
                <w:color w:val="000000"/>
                <w:sz w:val="20"/>
                <w:szCs w:val="20"/>
              </w:rPr>
            </w:pPr>
            <w:del w:id="1451" w:author="Shen, Guning" w:date="2024-03-27T14:33:00Z">
              <w:r w:rsidDel="00473C50">
                <w:rPr>
                  <w:rFonts w:ascii="Times New Roman" w:eastAsia="Times New Roman" w:hAnsi="Times New Roman" w:cs="Times New Roman"/>
                  <w:color w:val="000000"/>
                  <w:sz w:val="20"/>
                  <w:szCs w:val="20"/>
                </w:rPr>
                <w:delText>sdgeorge  Read</w:delText>
              </w:r>
            </w:del>
          </w:p>
        </w:tc>
      </w:tr>
      <w:tr w:rsidR="00DB5F02" w:rsidDel="00473C50" w14:paraId="251EEEA8" w14:textId="63B7B60F">
        <w:trPr>
          <w:del w:id="1452" w:author="Shen, Guning" w:date="2024-03-27T14:33:00Z"/>
        </w:trPr>
        <w:tc>
          <w:tcPr>
            <w:tcW w:w="4945" w:type="dxa"/>
          </w:tcPr>
          <w:p w14:paraId="10B92C4A" w14:textId="64260F01" w:rsidR="00DB5F02" w:rsidDel="00473C50" w:rsidRDefault="00A96409">
            <w:pPr>
              <w:pBdr>
                <w:top w:val="nil"/>
                <w:left w:val="nil"/>
                <w:bottom w:val="nil"/>
                <w:right w:val="nil"/>
                <w:between w:val="nil"/>
              </w:pBdr>
              <w:spacing w:after="160"/>
              <w:rPr>
                <w:del w:id="1453" w:author="Shen, Guning" w:date="2024-03-27T14:33:00Z"/>
                <w:rFonts w:ascii="Times New Roman" w:eastAsia="Times New Roman" w:hAnsi="Times New Roman" w:cs="Times New Roman"/>
                <w:color w:val="000000"/>
                <w:sz w:val="20"/>
                <w:szCs w:val="20"/>
              </w:rPr>
            </w:pPr>
            <w:del w:id="1454" w:author="Shen, Guning" w:date="2024-03-27T14:33:00Z">
              <w:r w:rsidDel="00473C50">
                <w:rPr>
                  <w:rFonts w:ascii="Times New Roman" w:eastAsia="Times New Roman" w:hAnsi="Times New Roman" w:cs="Times New Roman"/>
                  <w:color w:val="000000"/>
                  <w:sz w:val="20"/>
                  <w:szCs w:val="20"/>
                </w:rPr>
                <w:delText>UncompressedSamples/Drug_A/Drug_A2.fastq</w:delText>
              </w:r>
            </w:del>
          </w:p>
        </w:tc>
        <w:tc>
          <w:tcPr>
            <w:tcW w:w="4405" w:type="dxa"/>
          </w:tcPr>
          <w:p w14:paraId="2AE4C323" w14:textId="4D237120" w:rsidR="00DB5F02" w:rsidDel="00473C50" w:rsidRDefault="00A96409">
            <w:pPr>
              <w:rPr>
                <w:del w:id="1455" w:author="Shen, Guning" w:date="2024-03-27T14:33:00Z"/>
              </w:rPr>
            </w:pPr>
            <w:del w:id="1456" w:author="Shen, Guning" w:date="2024-03-27T14:33:00Z">
              <w:r w:rsidDel="00473C50">
                <w:rPr>
                  <w:sz w:val="20"/>
                  <w:szCs w:val="20"/>
                </w:rPr>
                <w:delText>sdgeorge  Read</w:delText>
              </w:r>
            </w:del>
          </w:p>
        </w:tc>
      </w:tr>
      <w:tr w:rsidR="00DB5F02" w:rsidDel="00473C50" w14:paraId="2D6516F1" w14:textId="2C8A1CAF">
        <w:trPr>
          <w:del w:id="1457" w:author="Shen, Guning" w:date="2024-03-27T14:33:00Z"/>
        </w:trPr>
        <w:tc>
          <w:tcPr>
            <w:tcW w:w="4945" w:type="dxa"/>
          </w:tcPr>
          <w:p w14:paraId="2EB66DD0" w14:textId="66CE620F" w:rsidR="00DB5F02" w:rsidDel="00473C50" w:rsidRDefault="00A96409">
            <w:pPr>
              <w:pBdr>
                <w:top w:val="nil"/>
                <w:left w:val="nil"/>
                <w:bottom w:val="nil"/>
                <w:right w:val="nil"/>
                <w:between w:val="nil"/>
              </w:pBdr>
              <w:spacing w:after="160"/>
              <w:rPr>
                <w:del w:id="1458" w:author="Shen, Guning" w:date="2024-03-27T14:33:00Z"/>
                <w:rFonts w:ascii="Times New Roman" w:eastAsia="Times New Roman" w:hAnsi="Times New Roman" w:cs="Times New Roman"/>
                <w:color w:val="000000"/>
                <w:sz w:val="20"/>
                <w:szCs w:val="20"/>
              </w:rPr>
            </w:pPr>
            <w:del w:id="1459" w:author="Shen, Guning" w:date="2024-03-27T14:33:00Z">
              <w:r w:rsidDel="00473C50">
                <w:rPr>
                  <w:rFonts w:ascii="Times New Roman" w:eastAsia="Times New Roman" w:hAnsi="Times New Roman" w:cs="Times New Roman"/>
                  <w:color w:val="000000"/>
                  <w:sz w:val="20"/>
                  <w:szCs w:val="20"/>
                </w:rPr>
                <w:delText>UncompressedSamples/Drug_B/Drug_B1.fastq</w:delText>
              </w:r>
            </w:del>
          </w:p>
        </w:tc>
        <w:tc>
          <w:tcPr>
            <w:tcW w:w="4405" w:type="dxa"/>
          </w:tcPr>
          <w:p w14:paraId="279F82AE" w14:textId="62A3448F" w:rsidR="00DB5F02" w:rsidDel="00473C50" w:rsidRDefault="00A96409">
            <w:pPr>
              <w:pBdr>
                <w:top w:val="nil"/>
                <w:left w:val="nil"/>
                <w:bottom w:val="nil"/>
                <w:right w:val="nil"/>
                <w:between w:val="nil"/>
              </w:pBdr>
              <w:spacing w:after="160"/>
              <w:rPr>
                <w:del w:id="1460" w:author="Shen, Guning" w:date="2024-03-27T14:33:00Z"/>
                <w:rFonts w:ascii="Times New Roman" w:eastAsia="Times New Roman" w:hAnsi="Times New Roman" w:cs="Times New Roman"/>
                <w:color w:val="000000"/>
                <w:sz w:val="20"/>
                <w:szCs w:val="20"/>
              </w:rPr>
            </w:pPr>
            <w:del w:id="1461" w:author="Shen, Guning" w:date="2024-03-27T14:33:00Z">
              <w:r w:rsidDel="00473C50">
                <w:rPr>
                  <w:rFonts w:ascii="Times New Roman" w:eastAsia="Times New Roman" w:hAnsi="Times New Roman" w:cs="Times New Roman"/>
                  <w:color w:val="000000"/>
                  <w:sz w:val="20"/>
                  <w:szCs w:val="20"/>
                </w:rPr>
                <w:delText>sdgeorge  Read; public Read</w:delText>
              </w:r>
            </w:del>
          </w:p>
        </w:tc>
      </w:tr>
      <w:tr w:rsidR="00DB5F02" w:rsidDel="00473C50" w14:paraId="4648CB42" w14:textId="02AB22F2">
        <w:trPr>
          <w:del w:id="1462" w:author="Shen, Guning" w:date="2024-03-27T14:33:00Z"/>
        </w:trPr>
        <w:tc>
          <w:tcPr>
            <w:tcW w:w="4945" w:type="dxa"/>
          </w:tcPr>
          <w:p w14:paraId="1A2DEB34" w14:textId="1584F67B" w:rsidR="00DB5F02" w:rsidDel="00473C50" w:rsidRDefault="00A96409">
            <w:pPr>
              <w:pBdr>
                <w:top w:val="nil"/>
                <w:left w:val="nil"/>
                <w:bottom w:val="nil"/>
                <w:right w:val="nil"/>
                <w:between w:val="nil"/>
              </w:pBdr>
              <w:spacing w:after="160"/>
              <w:rPr>
                <w:del w:id="1463" w:author="Shen, Guning" w:date="2024-03-27T14:33:00Z"/>
                <w:rFonts w:ascii="Times New Roman" w:eastAsia="Times New Roman" w:hAnsi="Times New Roman" w:cs="Times New Roman"/>
                <w:color w:val="000000"/>
                <w:sz w:val="20"/>
                <w:szCs w:val="20"/>
              </w:rPr>
            </w:pPr>
            <w:del w:id="1464" w:author="Shen, Guning" w:date="2024-03-27T14:33:00Z">
              <w:r w:rsidDel="00473C50">
                <w:rPr>
                  <w:rFonts w:ascii="Times New Roman" w:eastAsia="Times New Roman" w:hAnsi="Times New Roman" w:cs="Times New Roman"/>
                  <w:color w:val="000000"/>
                  <w:sz w:val="20"/>
                  <w:szCs w:val="20"/>
                </w:rPr>
                <w:delText>UncompressedSamples/Drug_B/Drug_B2.fastq</w:delText>
              </w:r>
            </w:del>
          </w:p>
        </w:tc>
        <w:tc>
          <w:tcPr>
            <w:tcW w:w="4405" w:type="dxa"/>
          </w:tcPr>
          <w:p w14:paraId="6EA4E096" w14:textId="2D5A779A" w:rsidR="00DB5F02" w:rsidDel="00473C50" w:rsidRDefault="00A96409">
            <w:pPr>
              <w:rPr>
                <w:del w:id="1465" w:author="Shen, Guning" w:date="2024-03-27T14:33:00Z"/>
              </w:rPr>
            </w:pPr>
            <w:del w:id="1466" w:author="Shen, Guning" w:date="2024-03-27T14:33:00Z">
              <w:r w:rsidDel="00473C50">
                <w:rPr>
                  <w:sz w:val="20"/>
                  <w:szCs w:val="20"/>
                </w:rPr>
                <w:delText>sdgeorge  Read; public Read</w:delText>
              </w:r>
            </w:del>
          </w:p>
        </w:tc>
      </w:tr>
    </w:tbl>
    <w:p w14:paraId="71AA8B0D" w14:textId="7A6842C7" w:rsidR="00DB5F02" w:rsidDel="00473C50" w:rsidRDefault="00DB5F02">
      <w:pPr>
        <w:rPr>
          <w:del w:id="1467" w:author="Shen, Guning" w:date="2024-03-27T14:33:00Z"/>
        </w:rPr>
      </w:pPr>
    </w:p>
    <w:p w14:paraId="36A55707" w14:textId="0D2F031F" w:rsidR="00DB5F02" w:rsidDel="00473C50" w:rsidRDefault="00A96409">
      <w:pPr>
        <w:rPr>
          <w:del w:id="1468" w:author="Shen, Guning" w:date="2024-03-27T14:33:00Z"/>
        </w:rPr>
      </w:pPr>
      <w:del w:id="1469" w:author="Shen, Guning" w:date="2024-03-27T14:33:00Z">
        <w:r w:rsidDel="00473C50">
          <w:delText xml:space="preserve">These specifications say nothing about the access to the directories in Discovery – those are for you to determine. You can of course explicitly create seventeen different access records for these seventeen files, but that would be inefficient in terms of user effort required. By selecting appropriate directories and files, you should be able to implicitly or explicitly create all </w:delText>
        </w:r>
        <w:r w:rsidDel="00473C50">
          <w:rPr>
            <w:i/>
          </w:rPr>
          <w:delText>seventeen</w:delText>
        </w:r>
        <w:r w:rsidDel="00473C50">
          <w:delText xml:space="preserve"> file access records using no more than </w:delText>
        </w:r>
        <w:r w:rsidDel="00473C50">
          <w:rPr>
            <w:b/>
          </w:rPr>
          <w:delText>six</w:delText>
        </w:r>
        <w:r w:rsidDel="00473C50">
          <w:delText xml:space="preserve"> explicit access records additions/deletions.</w:delText>
        </w:r>
      </w:del>
    </w:p>
    <w:p w14:paraId="00087134" w14:textId="5F9784A4" w:rsidR="00DB5F02" w:rsidDel="00473C50" w:rsidRDefault="00DB5F02">
      <w:pPr>
        <w:pBdr>
          <w:top w:val="nil"/>
          <w:left w:val="nil"/>
          <w:bottom w:val="nil"/>
          <w:right w:val="nil"/>
          <w:between w:val="nil"/>
        </w:pBdr>
        <w:spacing w:line="240" w:lineRule="auto"/>
        <w:rPr>
          <w:del w:id="1470" w:author="Shen, Guning" w:date="2024-03-27T14:33:00Z"/>
          <w:rFonts w:ascii="Times New Roman" w:eastAsia="Times New Roman" w:hAnsi="Times New Roman" w:cs="Times New Roman"/>
          <w:color w:val="000000"/>
          <w:sz w:val="24"/>
          <w:szCs w:val="24"/>
        </w:rPr>
      </w:pPr>
    </w:p>
    <w:p w14:paraId="5EEB7A35" w14:textId="6988FDBE" w:rsidR="00DB5F02" w:rsidDel="00473C50" w:rsidRDefault="00A96409">
      <w:pPr>
        <w:pBdr>
          <w:top w:val="nil"/>
          <w:left w:val="nil"/>
          <w:bottom w:val="nil"/>
          <w:right w:val="nil"/>
          <w:between w:val="nil"/>
        </w:pBdr>
        <w:spacing w:line="240" w:lineRule="auto"/>
        <w:rPr>
          <w:del w:id="1471" w:author="Shen, Guning" w:date="2024-03-27T14:33:00Z"/>
          <w:rFonts w:ascii="Times New Roman" w:eastAsia="Times New Roman" w:hAnsi="Times New Roman" w:cs="Times New Roman"/>
          <w:color w:val="000000"/>
          <w:sz w:val="24"/>
          <w:szCs w:val="24"/>
        </w:rPr>
      </w:pPr>
      <w:del w:id="1472" w:author="Shen, Guning" w:date="2024-03-27T14:33:00Z">
        <w:r w:rsidDel="00473C50">
          <w:rPr>
            <w:rFonts w:ascii="Times New Roman" w:eastAsia="Times New Roman" w:hAnsi="Times New Roman" w:cs="Times New Roman"/>
            <w:noProof/>
            <w:color w:val="000000"/>
            <w:sz w:val="24"/>
            <w:szCs w:val="24"/>
          </w:rPr>
          <w:drawing>
            <wp:inline distT="0" distB="0" distL="0" distR="0" wp14:anchorId="7FA12E63" wp14:editId="657D99F4">
              <wp:extent cx="1506866" cy="1377770"/>
              <wp:effectExtent l="0" t="0" r="0" b="0"/>
              <wp:docPr id="3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1506866" cy="1377770"/>
                      </a:xfrm>
                      <a:prstGeom prst="rect">
                        <a:avLst/>
                      </a:prstGeom>
                      <a:ln/>
                    </pic:spPr>
                  </pic:pic>
                </a:graphicData>
              </a:graphic>
            </wp:inline>
          </w:drawing>
        </w:r>
      </w:del>
    </w:p>
    <w:p w14:paraId="0ABC2471" w14:textId="61B970A8" w:rsidR="00DB5F02" w:rsidDel="00473C50" w:rsidRDefault="00A96409">
      <w:pPr>
        <w:pStyle w:val="Heading1"/>
        <w:rPr>
          <w:del w:id="1473" w:author="Shen, Guning" w:date="2024-03-27T14:33:00Z"/>
        </w:rPr>
      </w:pPr>
      <w:del w:id="1474" w:author="Shen, Guning" w:date="2024-03-27T14:33:00Z">
        <w:r w:rsidDel="00473C50">
          <w:delText>Bash Command-based Workflow Programming </w:delText>
        </w:r>
      </w:del>
    </w:p>
    <w:p w14:paraId="6ECEB45A" w14:textId="1C552820" w:rsidR="00DB5F02" w:rsidDel="00473C50" w:rsidRDefault="00A96409">
      <w:pPr>
        <w:rPr>
          <w:del w:id="1475" w:author="Shen, Guning" w:date="2024-03-27T14:33:00Z"/>
        </w:rPr>
      </w:pPr>
      <w:del w:id="1476" w:author="Shen, Guning" w:date="2024-03-27T14:33:00Z">
        <w:r w:rsidDel="00473C50">
          <w:rPr>
            <w:noProof/>
          </w:rPr>
          <w:drawing>
            <wp:inline distT="0" distB="0" distL="0" distR="0" wp14:anchorId="1E880793" wp14:editId="63975563">
              <wp:extent cx="5943600" cy="448827"/>
              <wp:effectExtent l="0" t="0" r="0" b="0"/>
              <wp:docPr id="38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l="11513" t="23909" r="2788" b="64582"/>
                      <a:stretch>
                        <a:fillRect/>
                      </a:stretch>
                    </pic:blipFill>
                    <pic:spPr>
                      <a:xfrm>
                        <a:off x="0" y="0"/>
                        <a:ext cx="5943600" cy="448827"/>
                      </a:xfrm>
                      <a:prstGeom prst="rect">
                        <a:avLst/>
                      </a:prstGeom>
                      <a:ln/>
                    </pic:spPr>
                  </pic:pic>
                </a:graphicData>
              </a:graphic>
            </wp:inline>
          </w:drawing>
        </w:r>
      </w:del>
    </w:p>
    <w:p w14:paraId="0AE9CE78" w14:textId="09F11C02" w:rsidR="00DB5F02" w:rsidDel="00473C50" w:rsidRDefault="00DB5F02">
      <w:pPr>
        <w:rPr>
          <w:del w:id="1477" w:author="Shen, Guning" w:date="2024-03-27T14:33:00Z"/>
        </w:rPr>
      </w:pPr>
    </w:p>
    <w:p w14:paraId="46A2891E" w14:textId="51815FE0" w:rsidR="00DB5F02" w:rsidDel="00473C50" w:rsidRDefault="00A96409">
      <w:pPr>
        <w:rPr>
          <w:del w:id="1478" w:author="Shen, Guning" w:date="2024-03-27T14:33:00Z"/>
        </w:rPr>
      </w:pPr>
      <w:del w:id="1479" w:author="Shen, Guning" w:date="2024-03-27T14:33:00Z">
        <w:r w:rsidDel="00473C50">
          <w:delText xml:space="preserve">By now your launch of </w:delText>
        </w:r>
        <w:r w:rsidDel="00473C50">
          <w:rPr>
            <w:rFonts w:ascii="Courier New" w:eastAsia="Courier New" w:hAnsi="Courier New" w:cs="Courier New"/>
            <w:sz w:val="22"/>
            <w:szCs w:val="22"/>
          </w:rPr>
          <w:delText>Jupyter_RNA_Notebook</w:delText>
        </w:r>
        <w:r w:rsidDel="00473C50">
          <w:delText xml:space="preserve">  should be running </w:delText>
        </w:r>
      </w:del>
    </w:p>
    <w:p w14:paraId="64730E3A" w14:textId="10DB0BA0" w:rsidR="00DB5F02" w:rsidDel="00473C50" w:rsidRDefault="00A96409">
      <w:pPr>
        <w:rPr>
          <w:del w:id="1480" w:author="Shen, Guning" w:date="2024-03-27T14:33:00Z"/>
          <w:rFonts w:ascii="Times New Roman" w:eastAsia="Times New Roman" w:hAnsi="Times New Roman" w:cs="Times New Roman"/>
          <w:color w:val="000000"/>
          <w:sz w:val="24"/>
          <w:szCs w:val="24"/>
        </w:rPr>
      </w:pPr>
      <w:del w:id="1481" w:author="Shen, Guning" w:date="2024-03-27T14:33:00Z">
        <w:r w:rsidDel="00473C50">
          <w:delText xml:space="preserve">If you have not done so already, click on the second icon to the right that says </w:delText>
        </w:r>
        <w:r w:rsidDel="00473C50">
          <w:rPr>
            <w:rFonts w:ascii="Courier New" w:eastAsia="Courier New" w:hAnsi="Courier New" w:cs="Courier New"/>
            <w:sz w:val="22"/>
            <w:szCs w:val="22"/>
          </w:rPr>
          <w:delText>Go to Analysis</w:delText>
        </w:r>
        <w:r w:rsidDel="00473C50">
          <w:delText xml:space="preserve">. </w:delText>
        </w:r>
      </w:del>
    </w:p>
    <w:p w14:paraId="2CF5A81B" w14:textId="142ABFFF" w:rsidR="00DB5F02" w:rsidDel="00473C50" w:rsidRDefault="00A96409">
      <w:pPr>
        <w:pBdr>
          <w:top w:val="nil"/>
          <w:left w:val="nil"/>
          <w:bottom w:val="nil"/>
          <w:right w:val="nil"/>
          <w:between w:val="nil"/>
        </w:pBdr>
        <w:spacing w:line="240" w:lineRule="auto"/>
        <w:rPr>
          <w:del w:id="1482" w:author="Shen, Guning" w:date="2024-03-27T14:33:00Z"/>
          <w:rFonts w:ascii="Times New Roman" w:eastAsia="Times New Roman" w:hAnsi="Times New Roman" w:cs="Times New Roman"/>
          <w:color w:val="000000"/>
          <w:sz w:val="24"/>
          <w:szCs w:val="24"/>
        </w:rPr>
      </w:pPr>
      <w:del w:id="1483" w:author="Shen, Guning" w:date="2024-03-27T14:33:00Z">
        <w:r w:rsidDel="00473C50">
          <w:rPr>
            <w:rFonts w:ascii="Times New Roman" w:eastAsia="Times New Roman" w:hAnsi="Times New Roman" w:cs="Times New Roman"/>
            <w:color w:val="000000"/>
            <w:sz w:val="24"/>
            <w:szCs w:val="24"/>
          </w:rPr>
          <w:delText xml:space="preserve">A new tab in your browser should be created that represents the user-interface of the analysis.  </w:delText>
        </w:r>
      </w:del>
    </w:p>
    <w:p w14:paraId="673ECFE6" w14:textId="71355F53" w:rsidR="00DB5F02" w:rsidDel="00473C50" w:rsidRDefault="00A96409">
      <w:pPr>
        <w:pBdr>
          <w:top w:val="nil"/>
          <w:left w:val="nil"/>
          <w:bottom w:val="nil"/>
          <w:right w:val="nil"/>
          <w:between w:val="nil"/>
        </w:pBdr>
        <w:spacing w:line="240" w:lineRule="auto"/>
        <w:rPr>
          <w:del w:id="1484" w:author="Shen, Guning" w:date="2024-03-27T14:33:00Z"/>
          <w:rFonts w:ascii="Times New Roman" w:eastAsia="Times New Roman" w:hAnsi="Times New Roman" w:cs="Times New Roman"/>
          <w:color w:val="000000"/>
          <w:sz w:val="24"/>
          <w:szCs w:val="24"/>
        </w:rPr>
      </w:pPr>
      <w:del w:id="1485" w:author="Shen, Guning" w:date="2024-03-27T14:33:00Z">
        <w:r w:rsidDel="00473C50">
          <w:rPr>
            <w:rFonts w:ascii="Times New Roman" w:eastAsia="Times New Roman" w:hAnsi="Times New Roman" w:cs="Times New Roman"/>
            <w:color w:val="000000"/>
            <w:sz w:val="24"/>
            <w:szCs w:val="24"/>
          </w:rPr>
          <w:delText>Switch to this tab.</w:delText>
        </w:r>
      </w:del>
    </w:p>
    <w:p w14:paraId="6FBA9E51" w14:textId="63A9CB53" w:rsidR="00DB5F02" w:rsidDel="00473C50" w:rsidRDefault="00A96409">
      <w:pPr>
        <w:pBdr>
          <w:top w:val="nil"/>
          <w:left w:val="nil"/>
          <w:bottom w:val="nil"/>
          <w:right w:val="nil"/>
          <w:between w:val="nil"/>
        </w:pBdr>
        <w:spacing w:line="240" w:lineRule="auto"/>
        <w:rPr>
          <w:del w:id="1486" w:author="Shen, Guning" w:date="2024-03-27T14:33:00Z"/>
          <w:rFonts w:ascii="Times New Roman" w:eastAsia="Times New Roman" w:hAnsi="Times New Roman" w:cs="Times New Roman"/>
          <w:color w:val="000000"/>
          <w:sz w:val="24"/>
          <w:szCs w:val="24"/>
        </w:rPr>
      </w:pPr>
      <w:del w:id="1487" w:author="Shen, Guning" w:date="2024-03-27T14:33:00Z">
        <w:r w:rsidDel="00473C50">
          <w:rPr>
            <w:rFonts w:ascii="Times New Roman" w:eastAsia="Times New Roman" w:hAnsi="Times New Roman" w:cs="Times New Roman"/>
            <w:color w:val="000000"/>
            <w:sz w:val="24"/>
            <w:szCs w:val="24"/>
          </w:rPr>
          <w:delText>The application takes time to start, so during this time you might see messages about completed and pending steps.</w:delText>
        </w:r>
      </w:del>
    </w:p>
    <w:p w14:paraId="65587B9D" w14:textId="383DEC81" w:rsidR="00DB5F02" w:rsidDel="00473C50" w:rsidRDefault="00A96409">
      <w:pPr>
        <w:pBdr>
          <w:top w:val="nil"/>
          <w:left w:val="nil"/>
          <w:bottom w:val="nil"/>
          <w:right w:val="nil"/>
          <w:between w:val="nil"/>
        </w:pBdr>
        <w:spacing w:line="240" w:lineRule="auto"/>
        <w:rPr>
          <w:del w:id="1488" w:author="Shen, Guning" w:date="2024-03-27T14:33:00Z"/>
          <w:rFonts w:ascii="Times New Roman" w:eastAsia="Times New Roman" w:hAnsi="Times New Roman" w:cs="Times New Roman"/>
          <w:color w:val="000000"/>
          <w:sz w:val="24"/>
          <w:szCs w:val="24"/>
        </w:rPr>
      </w:pPr>
      <w:del w:id="1489" w:author="Shen, Guning" w:date="2024-03-27T14:33:00Z">
        <w:r w:rsidDel="00473C50">
          <w:rPr>
            <w:rFonts w:ascii="Times New Roman" w:eastAsia="Times New Roman" w:hAnsi="Times New Roman" w:cs="Times New Roman"/>
            <w:noProof/>
            <w:color w:val="000000"/>
            <w:sz w:val="24"/>
            <w:szCs w:val="24"/>
          </w:rPr>
          <w:drawing>
            <wp:inline distT="0" distB="0" distL="0" distR="0" wp14:anchorId="3FB39FA4" wp14:editId="690026E6">
              <wp:extent cx="1758950" cy="1110916"/>
              <wp:effectExtent l="0" t="0" r="0" b="0"/>
              <wp:docPr id="3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1758950" cy="1110916"/>
                      </a:xfrm>
                      <a:prstGeom prst="rect">
                        <a:avLst/>
                      </a:prstGeom>
                      <a:ln/>
                    </pic:spPr>
                  </pic:pic>
                </a:graphicData>
              </a:graphic>
            </wp:inline>
          </w:drawing>
        </w:r>
      </w:del>
    </w:p>
    <w:p w14:paraId="0E8B2F59" w14:textId="3AA6EA41" w:rsidR="00DB5F02" w:rsidDel="00473C50" w:rsidRDefault="00DB5F02">
      <w:pPr>
        <w:pBdr>
          <w:top w:val="nil"/>
          <w:left w:val="nil"/>
          <w:bottom w:val="nil"/>
          <w:right w:val="nil"/>
          <w:between w:val="nil"/>
        </w:pBdr>
        <w:spacing w:line="240" w:lineRule="auto"/>
        <w:rPr>
          <w:del w:id="1490" w:author="Shen, Guning" w:date="2024-03-27T14:33:00Z"/>
          <w:rFonts w:ascii="Times New Roman" w:eastAsia="Times New Roman" w:hAnsi="Times New Roman" w:cs="Times New Roman"/>
          <w:color w:val="000000"/>
          <w:sz w:val="24"/>
          <w:szCs w:val="24"/>
        </w:rPr>
      </w:pPr>
    </w:p>
    <w:p w14:paraId="0CA41FBC" w14:textId="28CF3CDC" w:rsidR="00DB5F02" w:rsidDel="00473C50" w:rsidRDefault="00A96409">
      <w:pPr>
        <w:pStyle w:val="Heading2"/>
        <w:rPr>
          <w:del w:id="1491" w:author="Shen, Guning" w:date="2024-03-27T14:33:00Z"/>
        </w:rPr>
      </w:pPr>
      <w:del w:id="1492" w:author="Shen, Guning" w:date="2024-03-27T14:33:00Z">
        <w:r w:rsidDel="00473C50">
          <w:delText>Jupyter RNA Notebook User Interface</w:delText>
        </w:r>
      </w:del>
    </w:p>
    <w:p w14:paraId="0F621DD5" w14:textId="315E8FE6" w:rsidR="00DB5F02" w:rsidDel="00473C50" w:rsidRDefault="00DB5F02">
      <w:pPr>
        <w:rPr>
          <w:del w:id="1493" w:author="Shen, Guning" w:date="2024-03-27T14:33:00Z"/>
        </w:rPr>
      </w:pPr>
    </w:p>
    <w:p w14:paraId="421F2023" w14:textId="13C34B71" w:rsidR="00DB5F02" w:rsidDel="00473C50" w:rsidRDefault="00DB5F02">
      <w:pPr>
        <w:rPr>
          <w:del w:id="1494" w:author="Shen, Guning" w:date="2024-03-27T14:33:00Z"/>
        </w:rPr>
      </w:pPr>
    </w:p>
    <w:p w14:paraId="3F20BB8D" w14:textId="779D844D" w:rsidR="00DB5F02" w:rsidDel="00473C50" w:rsidRDefault="00A96409" w:rsidP="00473C50">
      <w:pPr>
        <w:rPr>
          <w:del w:id="1495" w:author="Shen, Guning" w:date="2024-03-27T14:35:00Z"/>
        </w:rPr>
        <w:pPrChange w:id="1496" w:author="Shen, Guning" w:date="2024-03-27T14:35:00Z">
          <w:pPr/>
        </w:pPrChange>
      </w:pPr>
      <w:del w:id="1497" w:author="Shen, Guning" w:date="2024-03-27T14:35:00Z">
        <w:r w:rsidDel="00473C50">
          <w:br/>
        </w:r>
      </w:del>
    </w:p>
    <w:p w14:paraId="65C7EC15" w14:textId="239363A9" w:rsidR="00DB5F02" w:rsidDel="00473C50" w:rsidRDefault="00A96409" w:rsidP="00473C50">
      <w:pPr>
        <w:rPr>
          <w:del w:id="1498" w:author="Shen, Guning" w:date="2024-03-27T14:35:00Z"/>
          <w:rFonts w:ascii="Times New Roman" w:eastAsia="Times New Roman" w:hAnsi="Times New Roman" w:cs="Times New Roman"/>
          <w:color w:val="000000"/>
          <w:sz w:val="24"/>
          <w:szCs w:val="24"/>
        </w:rPr>
        <w:pPrChange w:id="1499" w:author="Shen, Guning" w:date="2024-03-27T14:35:00Z">
          <w:pPr>
            <w:pBdr>
              <w:top w:val="nil"/>
              <w:left w:val="nil"/>
              <w:bottom w:val="nil"/>
              <w:right w:val="nil"/>
              <w:between w:val="nil"/>
            </w:pBdr>
            <w:spacing w:line="240" w:lineRule="auto"/>
          </w:pPr>
        </w:pPrChange>
      </w:pPr>
      <w:del w:id="1500" w:author="Shen, Guning" w:date="2024-03-27T14:35:00Z">
        <w:r w:rsidDel="00473C50">
          <w:rPr>
            <w:rFonts w:ascii="Times New Roman" w:eastAsia="Times New Roman" w:hAnsi="Times New Roman" w:cs="Times New Roman"/>
            <w:color w:val="000000"/>
            <w:sz w:val="24"/>
            <w:szCs w:val="24"/>
          </w:rPr>
          <w:delText xml:space="preserve">Once the application has fully started, the tab will show a pane on the left that lists the accessible directories. It will also show a pane on the right that has three sections. The top two sections have icons for bash. Ignore them. Scroll down to the bottom section and click on </w:delText>
        </w:r>
        <w:r w:rsidDel="00473C50">
          <w:rPr>
            <w:rFonts w:ascii="Courier New" w:eastAsia="Courier New" w:hAnsi="Courier New" w:cs="Courier New"/>
            <w:sz w:val="22"/>
            <w:szCs w:val="22"/>
          </w:rPr>
          <w:delText>Terminal</w:delText>
        </w:r>
        <w:r w:rsidDel="00473C50">
          <w:rPr>
            <w:rFonts w:ascii="Times New Roman" w:eastAsia="Times New Roman" w:hAnsi="Times New Roman" w:cs="Times New Roman"/>
            <w:color w:val="000000"/>
            <w:sz w:val="24"/>
            <w:szCs w:val="24"/>
          </w:rPr>
          <w:delText xml:space="preserve">, which is another name for bash.  The right pane will now be replaced by the bash user-interface. </w:delText>
        </w:r>
      </w:del>
    </w:p>
    <w:p w14:paraId="41B8D5FE" w14:textId="3BE280F5" w:rsidR="00DB5F02" w:rsidDel="00473C50" w:rsidRDefault="00A96409" w:rsidP="00473C50">
      <w:pPr>
        <w:rPr>
          <w:del w:id="1501" w:author="Shen, Guning" w:date="2024-03-27T14:35:00Z"/>
          <w:rFonts w:ascii="Times New Roman" w:eastAsia="Times New Roman" w:hAnsi="Times New Roman" w:cs="Times New Roman"/>
          <w:color w:val="000000"/>
          <w:sz w:val="24"/>
          <w:szCs w:val="24"/>
        </w:rPr>
        <w:pPrChange w:id="1502" w:author="Shen, Guning" w:date="2024-03-27T14:35:00Z">
          <w:pPr>
            <w:pBdr>
              <w:top w:val="nil"/>
              <w:left w:val="nil"/>
              <w:bottom w:val="nil"/>
              <w:right w:val="nil"/>
              <w:between w:val="nil"/>
            </w:pBdr>
            <w:spacing w:line="240" w:lineRule="auto"/>
          </w:pPr>
        </w:pPrChange>
      </w:pPr>
      <w:del w:id="1503" w:author="Shen, Guning" w:date="2024-03-27T14:35:00Z">
        <w:r w:rsidDel="00473C50">
          <w:rPr>
            <w:rFonts w:ascii="Times New Roman" w:eastAsia="Times New Roman" w:hAnsi="Times New Roman" w:cs="Times New Roman"/>
            <w:color w:val="000000"/>
            <w:sz w:val="24"/>
            <w:szCs w:val="24"/>
          </w:rPr>
          <w:delText>The first message from terminal is</w:delText>
        </w:r>
      </w:del>
    </w:p>
    <w:p w14:paraId="6AF64E7B" w14:textId="11E8628B" w:rsidR="00DB5F02" w:rsidDel="00473C50" w:rsidRDefault="00A96409" w:rsidP="00473C50">
      <w:pPr>
        <w:rPr>
          <w:del w:id="1504" w:author="Shen, Guning" w:date="2024-03-27T14:35:00Z"/>
          <w:rFonts w:ascii="Courier New" w:eastAsia="Courier New" w:hAnsi="Courier New" w:cs="Courier New"/>
          <w:color w:val="000000"/>
          <w:sz w:val="22"/>
          <w:szCs w:val="22"/>
        </w:rPr>
        <w:pPrChange w:id="1505" w:author="Shen, Guning" w:date="2024-03-27T14:35:00Z">
          <w:pPr>
            <w:pBdr>
              <w:top w:val="nil"/>
              <w:left w:val="nil"/>
              <w:bottom w:val="nil"/>
              <w:right w:val="nil"/>
              <w:between w:val="nil"/>
            </w:pBdr>
            <w:spacing w:after="60" w:line="240" w:lineRule="auto"/>
          </w:pPr>
        </w:pPrChange>
      </w:pPr>
      <w:del w:id="1506" w:author="Shen, Guning" w:date="2024-03-27T14:35:00Z">
        <w:r w:rsidDel="00473C50">
          <w:rPr>
            <w:rFonts w:ascii="Courier New" w:eastAsia="Courier New" w:hAnsi="Courier New" w:cs="Courier New"/>
            <w:color w:val="000000"/>
            <w:sz w:val="22"/>
            <w:szCs w:val="22"/>
          </w:rPr>
          <w:delText xml:space="preserve"> groups: cannot find name for group ID 1000. </w:delText>
        </w:r>
      </w:del>
    </w:p>
    <w:p w14:paraId="062DC364" w14:textId="1B19378E" w:rsidR="00DB5F02" w:rsidRDefault="00A96409" w:rsidP="00473C50">
      <w:pPr>
        <w:rPr>
          <w:rFonts w:ascii="Times New Roman" w:eastAsia="Times New Roman" w:hAnsi="Times New Roman" w:cs="Times New Roman"/>
          <w:color w:val="000000"/>
          <w:sz w:val="24"/>
          <w:szCs w:val="24"/>
        </w:rPr>
        <w:pPrChange w:id="1507" w:author="Shen, Guning" w:date="2024-03-27T14:35:00Z">
          <w:pPr>
            <w:pBdr>
              <w:top w:val="nil"/>
              <w:left w:val="nil"/>
              <w:bottom w:val="nil"/>
              <w:right w:val="nil"/>
              <w:between w:val="nil"/>
            </w:pBdr>
            <w:spacing w:line="240" w:lineRule="auto"/>
          </w:pPr>
        </w:pPrChange>
      </w:pPr>
      <w:del w:id="1508" w:author="Shen, Guning" w:date="2024-03-27T14:35:00Z">
        <w:r w:rsidDel="00473C50">
          <w:rPr>
            <w:rFonts w:ascii="Times New Roman" w:eastAsia="Times New Roman" w:hAnsi="Times New Roman" w:cs="Times New Roman"/>
            <w:color w:val="000000"/>
            <w:sz w:val="24"/>
            <w:szCs w:val="24"/>
          </w:rPr>
          <w:delText>Ignore it.</w:delText>
        </w:r>
      </w:del>
    </w:p>
    <w:p w14:paraId="24AD8CCD" w14:textId="77777777" w:rsidR="00DB5F02" w:rsidRDefault="00A96409">
      <w:pPr>
        <w:pStyle w:val="Heading2"/>
      </w:pPr>
      <w:proofErr w:type="spellStart"/>
      <w:r>
        <w:t>pwd</w:t>
      </w:r>
      <w:proofErr w:type="spellEnd"/>
      <w:r>
        <w:t xml:space="preserve"> (Working Directory)</w:t>
      </w:r>
    </w:p>
    <w:p w14:paraId="30FF542A" w14:textId="77777777" w:rsidR="00DB5F02" w:rsidRDefault="00A96409">
      <w:pPr>
        <w:pBdr>
          <w:top w:val="nil"/>
          <w:left w:val="nil"/>
          <w:bottom w:val="nil"/>
          <w:right w:val="nil"/>
          <w:between w:val="nil"/>
        </w:pBdr>
        <w:spacing w:line="240" w:lineRule="auto"/>
        <w:rPr>
          <w:rFonts w:ascii="Calibri" w:eastAsia="Calibri" w:hAnsi="Calibri" w:cs="Calibri"/>
          <w:color w:val="000000"/>
          <w:sz w:val="24"/>
          <w:szCs w:val="24"/>
        </w:rPr>
      </w:pPr>
      <w:r>
        <w:rPr>
          <w:rFonts w:ascii="Times New Roman" w:eastAsia="Times New Roman" w:hAnsi="Times New Roman" w:cs="Times New Roman"/>
          <w:color w:val="000000"/>
          <w:sz w:val="24"/>
          <w:szCs w:val="24"/>
        </w:rPr>
        <w:t xml:space="preserve">Enter the line: </w:t>
      </w:r>
      <w:proofErr w:type="spellStart"/>
      <w:proofErr w:type="gramStart"/>
      <w:r>
        <w:rPr>
          <w:rFonts w:ascii="Courier New" w:eastAsia="Courier New" w:hAnsi="Courier New" w:cs="Courier New"/>
          <w:sz w:val="22"/>
          <w:szCs w:val="22"/>
        </w:rPr>
        <w:t>pwd</w:t>
      </w:r>
      <w:proofErr w:type="spellEnd"/>
      <w:proofErr w:type="gramEnd"/>
    </w:p>
    <w:p w14:paraId="4E4C91D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That is, type the text above and then press the Enter key.</w:t>
      </w:r>
    </w:p>
    <w:p w14:paraId="6A84DDD8" w14:textId="77777777" w:rsidR="00DB5F02" w:rsidRDefault="00A96409">
      <w:pPr>
        <w:pBdr>
          <w:top w:val="nil"/>
          <w:left w:val="nil"/>
          <w:bottom w:val="nil"/>
          <w:right w:val="nil"/>
          <w:between w:val="nil"/>
        </w:pBdr>
        <w:spacing w:line="240" w:lineRule="auto"/>
        <w:rPr>
          <w:b/>
        </w:rPr>
      </w:pPr>
      <w:r>
        <w:rPr>
          <w:rFonts w:ascii="Times New Roman" w:eastAsia="Times New Roman" w:hAnsi="Times New Roman" w:cs="Times New Roman"/>
          <w:color w:val="000000"/>
          <w:sz w:val="24"/>
          <w:szCs w:val="24"/>
        </w:rPr>
        <w:t xml:space="preserve">The command should show you </w:t>
      </w:r>
      <w:r>
        <w:rPr>
          <w:rFonts w:ascii="Times New Roman" w:eastAsia="Times New Roman" w:hAnsi="Times New Roman" w:cs="Times New Roman"/>
          <w:i/>
          <w:color w:val="000000"/>
          <w:sz w:val="24"/>
          <w:szCs w:val="24"/>
        </w:rPr>
        <w:t>home</w:t>
      </w:r>
      <w:r>
        <w:rPr>
          <w:rFonts w:ascii="Times New Roman" w:eastAsia="Times New Roman" w:hAnsi="Times New Roman" w:cs="Times New Roman"/>
          <w:color w:val="000000"/>
          <w:sz w:val="24"/>
          <w:szCs w:val="24"/>
        </w:rPr>
        <w:t xml:space="preserve"> directory: </w:t>
      </w:r>
      <w:r>
        <w:rPr>
          <w:rFonts w:ascii="Courier New" w:eastAsia="Courier New" w:hAnsi="Courier New" w:cs="Courier New"/>
          <w:sz w:val="22"/>
          <w:szCs w:val="22"/>
        </w:rPr>
        <w:t>/home/</w:t>
      </w:r>
      <w:proofErr w:type="spellStart"/>
      <w:proofErr w:type="gramStart"/>
      <w:r>
        <w:rPr>
          <w:rFonts w:ascii="Courier New" w:eastAsia="Courier New" w:hAnsi="Courier New" w:cs="Courier New"/>
          <w:sz w:val="22"/>
          <w:szCs w:val="22"/>
        </w:rPr>
        <w:t>jovyan</w:t>
      </w:r>
      <w:proofErr w:type="spellEnd"/>
      <w:proofErr w:type="gramEnd"/>
    </w:p>
    <w:p w14:paraId="063F8C67"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pwd</w:t>
      </w:r>
      <w:proofErr w:type="spellEnd"/>
    </w:p>
    <w:p w14:paraId="4EF9F23B"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/home/</w:t>
      </w:r>
      <w:proofErr w:type="spellStart"/>
      <w:r>
        <w:rPr>
          <w:rFonts w:ascii="Courier New" w:eastAsia="Courier New" w:hAnsi="Courier New" w:cs="Courier New"/>
          <w:color w:val="000000"/>
          <w:sz w:val="22"/>
          <w:szCs w:val="22"/>
        </w:rPr>
        <w:t>jovyan</w:t>
      </w:r>
      <w:proofErr w:type="spellEnd"/>
    </w:p>
    <w:p w14:paraId="65CE9EB8" w14:textId="77777777" w:rsidR="00DB5F02" w:rsidRDefault="00DB5F02">
      <w:pPr>
        <w:pBdr>
          <w:top w:val="nil"/>
          <w:left w:val="nil"/>
          <w:bottom w:val="nil"/>
          <w:right w:val="nil"/>
          <w:between w:val="nil"/>
        </w:pBdr>
        <w:spacing w:after="0" w:line="240" w:lineRule="auto"/>
        <w:rPr>
          <w:b/>
          <w:color w:val="000000"/>
        </w:rPr>
      </w:pPr>
    </w:p>
    <w:p w14:paraId="42ABD827"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roofErr w:type="spellStart"/>
      <w:r>
        <w:rPr>
          <w:rFonts w:ascii="Courier New" w:eastAsia="Courier New" w:hAnsi="Courier New" w:cs="Courier New"/>
          <w:sz w:val="22"/>
          <w:szCs w:val="22"/>
        </w:rPr>
        <w:t>pwd</w:t>
      </w:r>
      <w:proofErr w:type="spellEnd"/>
      <w:r>
        <w:rPr>
          <w:rFonts w:ascii="Times New Roman" w:eastAsia="Times New Roman" w:hAnsi="Times New Roman" w:cs="Times New Roman"/>
          <w:color w:val="000000"/>
          <w:sz w:val="24"/>
          <w:szCs w:val="24"/>
        </w:rPr>
        <w:t xml:space="preserve"> stands for print working directory.</w:t>
      </w:r>
    </w:p>
    <w:p w14:paraId="55902BC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Unlike a file browser, bash does not automatically display the current directory in a textbox – hence the need for this command.</w:t>
      </w:r>
    </w:p>
    <w:p w14:paraId="16ED5D4C"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Execute the following commands, which we will understand later:</w:t>
      </w:r>
    </w:p>
    <w:p w14:paraId="2B20EFD2"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echo $</w:t>
      </w:r>
      <w:proofErr w:type="gramStart"/>
      <w:r>
        <w:rPr>
          <w:rFonts w:ascii="Courier New" w:eastAsia="Courier New" w:hAnsi="Courier New" w:cs="Courier New"/>
          <w:color w:val="000000"/>
          <w:sz w:val="22"/>
          <w:szCs w:val="22"/>
        </w:rPr>
        <w:t>PATH</w:t>
      </w:r>
      <w:proofErr w:type="gramEnd"/>
    </w:p>
    <w:p w14:paraId="299D2282"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export PATH=$HOME/Bash/</w:t>
      </w:r>
      <w:proofErr w:type="gramStart"/>
      <w:r>
        <w:rPr>
          <w:rFonts w:ascii="Courier New" w:eastAsia="Courier New" w:hAnsi="Courier New" w:cs="Courier New"/>
          <w:color w:val="000000"/>
          <w:sz w:val="22"/>
          <w:szCs w:val="22"/>
        </w:rPr>
        <w:t>bin:$</w:t>
      </w:r>
      <w:proofErr w:type="gramEnd"/>
      <w:r>
        <w:rPr>
          <w:rFonts w:ascii="Courier New" w:eastAsia="Courier New" w:hAnsi="Courier New" w:cs="Courier New"/>
          <w:color w:val="000000"/>
          <w:sz w:val="22"/>
          <w:szCs w:val="22"/>
        </w:rPr>
        <w:t>PATH</w:t>
      </w:r>
    </w:p>
    <w:p w14:paraId="0C419931" w14:textId="77777777" w:rsidR="00DB5F02" w:rsidRDefault="00DB5F02">
      <w:pPr>
        <w:pBdr>
          <w:top w:val="nil"/>
          <w:left w:val="nil"/>
          <w:bottom w:val="nil"/>
          <w:right w:val="nil"/>
          <w:between w:val="nil"/>
        </w:pBdr>
        <w:spacing w:after="0" w:line="240" w:lineRule="auto"/>
        <w:rPr>
          <w:b/>
          <w:color w:val="000000"/>
        </w:rPr>
      </w:pPr>
    </w:p>
    <w:p w14:paraId="4B9E969C" w14:textId="77777777" w:rsidR="00DB5F02" w:rsidRDefault="00A96409">
      <w:pPr>
        <w:pBdr>
          <w:top w:val="nil"/>
          <w:left w:val="nil"/>
          <w:bottom w:val="nil"/>
          <w:right w:val="nil"/>
          <w:between w:val="nil"/>
        </w:pBdr>
        <w:spacing w:after="0" w:line="240" w:lineRule="auto"/>
        <w:rPr>
          <w:color w:val="000000"/>
        </w:rPr>
      </w:pPr>
      <w:r>
        <w:rPr>
          <w:color w:val="000000"/>
        </w:rPr>
        <w:t>If the commands have worked properly when you type:</w:t>
      </w:r>
    </w:p>
    <w:p w14:paraId="1E04C626"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echo $</w:t>
      </w:r>
      <w:proofErr w:type="gramStart"/>
      <w:r>
        <w:rPr>
          <w:rFonts w:ascii="Courier New" w:eastAsia="Courier New" w:hAnsi="Courier New" w:cs="Courier New"/>
          <w:color w:val="000000"/>
          <w:sz w:val="22"/>
          <w:szCs w:val="22"/>
        </w:rPr>
        <w:t>PATH</w:t>
      </w:r>
      <w:proofErr w:type="gramEnd"/>
    </w:p>
    <w:p w14:paraId="383273BA" w14:textId="77777777" w:rsidR="00DB5F02" w:rsidRDefault="00DB5F02">
      <w:pPr>
        <w:pBdr>
          <w:top w:val="nil"/>
          <w:left w:val="nil"/>
          <w:bottom w:val="nil"/>
          <w:right w:val="nil"/>
          <w:between w:val="nil"/>
        </w:pBdr>
        <w:spacing w:after="0" w:line="240" w:lineRule="auto"/>
        <w:rPr>
          <w:b/>
          <w:color w:val="000000"/>
        </w:rPr>
      </w:pPr>
    </w:p>
    <w:p w14:paraId="028E6AD6" w14:textId="77777777" w:rsidR="00DB5F02" w:rsidRDefault="00A96409">
      <w:pPr>
        <w:pBdr>
          <w:top w:val="nil"/>
          <w:left w:val="nil"/>
          <w:bottom w:val="nil"/>
          <w:right w:val="nil"/>
          <w:between w:val="nil"/>
        </w:pBdr>
        <w:spacing w:after="0" w:line="240" w:lineRule="auto"/>
        <w:rPr>
          <w:b/>
          <w:color w:val="000000"/>
        </w:rPr>
      </w:pPr>
      <w:r>
        <w:rPr>
          <w:color w:val="000000"/>
        </w:rPr>
        <w:t>you</w:t>
      </w:r>
      <w:r>
        <w:rPr>
          <w:b/>
          <w:color w:val="000000"/>
        </w:rPr>
        <w:t xml:space="preserve"> </w:t>
      </w:r>
      <w:r>
        <w:rPr>
          <w:color w:val="000000"/>
        </w:rPr>
        <w:t>should</w:t>
      </w:r>
      <w:r>
        <w:rPr>
          <w:b/>
          <w:color w:val="000000"/>
        </w:rPr>
        <w:t xml:space="preserve"> </w:t>
      </w:r>
      <w:r>
        <w:rPr>
          <w:color w:val="000000"/>
        </w:rPr>
        <w:t>see the output:</w:t>
      </w:r>
    </w:p>
    <w:p w14:paraId="2CA53310" w14:textId="77777777" w:rsidR="00DB5F02" w:rsidRDefault="00DB5F02">
      <w:pPr>
        <w:pBdr>
          <w:top w:val="nil"/>
          <w:left w:val="nil"/>
          <w:bottom w:val="nil"/>
          <w:right w:val="nil"/>
          <w:between w:val="nil"/>
        </w:pBdr>
        <w:spacing w:after="0" w:line="240" w:lineRule="auto"/>
        <w:rPr>
          <w:b/>
          <w:color w:val="000000"/>
        </w:rPr>
      </w:pPr>
    </w:p>
    <w:p w14:paraId="58A4C3CE" w14:textId="77777777" w:rsidR="00DB5F02" w:rsidDel="00473C50" w:rsidRDefault="00A96409">
      <w:pPr>
        <w:pBdr>
          <w:top w:val="nil"/>
          <w:left w:val="nil"/>
          <w:bottom w:val="nil"/>
          <w:right w:val="nil"/>
          <w:between w:val="nil"/>
        </w:pBdr>
        <w:spacing w:after="60" w:line="240" w:lineRule="auto"/>
        <w:rPr>
          <w:del w:id="1509" w:author="Shen, Guning" w:date="2024-03-27T14:35:00Z"/>
          <w:rFonts w:ascii="Courier New" w:eastAsia="Courier New" w:hAnsi="Courier New" w:cs="Courier New"/>
          <w:color w:val="000000"/>
          <w:sz w:val="22"/>
          <w:szCs w:val="22"/>
        </w:rPr>
      </w:pPr>
      <w:r>
        <w:rPr>
          <w:rFonts w:ascii="Courier New" w:eastAsia="Courier New" w:hAnsi="Courier New" w:cs="Courier New"/>
          <w:color w:val="000000"/>
          <w:sz w:val="22"/>
          <w:szCs w:val="22"/>
        </w:rPr>
        <w:t>/home/jovyan/Bash/bin:/opt/conda/bin:/usr/local/sbin:/usr/local/bin:/usr/sbin:/usr/bin:/sbin:/bin:/bin/TDM-GCC-64/bin</w:t>
      </w:r>
    </w:p>
    <w:p w14:paraId="43F8A242" w14:textId="44C676FD" w:rsidR="00DB5F02" w:rsidDel="00473C50" w:rsidRDefault="00A96409">
      <w:pPr>
        <w:pStyle w:val="Heading2"/>
        <w:rPr>
          <w:del w:id="1510" w:author="Shen, Guning" w:date="2024-03-27T14:35:00Z"/>
        </w:rPr>
      </w:pPr>
      <w:del w:id="1511" w:author="Shen, Guning" w:date="2024-03-27T14:35:00Z">
        <w:r w:rsidDel="00473C50">
          <w:delText>bash-scope Pre-Quiz</w:delText>
        </w:r>
      </w:del>
    </w:p>
    <w:p w14:paraId="34759173" w14:textId="12580D20" w:rsidR="00DB5F02" w:rsidDel="00473C50" w:rsidRDefault="00A96409">
      <w:pPr>
        <w:pBdr>
          <w:top w:val="nil"/>
          <w:left w:val="nil"/>
          <w:bottom w:val="nil"/>
          <w:right w:val="nil"/>
          <w:between w:val="nil"/>
        </w:pBdr>
        <w:spacing w:after="0" w:line="240" w:lineRule="auto"/>
        <w:rPr>
          <w:del w:id="1512" w:author="Shen, Guning" w:date="2024-03-27T14:35:00Z"/>
          <w:color w:val="000000"/>
        </w:rPr>
      </w:pPr>
      <w:del w:id="1513" w:author="Shen, Guning" w:date="2024-03-27T14:35:00Z">
        <w:r w:rsidDel="00473C50">
          <w:rPr>
            <w:color w:val="000000"/>
          </w:rPr>
          <w:delText>bash can be used to interact with:</w:delText>
        </w:r>
      </w:del>
    </w:p>
    <w:p w14:paraId="1D59A998" w14:textId="56FC4B82" w:rsidR="00DB5F02" w:rsidDel="00473C50" w:rsidRDefault="00DB5F02">
      <w:pPr>
        <w:pBdr>
          <w:top w:val="nil"/>
          <w:left w:val="nil"/>
          <w:bottom w:val="nil"/>
          <w:right w:val="nil"/>
          <w:between w:val="nil"/>
        </w:pBdr>
        <w:spacing w:after="0" w:line="240" w:lineRule="auto"/>
        <w:rPr>
          <w:del w:id="1514" w:author="Shen, Guning" w:date="2024-03-27T14:35:00Z"/>
          <w:color w:val="000000"/>
        </w:rPr>
      </w:pPr>
    </w:p>
    <w:p w14:paraId="13CBE445" w14:textId="45EAECF8" w:rsidR="00DB5F02" w:rsidDel="00473C50" w:rsidRDefault="00A96409">
      <w:pPr>
        <w:ind w:left="720"/>
        <w:rPr>
          <w:del w:id="1515" w:author="Shen, Guning" w:date="2024-03-27T14:35:00Z"/>
        </w:rPr>
      </w:pPr>
      <w:del w:id="1516" w:author="Shen, Guning" w:date="2024-03-27T14:35:00Z">
        <w:r w:rsidDel="00473C50">
          <w:delText>a personal computer in the cloud running the Linux operating system.</w:delText>
        </w:r>
      </w:del>
    </w:p>
    <w:p w14:paraId="1000D973" w14:textId="53CA767E" w:rsidR="00DB5F02" w:rsidDel="00473C50" w:rsidRDefault="00A96409">
      <w:pPr>
        <w:ind w:left="720"/>
        <w:rPr>
          <w:del w:id="1517" w:author="Shen, Guning" w:date="2024-03-27T14:35:00Z"/>
        </w:rPr>
      </w:pPr>
      <w:del w:id="1518" w:author="Shen, Guning" w:date="2024-03-27T14:35:00Z">
        <w:r w:rsidDel="00473C50">
          <w:delText>a shared computer in the cloud running the Linux operating system.</w:delText>
        </w:r>
      </w:del>
    </w:p>
    <w:p w14:paraId="0BA2D4F7" w14:textId="7B8A0AC9" w:rsidR="00DB5F02" w:rsidDel="00473C50" w:rsidRDefault="00A96409">
      <w:pPr>
        <w:ind w:left="720"/>
        <w:rPr>
          <w:del w:id="1519" w:author="Shen, Guning" w:date="2024-03-27T14:35:00Z"/>
        </w:rPr>
      </w:pPr>
      <w:del w:id="1520" w:author="Shen, Guning" w:date="2024-03-27T14:35:00Z">
        <w:r w:rsidDel="00473C50">
          <w:delText>a desktop computer running the Linux operating system.</w:delText>
        </w:r>
      </w:del>
    </w:p>
    <w:p w14:paraId="00D0C673" w14:textId="7695E872" w:rsidR="00DB5F02" w:rsidDel="00473C50" w:rsidRDefault="00A96409">
      <w:pPr>
        <w:ind w:left="720"/>
        <w:rPr>
          <w:del w:id="1521" w:author="Shen, Guning" w:date="2024-03-27T14:35:00Z"/>
        </w:rPr>
      </w:pPr>
      <w:del w:id="1522" w:author="Shen, Guning" w:date="2024-03-27T14:35:00Z">
        <w:r w:rsidDel="00473C50">
          <w:delText>a Mac computer running the Linux operating system</w:delText>
        </w:r>
      </w:del>
    </w:p>
    <w:p w14:paraId="6459DE86" w14:textId="4A67FC60" w:rsidR="00DB5F02" w:rsidDel="00473C50" w:rsidRDefault="00A96409">
      <w:pPr>
        <w:ind w:left="720"/>
        <w:rPr>
          <w:del w:id="1523" w:author="Shen, Guning" w:date="2024-03-27T14:35:00Z"/>
        </w:rPr>
      </w:pPr>
      <w:del w:id="1524" w:author="Shen, Guning" w:date="2024-03-27T14:35:00Z">
        <w:r w:rsidDel="00473C50">
          <w:delText>none of the above</w:delText>
        </w:r>
      </w:del>
    </w:p>
    <w:p w14:paraId="66BAB616" w14:textId="32D12FB9" w:rsidR="00DB5F02" w:rsidDel="00473C50" w:rsidRDefault="00A96409">
      <w:pPr>
        <w:pBdr>
          <w:top w:val="nil"/>
          <w:left w:val="nil"/>
          <w:bottom w:val="nil"/>
          <w:right w:val="nil"/>
          <w:between w:val="nil"/>
        </w:pBdr>
        <w:spacing w:line="240" w:lineRule="auto"/>
        <w:rPr>
          <w:del w:id="1525" w:author="Shen, Guning" w:date="2024-03-27T14:35:00Z"/>
          <w:rFonts w:ascii="Times New Roman" w:eastAsia="Times New Roman" w:hAnsi="Times New Roman" w:cs="Times New Roman"/>
          <w:color w:val="000000"/>
          <w:sz w:val="24"/>
          <w:szCs w:val="24"/>
        </w:rPr>
      </w:pPr>
      <w:del w:id="1526" w:author="Shen, Guning" w:date="2024-03-27T14:35:00Z">
        <w:r w:rsidDel="00473C50">
          <w:rPr>
            <w:rFonts w:ascii="Times New Roman" w:eastAsia="Times New Roman" w:hAnsi="Times New Roman" w:cs="Times New Roman"/>
            <w:color w:val="000000"/>
            <w:sz w:val="24"/>
            <w:szCs w:val="24"/>
          </w:rPr>
          <w:delText>bash:</w:delText>
        </w:r>
      </w:del>
    </w:p>
    <w:p w14:paraId="23E85584" w14:textId="6532F02B" w:rsidR="00DB5F02" w:rsidDel="00473C50" w:rsidRDefault="00A96409">
      <w:pPr>
        <w:pBdr>
          <w:top w:val="nil"/>
          <w:left w:val="nil"/>
          <w:bottom w:val="nil"/>
          <w:right w:val="nil"/>
          <w:between w:val="nil"/>
        </w:pBdr>
        <w:spacing w:line="240" w:lineRule="auto"/>
        <w:rPr>
          <w:del w:id="1527" w:author="Shen, Guning" w:date="2024-03-27T14:35:00Z"/>
          <w:rFonts w:ascii="Times New Roman" w:eastAsia="Times New Roman" w:hAnsi="Times New Roman" w:cs="Times New Roman"/>
          <w:color w:val="000000"/>
          <w:sz w:val="24"/>
          <w:szCs w:val="24"/>
        </w:rPr>
      </w:pPr>
      <w:del w:id="1528" w:author="Shen, Guning" w:date="2024-03-27T14:35:00Z">
        <w:r w:rsidDel="00473C50">
          <w:rPr>
            <w:rFonts w:ascii="Times New Roman" w:eastAsia="Times New Roman" w:hAnsi="Times New Roman" w:cs="Times New Roman"/>
            <w:color w:val="000000"/>
            <w:sz w:val="24"/>
            <w:szCs w:val="24"/>
          </w:rPr>
          <w:tab/>
          <w:delText>like the Discovery Data tool allows viewing, listing, and creation of files and directories</w:delText>
        </w:r>
      </w:del>
    </w:p>
    <w:p w14:paraId="23257588" w14:textId="70E3D358" w:rsidR="00DB5F02" w:rsidDel="00473C50" w:rsidRDefault="00A96409">
      <w:pPr>
        <w:pBdr>
          <w:top w:val="nil"/>
          <w:left w:val="nil"/>
          <w:bottom w:val="nil"/>
          <w:right w:val="nil"/>
          <w:between w:val="nil"/>
        </w:pBdr>
        <w:spacing w:line="240" w:lineRule="auto"/>
        <w:rPr>
          <w:del w:id="1529" w:author="Shen, Guning" w:date="2024-03-27T14:35:00Z"/>
          <w:rFonts w:ascii="Times New Roman" w:eastAsia="Times New Roman" w:hAnsi="Times New Roman" w:cs="Times New Roman"/>
          <w:color w:val="000000"/>
          <w:sz w:val="24"/>
          <w:szCs w:val="24"/>
        </w:rPr>
      </w:pPr>
      <w:del w:id="1530" w:author="Shen, Guning" w:date="2024-03-27T14:35:00Z">
        <w:r w:rsidDel="00473C50">
          <w:rPr>
            <w:rFonts w:ascii="Times New Roman" w:eastAsia="Times New Roman" w:hAnsi="Times New Roman" w:cs="Times New Roman"/>
            <w:color w:val="000000"/>
            <w:sz w:val="24"/>
            <w:szCs w:val="24"/>
          </w:rPr>
          <w:tab/>
          <w:delText>like the Discovery Apps tools allows execution  of programs.</w:delText>
        </w:r>
      </w:del>
    </w:p>
    <w:p w14:paraId="6F1AAE4E" w14:textId="1593DA6C" w:rsidR="00DB5F02" w:rsidDel="00473C50" w:rsidRDefault="00A96409">
      <w:pPr>
        <w:pBdr>
          <w:top w:val="nil"/>
          <w:left w:val="nil"/>
          <w:bottom w:val="nil"/>
          <w:right w:val="nil"/>
          <w:between w:val="nil"/>
        </w:pBdr>
        <w:spacing w:line="240" w:lineRule="auto"/>
        <w:rPr>
          <w:del w:id="1531" w:author="Shen, Guning" w:date="2024-03-27T14:35:00Z"/>
          <w:rFonts w:ascii="Times New Roman" w:eastAsia="Times New Roman" w:hAnsi="Times New Roman" w:cs="Times New Roman"/>
          <w:color w:val="000000"/>
          <w:sz w:val="24"/>
          <w:szCs w:val="24"/>
        </w:rPr>
      </w:pPr>
      <w:del w:id="1532" w:author="Shen, Guning" w:date="2024-03-27T14:35:00Z">
        <w:r w:rsidDel="00473C50">
          <w:rPr>
            <w:rFonts w:ascii="Times New Roman" w:eastAsia="Times New Roman" w:hAnsi="Times New Roman" w:cs="Times New Roman"/>
            <w:color w:val="000000"/>
            <w:sz w:val="24"/>
            <w:szCs w:val="24"/>
          </w:rPr>
          <w:tab/>
          <w:delText>like the Discovery Apps tools allows composition of programs.</w:delText>
        </w:r>
      </w:del>
    </w:p>
    <w:p w14:paraId="6D9DE69C" w14:textId="00CF528A" w:rsidR="00DB5F02" w:rsidDel="00473C50" w:rsidRDefault="00A96409">
      <w:pPr>
        <w:pBdr>
          <w:top w:val="nil"/>
          <w:left w:val="nil"/>
          <w:bottom w:val="nil"/>
          <w:right w:val="nil"/>
          <w:between w:val="nil"/>
        </w:pBdr>
        <w:spacing w:line="240" w:lineRule="auto"/>
        <w:rPr>
          <w:del w:id="1533" w:author="Shen, Guning" w:date="2024-03-27T14:35:00Z"/>
          <w:rFonts w:ascii="Times New Roman" w:eastAsia="Times New Roman" w:hAnsi="Times New Roman" w:cs="Times New Roman"/>
          <w:color w:val="000000"/>
          <w:sz w:val="24"/>
          <w:szCs w:val="24"/>
        </w:rPr>
      </w:pPr>
      <w:del w:id="1534" w:author="Shen, Guning" w:date="2024-03-27T14:35:00Z">
        <w:r w:rsidDel="00473C50">
          <w:rPr>
            <w:rFonts w:ascii="Times New Roman" w:eastAsia="Times New Roman" w:hAnsi="Times New Roman" w:cs="Times New Roman"/>
            <w:color w:val="000000"/>
            <w:sz w:val="24"/>
            <w:szCs w:val="24"/>
          </w:rPr>
          <w:tab/>
          <w:delText>Like the Discovery Analysis tool allow tracking of executing processes.</w:delText>
        </w:r>
      </w:del>
    </w:p>
    <w:p w14:paraId="5DA4EDAD" w14:textId="77777777" w:rsidR="00DB5F02" w:rsidRDefault="00A96409" w:rsidP="00473C50">
      <w:pPr>
        <w:pBdr>
          <w:top w:val="nil"/>
          <w:left w:val="nil"/>
          <w:bottom w:val="nil"/>
          <w:right w:val="nil"/>
          <w:between w:val="nil"/>
        </w:pBdr>
        <w:spacing w:after="60" w:line="240" w:lineRule="auto"/>
        <w:rPr>
          <w:rFonts w:ascii="Times New Roman" w:eastAsia="Times New Roman" w:hAnsi="Times New Roman" w:cs="Times New Roman"/>
          <w:color w:val="000000"/>
          <w:sz w:val="24"/>
          <w:szCs w:val="24"/>
        </w:rPr>
        <w:pPrChange w:id="1535" w:author="Shen, Guning" w:date="2024-03-27T14:35:00Z">
          <w:pPr>
            <w:pBdr>
              <w:top w:val="nil"/>
              <w:left w:val="nil"/>
              <w:bottom w:val="nil"/>
              <w:right w:val="nil"/>
              <w:between w:val="nil"/>
            </w:pBdr>
            <w:spacing w:line="240" w:lineRule="auto"/>
          </w:pPr>
        </w:pPrChange>
      </w:pPr>
      <w:r>
        <w:rPr>
          <w:rFonts w:ascii="Times New Roman" w:eastAsia="Times New Roman" w:hAnsi="Times New Roman" w:cs="Times New Roman"/>
          <w:color w:val="000000"/>
          <w:sz w:val="24"/>
          <w:szCs w:val="24"/>
        </w:rPr>
        <w:tab/>
      </w:r>
    </w:p>
    <w:p w14:paraId="1B3EDB32" w14:textId="77777777" w:rsidR="00DB5F02" w:rsidRDefault="00A96409">
      <w:pPr>
        <w:pStyle w:val="Heading2"/>
      </w:pPr>
      <w:r>
        <w:t xml:space="preserve">bash vs Operating System and the hostname </w:t>
      </w:r>
      <w:proofErr w:type="gramStart"/>
      <w:r>
        <w:t>command</w:t>
      </w:r>
      <w:proofErr w:type="gramEnd"/>
    </w:p>
    <w:p w14:paraId="556BBC5E" w14:textId="77777777" w:rsidR="00DB5F02" w:rsidRDefault="00A9640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the command: </w:t>
      </w:r>
      <w:proofErr w:type="gramStart"/>
      <w:r>
        <w:rPr>
          <w:rFonts w:ascii="Courier New" w:eastAsia="Courier New" w:hAnsi="Courier New" w:cs="Courier New"/>
          <w:sz w:val="22"/>
          <w:szCs w:val="22"/>
        </w:rPr>
        <w:t>hostname</w:t>
      </w:r>
      <w:proofErr w:type="gramEnd"/>
    </w:p>
    <w:p w14:paraId="21264CA0" w14:textId="77777777" w:rsidR="00DB5F02" w:rsidRDefault="00A9640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response will tell you the name of your computer:</w:t>
      </w:r>
    </w:p>
    <w:p w14:paraId="55564DDF"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hostname</w:t>
      </w:r>
    </w:p>
    <w:p w14:paraId="6AF6433E"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cc5b57da-44e0-4a30-baab-6b7667d8e775-7f9d594bc8-lzjm6</w:t>
      </w:r>
    </w:p>
    <w:p w14:paraId="047E9C8F" w14:textId="77777777" w:rsidR="00DB5F02" w:rsidRDefault="00DB5F02"/>
    <w:p w14:paraId="0848D752" w14:textId="77777777" w:rsidR="00DB5F02" w:rsidRDefault="00A96409">
      <w:pPr>
        <w:rPr>
          <w:rFonts w:ascii="Times New Roman" w:eastAsia="Times New Roman" w:hAnsi="Times New Roman" w:cs="Times New Roman"/>
          <w:color w:val="000000"/>
          <w:sz w:val="24"/>
          <w:szCs w:val="24"/>
        </w:rPr>
      </w:pPr>
      <w:r>
        <w:t xml:space="preserve">This bash tool is interacting with a virtual </w:t>
      </w:r>
      <w:r>
        <w:rPr>
          <w:rFonts w:ascii="Times New Roman" w:eastAsia="Times New Roman" w:hAnsi="Times New Roman" w:cs="Times New Roman"/>
          <w:color w:val="000000"/>
          <w:sz w:val="24"/>
          <w:szCs w:val="24"/>
        </w:rPr>
        <w:t xml:space="preserve">personal computer on the </w:t>
      </w:r>
      <w:proofErr w:type="spellStart"/>
      <w:r>
        <w:rPr>
          <w:rFonts w:ascii="Times New Roman" w:eastAsia="Times New Roman" w:hAnsi="Times New Roman" w:cs="Times New Roman"/>
          <w:color w:val="000000"/>
          <w:sz w:val="24"/>
          <w:szCs w:val="24"/>
        </w:rPr>
        <w:t>CyVerse</w:t>
      </w:r>
      <w:proofErr w:type="spellEnd"/>
      <w:r>
        <w:rPr>
          <w:rFonts w:ascii="Times New Roman" w:eastAsia="Times New Roman" w:hAnsi="Times New Roman" w:cs="Times New Roman"/>
          <w:color w:val="000000"/>
          <w:sz w:val="24"/>
          <w:szCs w:val="24"/>
        </w:rPr>
        <w:t xml:space="preserve"> cloud that is running Linux. </w:t>
      </w:r>
    </w:p>
    <w:p w14:paraId="6D790F32" w14:textId="77777777" w:rsidR="00DB5F02" w:rsidRDefault="00A9640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long length of the host name is an indication of the large number of such computers that can be created in the cloud.</w:t>
      </w:r>
    </w:p>
    <w:p w14:paraId="5848EA06" w14:textId="77777777" w:rsidR="00DB5F02" w:rsidRDefault="00A9640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This is a personal computer in that it there is only one home directory in this computer. It is a virtual computer because it has been created on a physical computer on the cloud that pretends to be multiple virtual computers, one of which is our computer.</w:t>
      </w:r>
    </w:p>
    <w:p w14:paraId="0046C193" w14:textId="77777777" w:rsidR="00DB5F02" w:rsidRDefault="00A9640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bash applications also exist to interact with personal desktop computers running a variety of operating systems. They all provide the same user interface. For example, if I type </w:t>
      </w:r>
      <w:r>
        <w:rPr>
          <w:rFonts w:ascii="Courier New" w:eastAsia="Courier New" w:hAnsi="Courier New" w:cs="Courier New"/>
          <w:sz w:val="22"/>
          <w:szCs w:val="22"/>
        </w:rPr>
        <w:t>hostname</w:t>
      </w:r>
      <w:r>
        <w:rPr>
          <w:rFonts w:ascii="Times New Roman" w:eastAsia="Times New Roman" w:hAnsi="Times New Roman" w:cs="Times New Roman"/>
          <w:color w:val="000000"/>
          <w:sz w:val="24"/>
          <w:szCs w:val="24"/>
        </w:rPr>
        <w:t xml:space="preserve"> and </w:t>
      </w:r>
      <w:proofErr w:type="spellStart"/>
      <w:r>
        <w:rPr>
          <w:rFonts w:ascii="Courier New" w:eastAsia="Courier New" w:hAnsi="Courier New" w:cs="Courier New"/>
          <w:sz w:val="22"/>
          <w:szCs w:val="22"/>
        </w:rPr>
        <w:t>pwd</w:t>
      </w:r>
      <w:proofErr w:type="spellEnd"/>
      <w:r>
        <w:rPr>
          <w:rFonts w:ascii="Times New Roman" w:eastAsia="Times New Roman" w:hAnsi="Times New Roman" w:cs="Times New Roman"/>
          <w:color w:val="000000"/>
          <w:sz w:val="24"/>
          <w:szCs w:val="24"/>
        </w:rPr>
        <w:t xml:space="preserve"> in my home directory on my Windows computer, I see the name of my Windows 10 computer and my home directory:</w:t>
      </w:r>
    </w:p>
    <w:p w14:paraId="357CCC44"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hostname</w:t>
      </w:r>
    </w:p>
    <w:p w14:paraId="0FB51876"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DEWANX380YOGA</w:t>
      </w:r>
    </w:p>
    <w:p w14:paraId="31781ADE" w14:textId="77777777" w:rsidR="00DB5F02" w:rsidRDefault="00DB5F02">
      <w:pPr>
        <w:pBdr>
          <w:top w:val="nil"/>
          <w:left w:val="nil"/>
          <w:bottom w:val="nil"/>
          <w:right w:val="nil"/>
          <w:between w:val="nil"/>
        </w:pBdr>
        <w:spacing w:after="60" w:line="240" w:lineRule="auto"/>
        <w:rPr>
          <w:rFonts w:ascii="Courier New" w:eastAsia="Courier New" w:hAnsi="Courier New" w:cs="Courier New"/>
          <w:color w:val="000000"/>
          <w:sz w:val="22"/>
          <w:szCs w:val="22"/>
        </w:rPr>
      </w:pPr>
    </w:p>
    <w:p w14:paraId="67AB92BC"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pwd</w:t>
      </w:r>
      <w:proofErr w:type="spellEnd"/>
    </w:p>
    <w:p w14:paraId="3C291934"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/c/Users/dewan</w:t>
      </w:r>
    </w:p>
    <w:p w14:paraId="0FB8B0BE"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3B611C2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bash is, in fact, the native command-line interface to computers running Mac operating systems.</w:t>
      </w:r>
    </w:p>
    <w:p w14:paraId="1780CCD2"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bash user-interfaces are a subset of a set of user-interfaces called </w:t>
      </w:r>
      <w:r>
        <w:rPr>
          <w:rFonts w:ascii="Times New Roman" w:eastAsia="Times New Roman" w:hAnsi="Times New Roman" w:cs="Times New Roman"/>
          <w:i/>
          <w:color w:val="000000"/>
          <w:sz w:val="24"/>
          <w:szCs w:val="24"/>
        </w:rPr>
        <w:t>shell</w:t>
      </w:r>
      <w:r>
        <w:rPr>
          <w:rFonts w:ascii="Times New Roman" w:eastAsia="Times New Roman" w:hAnsi="Times New Roman" w:cs="Times New Roman"/>
          <w:color w:val="000000"/>
          <w:sz w:val="24"/>
          <w:szCs w:val="24"/>
        </w:rPr>
        <w:t xml:space="preserve"> user-interfaces (which also include the </w:t>
      </w:r>
      <w:r>
        <w:rPr>
          <w:rFonts w:ascii="Times New Roman" w:eastAsia="Times New Roman" w:hAnsi="Times New Roman" w:cs="Times New Roman"/>
          <w:i/>
          <w:color w:val="000000"/>
          <w:sz w:val="24"/>
          <w:szCs w:val="24"/>
        </w:rPr>
        <w:t>shell</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i/>
          <w:color w:val="000000"/>
          <w:sz w:val="24"/>
          <w:szCs w:val="24"/>
        </w:rPr>
        <w:t>cshell</w:t>
      </w:r>
      <w:proofErr w:type="spellEnd"/>
      <w:r>
        <w:rPr>
          <w:rFonts w:ascii="Times New Roman" w:eastAsia="Times New Roman" w:hAnsi="Times New Roman" w:cs="Times New Roman"/>
          <w:color w:val="000000"/>
          <w:sz w:val="24"/>
          <w:szCs w:val="24"/>
        </w:rPr>
        <w:t xml:space="preserve">), which are a subset of user-interfaces called </w:t>
      </w:r>
      <w:r>
        <w:rPr>
          <w:rFonts w:ascii="Times New Roman" w:eastAsia="Times New Roman" w:hAnsi="Times New Roman" w:cs="Times New Roman"/>
          <w:i/>
          <w:color w:val="000000"/>
          <w:sz w:val="24"/>
          <w:szCs w:val="24"/>
        </w:rPr>
        <w:t>command-line interfaces</w:t>
      </w:r>
      <w:r>
        <w:rPr>
          <w:rFonts w:ascii="Times New Roman" w:eastAsia="Times New Roman" w:hAnsi="Times New Roman" w:cs="Times New Roman"/>
          <w:color w:val="000000"/>
          <w:sz w:val="24"/>
          <w:szCs w:val="24"/>
        </w:rPr>
        <w:t xml:space="preserve"> or </w:t>
      </w:r>
      <w:r>
        <w:rPr>
          <w:rFonts w:ascii="Courier New" w:eastAsia="Courier New" w:hAnsi="Courier New" w:cs="Courier New"/>
          <w:sz w:val="22"/>
          <w:szCs w:val="22"/>
        </w:rPr>
        <w:t>command interpreters</w:t>
      </w:r>
      <w:r>
        <w:rPr>
          <w:rFonts w:ascii="Times New Roman" w:eastAsia="Times New Roman" w:hAnsi="Times New Roman" w:cs="Times New Roman"/>
          <w:color w:val="000000"/>
          <w:sz w:val="24"/>
          <w:szCs w:val="24"/>
        </w:rPr>
        <w:t xml:space="preserve"> (which also includes the Windows native command-line user-interfaces). </w:t>
      </w:r>
    </w:p>
    <w:p w14:paraId="433E5BEC"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Discovery provides three different GUI-based tools to interact with the Discovery System – Data, Apps and Analysis. bash provides a command-line alternative to all three of these tools.</w:t>
      </w:r>
    </w:p>
    <w:p w14:paraId="4A593916" w14:textId="77777777" w:rsidR="00DB5F02" w:rsidRDefault="00A96409">
      <w:pPr>
        <w:pStyle w:val="Heading2"/>
      </w:pPr>
      <w:r>
        <w:t>Discovery bash Launch vs Atmosphere</w:t>
      </w:r>
    </w:p>
    <w:p w14:paraId="5BEFDE5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implied above, a bash process is connected to an operating system (OS) instance –a set of predefined data files and applications. This one is connected to one preloaded with those applications and data relevant to this study.</w:t>
      </w:r>
    </w:p>
    <w:p w14:paraId="1C3208F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this one-user OS instance, there is only one home directory, called </w:t>
      </w:r>
      <w:r>
        <w:rPr>
          <w:rFonts w:ascii="Courier New" w:eastAsia="Courier New" w:hAnsi="Courier New" w:cs="Courier New"/>
          <w:sz w:val="22"/>
          <w:szCs w:val="22"/>
        </w:rPr>
        <w:t>/home/</w:t>
      </w:r>
      <w:proofErr w:type="spellStart"/>
      <w:r>
        <w:rPr>
          <w:rFonts w:ascii="Courier New" w:eastAsia="Courier New" w:hAnsi="Courier New" w:cs="Courier New"/>
          <w:sz w:val="22"/>
          <w:szCs w:val="22"/>
        </w:rPr>
        <w:t>jovyan</w:t>
      </w:r>
      <w:proofErr w:type="spellEnd"/>
      <w:r>
        <w:rPr>
          <w:rFonts w:ascii="Times New Roman" w:eastAsia="Times New Roman" w:hAnsi="Times New Roman" w:cs="Times New Roman"/>
          <w:color w:val="000000"/>
          <w:sz w:val="24"/>
          <w:szCs w:val="24"/>
        </w:rPr>
        <w:t xml:space="preserve">, which has a copy of the input directories.  </w:t>
      </w:r>
    </w:p>
    <w:p w14:paraId="468F0FF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addition, it has several predefined files such as </w:t>
      </w:r>
      <w:r>
        <w:rPr>
          <w:rFonts w:ascii="Courier New" w:eastAsia="Courier New" w:hAnsi="Courier New" w:cs="Courier New"/>
          <w:sz w:val="22"/>
          <w:szCs w:val="22"/>
        </w:rPr>
        <w:t>stdout.txt.</w:t>
      </w:r>
      <w:r>
        <w:rPr>
          <w:rFonts w:ascii="Times New Roman" w:eastAsia="Times New Roman" w:hAnsi="Times New Roman" w:cs="Times New Roman"/>
          <w:color w:val="000000"/>
          <w:sz w:val="24"/>
          <w:szCs w:val="24"/>
        </w:rPr>
        <w:t xml:space="preserve"> We can add data to the home directory, which will be copied back to the process output directory when we terminate the process. If we want a bash process to be connected to all applications and data available from </w:t>
      </w:r>
      <w:proofErr w:type="spellStart"/>
      <w:r>
        <w:rPr>
          <w:rFonts w:ascii="Times New Roman" w:eastAsia="Times New Roman" w:hAnsi="Times New Roman" w:cs="Times New Roman"/>
          <w:color w:val="000000"/>
          <w:sz w:val="24"/>
          <w:szCs w:val="24"/>
        </w:rPr>
        <w:t>CyVerse</w:t>
      </w:r>
      <w:proofErr w:type="spellEnd"/>
      <w:r>
        <w:rPr>
          <w:rFonts w:ascii="Times New Roman" w:eastAsia="Times New Roman" w:hAnsi="Times New Roman" w:cs="Times New Roman"/>
          <w:color w:val="000000"/>
          <w:sz w:val="24"/>
          <w:szCs w:val="24"/>
        </w:rPr>
        <w:t xml:space="preserve">, we need to start a separate </w:t>
      </w:r>
      <w:proofErr w:type="spellStart"/>
      <w:r>
        <w:rPr>
          <w:rFonts w:ascii="Times New Roman" w:eastAsia="Times New Roman" w:hAnsi="Times New Roman" w:cs="Times New Roman"/>
          <w:color w:val="000000"/>
          <w:sz w:val="24"/>
          <w:szCs w:val="24"/>
        </w:rPr>
        <w:t>CyVerse</w:t>
      </w:r>
      <w:proofErr w:type="spellEnd"/>
      <w:r>
        <w:rPr>
          <w:rFonts w:ascii="Times New Roman" w:eastAsia="Times New Roman" w:hAnsi="Times New Roman" w:cs="Times New Roman"/>
          <w:color w:val="000000"/>
          <w:sz w:val="24"/>
          <w:szCs w:val="24"/>
        </w:rPr>
        <w:t xml:space="preserve"> system called </w:t>
      </w:r>
      <w:r>
        <w:rPr>
          <w:rFonts w:ascii="Courier New" w:eastAsia="Courier New" w:hAnsi="Courier New" w:cs="Courier New"/>
          <w:sz w:val="22"/>
          <w:szCs w:val="22"/>
        </w:rPr>
        <w:t>Atmosphere</w:t>
      </w:r>
      <w:r>
        <w:rPr>
          <w:rFonts w:ascii="Times New Roman" w:eastAsia="Times New Roman" w:hAnsi="Times New Roman" w:cs="Times New Roman"/>
          <w:color w:val="000000"/>
          <w:sz w:val="24"/>
          <w:szCs w:val="24"/>
        </w:rPr>
        <w:t xml:space="preserve">, for which we need special access from </w:t>
      </w:r>
      <w:proofErr w:type="spellStart"/>
      <w:r>
        <w:rPr>
          <w:rFonts w:ascii="Times New Roman" w:eastAsia="Times New Roman" w:hAnsi="Times New Roman" w:cs="Times New Roman"/>
          <w:color w:val="000000"/>
          <w:sz w:val="24"/>
          <w:szCs w:val="24"/>
        </w:rPr>
        <w:t>CyVerse</w:t>
      </w:r>
      <w:proofErr w:type="spellEnd"/>
      <w:r>
        <w:rPr>
          <w:rFonts w:ascii="Times New Roman" w:eastAsia="Times New Roman" w:hAnsi="Times New Roman" w:cs="Times New Roman"/>
          <w:color w:val="000000"/>
          <w:sz w:val="24"/>
          <w:szCs w:val="24"/>
        </w:rPr>
        <w:t xml:space="preserve">. In Atmosphere, a bash process is connected to home directories of all </w:t>
      </w:r>
      <w:proofErr w:type="spellStart"/>
      <w:r>
        <w:rPr>
          <w:rFonts w:ascii="Times New Roman" w:eastAsia="Times New Roman" w:hAnsi="Times New Roman" w:cs="Times New Roman"/>
          <w:color w:val="000000"/>
          <w:sz w:val="24"/>
          <w:szCs w:val="24"/>
        </w:rPr>
        <w:t>CyVerse</w:t>
      </w:r>
      <w:proofErr w:type="spellEnd"/>
      <w:r>
        <w:rPr>
          <w:rFonts w:ascii="Times New Roman" w:eastAsia="Times New Roman" w:hAnsi="Times New Roman" w:cs="Times New Roman"/>
          <w:color w:val="000000"/>
          <w:sz w:val="24"/>
          <w:szCs w:val="24"/>
        </w:rPr>
        <w:t xml:space="preserve"> users, and each user’s home directory is different and derived from the </w:t>
      </w:r>
      <w:proofErr w:type="gramStart"/>
      <w:r>
        <w:rPr>
          <w:rFonts w:ascii="Times New Roman" w:eastAsia="Times New Roman" w:hAnsi="Times New Roman" w:cs="Times New Roman"/>
          <w:color w:val="000000"/>
          <w:sz w:val="24"/>
          <w:szCs w:val="24"/>
        </w:rPr>
        <w:t>user name</w:t>
      </w:r>
      <w:proofErr w:type="gramEnd"/>
      <w:r>
        <w:rPr>
          <w:rFonts w:ascii="Times New Roman" w:eastAsia="Times New Roman" w:hAnsi="Times New Roman" w:cs="Times New Roman"/>
          <w:color w:val="000000"/>
          <w:sz w:val="24"/>
          <w:szCs w:val="24"/>
        </w:rPr>
        <w:t xml:space="preserve">. </w:t>
      </w:r>
    </w:p>
    <w:p w14:paraId="7964A34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concepts we will learn here are independent of the operating system. In fact, they are independent even of the bash user-</w:t>
      </w:r>
      <w:proofErr w:type="gramStart"/>
      <w:r>
        <w:rPr>
          <w:rFonts w:ascii="Times New Roman" w:eastAsia="Times New Roman" w:hAnsi="Times New Roman" w:cs="Times New Roman"/>
          <w:color w:val="000000"/>
          <w:sz w:val="24"/>
          <w:szCs w:val="24"/>
        </w:rPr>
        <w:t>interface, and</w:t>
      </w:r>
      <w:proofErr w:type="gramEnd"/>
      <w:r>
        <w:rPr>
          <w:rFonts w:ascii="Times New Roman" w:eastAsia="Times New Roman" w:hAnsi="Times New Roman" w:cs="Times New Roman"/>
          <w:color w:val="000000"/>
          <w:sz w:val="24"/>
          <w:szCs w:val="24"/>
        </w:rPr>
        <w:t xml:space="preserve"> will transfer easily to shell and other command-line user-interfaces or command interpreters.</w:t>
      </w:r>
    </w:p>
    <w:p w14:paraId="24D933F0" w14:textId="49B55DC3" w:rsidR="00DB5F02" w:rsidDel="00473C50" w:rsidRDefault="00A96409">
      <w:pPr>
        <w:pStyle w:val="Heading2"/>
        <w:rPr>
          <w:del w:id="1536" w:author="Shen, Guning" w:date="2024-03-27T14:35:00Z"/>
        </w:rPr>
      </w:pPr>
      <w:del w:id="1537" w:author="Shen, Guning" w:date="2024-03-27T14:35:00Z">
        <w:r w:rsidDel="00473C50">
          <w:delText>bash-scope Post-Quiz</w:delText>
        </w:r>
      </w:del>
    </w:p>
    <w:p w14:paraId="3BAA40F3"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0D8A7E0D" w14:textId="77777777" w:rsidR="00DB5F02" w:rsidRDefault="00A96409">
      <w:pPr>
        <w:pStyle w:val="Heading2"/>
      </w:pPr>
      <w:r>
        <w:lastRenderedPageBreak/>
        <w:t>Select and Right Menu</w:t>
      </w:r>
    </w:p>
    <w:p w14:paraId="15126F0C"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holding the SHIFT key, right click, that is, click the right mouse button. You will see the interpreter menu, which can be used to copy and paste text. </w:t>
      </w:r>
    </w:p>
    <w:p w14:paraId="7F3AED48"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2ADDFC4"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standard short cuts of </w:t>
      </w:r>
      <w:r>
        <w:rPr>
          <w:rFonts w:ascii="Courier New" w:eastAsia="Courier New" w:hAnsi="Courier New" w:cs="Courier New"/>
          <w:sz w:val="22"/>
          <w:szCs w:val="22"/>
        </w:rPr>
        <w:t>CTRL+ C</w:t>
      </w:r>
      <w:r>
        <w:rPr>
          <w:rFonts w:ascii="Times New Roman" w:eastAsia="Times New Roman" w:hAnsi="Times New Roman" w:cs="Times New Roman"/>
          <w:color w:val="000000"/>
          <w:sz w:val="24"/>
          <w:szCs w:val="24"/>
        </w:rPr>
        <w:t xml:space="preserve"> and </w:t>
      </w:r>
      <w:r>
        <w:rPr>
          <w:rFonts w:ascii="Courier New" w:eastAsia="Courier New" w:hAnsi="Courier New" w:cs="Courier New"/>
          <w:sz w:val="22"/>
          <w:szCs w:val="22"/>
        </w:rPr>
        <w:t>CTRL+V</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for copy and paste also work in this bash tool; in others they do not.  In this document </w:t>
      </w:r>
      <w:proofErr w:type="spellStart"/>
      <w:r>
        <w:rPr>
          <w:rFonts w:ascii="Courier New" w:eastAsia="Courier New" w:hAnsi="Courier New" w:cs="Courier New"/>
          <w:sz w:val="22"/>
          <w:szCs w:val="22"/>
        </w:rPr>
        <w:t>CTRL+Key</w:t>
      </w:r>
      <w:proofErr w:type="spellEnd"/>
      <w:r>
        <w:rPr>
          <w:rFonts w:ascii="Times New Roman" w:eastAsia="Times New Roman" w:hAnsi="Times New Roman" w:cs="Times New Roman"/>
          <w:color w:val="000000"/>
          <w:sz w:val="24"/>
          <w:szCs w:val="24"/>
        </w:rPr>
        <w:t xml:space="preserve"> means pressing </w:t>
      </w:r>
      <w:r>
        <w:rPr>
          <w:rFonts w:ascii="Courier New" w:eastAsia="Courier New" w:hAnsi="Courier New" w:cs="Courier New"/>
          <w:sz w:val="22"/>
          <w:szCs w:val="22"/>
        </w:rPr>
        <w:t>CTRL</w:t>
      </w:r>
      <w:r>
        <w:rPr>
          <w:rFonts w:ascii="Times New Roman" w:eastAsia="Times New Roman" w:hAnsi="Times New Roman" w:cs="Times New Roman"/>
          <w:color w:val="000000"/>
          <w:sz w:val="24"/>
          <w:szCs w:val="24"/>
        </w:rPr>
        <w:t xml:space="preserve"> and </w:t>
      </w:r>
      <w:r>
        <w:rPr>
          <w:rFonts w:ascii="Courier New" w:eastAsia="Courier New" w:hAnsi="Courier New" w:cs="Courier New"/>
          <w:sz w:val="22"/>
          <w:szCs w:val="22"/>
        </w:rPr>
        <w:t>Key</w:t>
      </w:r>
      <w:r>
        <w:rPr>
          <w:rFonts w:ascii="Times New Roman" w:eastAsia="Times New Roman" w:hAnsi="Times New Roman" w:cs="Times New Roman"/>
          <w:color w:val="000000"/>
          <w:sz w:val="24"/>
          <w:szCs w:val="24"/>
        </w:rPr>
        <w:t xml:space="preserve"> at the same time, where Key can be any key on your keyboard such as C, V, Z, and D.</w:t>
      </w:r>
    </w:p>
    <w:p w14:paraId="336E1861" w14:textId="77777777" w:rsidR="00DB5F02" w:rsidRDefault="00A96409">
      <w:pPr>
        <w:pStyle w:val="Heading2"/>
      </w:pPr>
      <w:r>
        <w:t xml:space="preserve">Tracking Progress using </w:t>
      </w:r>
      <w:proofErr w:type="spellStart"/>
      <w:r>
        <w:t>SuperShell</w:t>
      </w:r>
      <w:proofErr w:type="spellEnd"/>
    </w:p>
    <w:p w14:paraId="21AA013B"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1FDEC8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Copy the following line from this web page using </w:t>
      </w:r>
      <w:r>
        <w:rPr>
          <w:rFonts w:ascii="Courier New" w:eastAsia="Courier New" w:hAnsi="Courier New" w:cs="Courier New"/>
          <w:sz w:val="22"/>
          <w:szCs w:val="22"/>
        </w:rPr>
        <w:t>CTRL + C</w:t>
      </w:r>
      <w:r>
        <w:rPr>
          <w:rFonts w:ascii="Times New Roman" w:eastAsia="Times New Roman" w:hAnsi="Times New Roman" w:cs="Times New Roman"/>
          <w:color w:val="000000"/>
          <w:sz w:val="24"/>
          <w:szCs w:val="24"/>
        </w:rPr>
        <w:t>:</w:t>
      </w:r>
    </w:p>
    <w:p w14:paraId="5568DF4C"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/SuperShell/linux_install_supershell_docker.sh</w:t>
      </w:r>
    </w:p>
    <w:p w14:paraId="334B4D0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w:t>
      </w:r>
      <w:r>
        <w:rPr>
          <w:rFonts w:ascii="Courier New" w:eastAsia="Courier New" w:hAnsi="Courier New" w:cs="Courier New"/>
          <w:sz w:val="22"/>
          <w:szCs w:val="22"/>
        </w:rPr>
        <w:t>CTRL+V</w:t>
      </w:r>
      <w:r>
        <w:rPr>
          <w:rFonts w:ascii="Times New Roman" w:eastAsia="Times New Roman" w:hAnsi="Times New Roman" w:cs="Times New Roman"/>
          <w:color w:val="000000"/>
          <w:sz w:val="24"/>
          <w:szCs w:val="24"/>
        </w:rPr>
        <w:t xml:space="preserve"> to paste this command in your bash/terminal window and press Enter.</w:t>
      </w:r>
    </w:p>
    <w:p w14:paraId="6AD737B8"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/SuperShell/linux_install_supershell_docker.sh</w:t>
      </w:r>
    </w:p>
    <w:p w14:paraId="5D818BCC"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response should be a welcome message from </w:t>
      </w:r>
      <w:proofErr w:type="spellStart"/>
      <w:r>
        <w:rPr>
          <w:rFonts w:ascii="Times New Roman" w:eastAsia="Times New Roman" w:hAnsi="Times New Roman" w:cs="Times New Roman"/>
          <w:color w:val="000000"/>
          <w:sz w:val="24"/>
          <w:szCs w:val="24"/>
        </w:rPr>
        <w:t>SuperShell</w:t>
      </w:r>
      <w:proofErr w:type="spellEnd"/>
      <w:r>
        <w:rPr>
          <w:rFonts w:ascii="Times New Roman" w:eastAsia="Times New Roman" w:hAnsi="Times New Roman" w:cs="Times New Roman"/>
          <w:color w:val="000000"/>
          <w:sz w:val="24"/>
          <w:szCs w:val="24"/>
        </w:rPr>
        <w:t>, which is an extension of bash that tracks your progress and provides commands to receive help.</w:t>
      </w:r>
    </w:p>
    <w:p w14:paraId="4DDCF7FC" w14:textId="77777777" w:rsidR="00DB5F02" w:rsidRDefault="00A96409">
      <w:pPr>
        <w:pStyle w:val="Heading2"/>
      </w:pPr>
      <w:r>
        <w:t>ls command</w:t>
      </w:r>
    </w:p>
    <w:p w14:paraId="31226773" w14:textId="77777777" w:rsidR="00DB5F02" w:rsidRDefault="00A96409">
      <w:p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 xml:space="preserve">A file browser devotes one or more panes to show the children of the current directory. Enter the command: </w:t>
      </w:r>
      <w:r>
        <w:rPr>
          <w:rFonts w:ascii="Courier New" w:eastAsia="Courier New" w:hAnsi="Courier New" w:cs="Courier New"/>
          <w:sz w:val="22"/>
          <w:szCs w:val="22"/>
        </w:rPr>
        <w:t>ls /home/</w:t>
      </w:r>
      <w:proofErr w:type="spellStart"/>
      <w:proofErr w:type="gramStart"/>
      <w:r>
        <w:rPr>
          <w:rFonts w:ascii="Courier New" w:eastAsia="Courier New" w:hAnsi="Courier New" w:cs="Courier New"/>
          <w:sz w:val="22"/>
          <w:szCs w:val="22"/>
        </w:rPr>
        <w:t>jovyan</w:t>
      </w:r>
      <w:proofErr w:type="spellEnd"/>
      <w:proofErr w:type="gramEnd"/>
    </w:p>
    <w:p w14:paraId="0FE765A5" w14:textId="77777777" w:rsidR="00DB5F02" w:rsidRDefault="00DB5F02">
      <w:pPr>
        <w:pBdr>
          <w:top w:val="nil"/>
          <w:left w:val="nil"/>
          <w:bottom w:val="nil"/>
          <w:right w:val="nil"/>
          <w:between w:val="nil"/>
        </w:pBdr>
        <w:spacing w:after="0" w:line="240" w:lineRule="auto"/>
        <w:rPr>
          <w:b/>
          <w:color w:val="000000"/>
        </w:rPr>
      </w:pPr>
    </w:p>
    <w:p w14:paraId="3B332DA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response of this command should show the children of the specified directory: the directory whose absolute name is </w:t>
      </w:r>
      <w:r>
        <w:rPr>
          <w:rFonts w:ascii="Courier New" w:eastAsia="Courier New" w:hAnsi="Courier New" w:cs="Courier New"/>
          <w:sz w:val="22"/>
          <w:szCs w:val="22"/>
        </w:rPr>
        <w:t>/home/</w:t>
      </w:r>
      <w:proofErr w:type="spellStart"/>
      <w:r>
        <w:rPr>
          <w:rFonts w:ascii="Courier New" w:eastAsia="Courier New" w:hAnsi="Courier New" w:cs="Courier New"/>
          <w:sz w:val="22"/>
          <w:szCs w:val="22"/>
        </w:rPr>
        <w:t>jovyan</w:t>
      </w:r>
      <w:proofErr w:type="spellEnd"/>
      <w:r>
        <w:rPr>
          <w:rFonts w:ascii="Times New Roman" w:eastAsia="Times New Roman" w:hAnsi="Times New Roman" w:cs="Times New Roman"/>
          <w:b/>
          <w:color w:val="000000"/>
          <w:sz w:val="24"/>
          <w:szCs w:val="24"/>
        </w:rPr>
        <w:t>.</w:t>
      </w:r>
    </w:p>
    <w:p w14:paraId="356A464A"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gramStart"/>
      <w:r>
        <w:rPr>
          <w:rFonts w:ascii="Courier New" w:eastAsia="Courier New" w:hAnsi="Courier New" w:cs="Courier New"/>
          <w:color w:val="000000"/>
          <w:sz w:val="22"/>
          <w:szCs w:val="22"/>
        </w:rPr>
        <w:t>:~</w:t>
      </w:r>
      <w:proofErr w:type="gramEnd"/>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ls /home/</w:t>
      </w:r>
      <w:proofErr w:type="spellStart"/>
      <w:r>
        <w:rPr>
          <w:rFonts w:ascii="Courier New" w:eastAsia="Courier New" w:hAnsi="Courier New" w:cs="Courier New"/>
          <w:color w:val="000000"/>
          <w:sz w:val="22"/>
          <w:szCs w:val="22"/>
        </w:rPr>
        <w:t>jovyan</w:t>
      </w:r>
      <w:proofErr w:type="spellEnd"/>
    </w:p>
    <w:p w14:paraId="491765B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Bash</w:t>
      </w:r>
    </w:p>
    <w:p w14:paraId="21A504DB"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Discovery</w:t>
      </w:r>
    </w:p>
    <w:p w14:paraId="52B7F8F5"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DNASubway</w:t>
      </w:r>
      <w:proofErr w:type="spellEnd"/>
    </w:p>
    <w:p w14:paraId="76D6C01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downloads.stderr.log</w:t>
      </w:r>
    </w:p>
    <w:p w14:paraId="2793500D"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downloads.stdout.log</w:t>
      </w:r>
    </w:p>
    <w:p w14:paraId="5972D092"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RNA_SEQ_SAMPLES</w:t>
      </w:r>
    </w:p>
    <w:p w14:paraId="24B866AE"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stderr.txt</w:t>
      </w:r>
    </w:p>
    <w:p w14:paraId="5147DB6E"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stdout.txt</w:t>
      </w:r>
    </w:p>
    <w:p w14:paraId="4CB9E9F8"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SuperShell</w:t>
      </w:r>
      <w:proofErr w:type="spellEnd"/>
    </w:p>
    <w:p w14:paraId="1351B539" w14:textId="77777777" w:rsidR="00DB5F02" w:rsidRDefault="00DB5F02">
      <w:pPr>
        <w:pBdr>
          <w:top w:val="nil"/>
          <w:left w:val="nil"/>
          <w:bottom w:val="nil"/>
          <w:right w:val="nil"/>
          <w:between w:val="nil"/>
        </w:pBdr>
        <w:spacing w:after="0" w:line="240" w:lineRule="auto"/>
        <w:rPr>
          <w:b/>
          <w:color w:val="000000"/>
        </w:rPr>
      </w:pPr>
    </w:p>
    <w:p w14:paraId="40A2154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As the specified directory is the home directory, the children include all the children of the home directory. These include all the directories we input when we launched the </w:t>
      </w:r>
      <w:proofErr w:type="spellStart"/>
      <w:r>
        <w:rPr>
          <w:rFonts w:ascii="Times New Roman" w:eastAsia="Times New Roman" w:hAnsi="Times New Roman" w:cs="Times New Roman"/>
          <w:color w:val="000000"/>
          <w:sz w:val="24"/>
          <w:szCs w:val="24"/>
        </w:rPr>
        <w:t>Jupyter</w:t>
      </w:r>
      <w:proofErr w:type="spellEnd"/>
      <w:r>
        <w:rPr>
          <w:rFonts w:ascii="Times New Roman" w:eastAsia="Times New Roman" w:hAnsi="Times New Roman" w:cs="Times New Roman"/>
          <w:color w:val="000000"/>
          <w:sz w:val="24"/>
          <w:szCs w:val="24"/>
        </w:rPr>
        <w:t xml:space="preserve"> application to </w:t>
      </w:r>
      <w:r>
        <w:rPr>
          <w:rFonts w:ascii="Times New Roman" w:eastAsia="Times New Roman" w:hAnsi="Times New Roman" w:cs="Times New Roman"/>
          <w:color w:val="000000"/>
          <w:sz w:val="24"/>
          <w:szCs w:val="24"/>
        </w:rPr>
        <w:lastRenderedPageBreak/>
        <w:t xml:space="preserve">create our personal computer in the cloud. It includes additional predefined files and directories such as </w:t>
      </w:r>
      <w:r>
        <w:rPr>
          <w:rFonts w:ascii="Courier New" w:eastAsia="Courier New" w:hAnsi="Courier New" w:cs="Courier New"/>
          <w:sz w:val="22"/>
          <w:szCs w:val="22"/>
        </w:rPr>
        <w:t>stderr.txt</w:t>
      </w:r>
      <w:r>
        <w:rPr>
          <w:rFonts w:ascii="Times New Roman" w:eastAsia="Times New Roman" w:hAnsi="Times New Roman" w:cs="Times New Roman"/>
          <w:b/>
          <w:color w:val="000000"/>
          <w:sz w:val="24"/>
          <w:szCs w:val="24"/>
        </w:rPr>
        <w:t>.</w:t>
      </w:r>
    </w:p>
    <w:p w14:paraId="25177999" w14:textId="77777777" w:rsidR="00DB5F02" w:rsidRDefault="00A96409">
      <w:pPr>
        <w:pStyle w:val="Heading2"/>
      </w:pPr>
      <w:r>
        <w:t xml:space="preserve">Many ways to specify </w:t>
      </w:r>
      <w:proofErr w:type="gramStart"/>
      <w:r>
        <w:t>directories</w:t>
      </w:r>
      <w:proofErr w:type="gramEnd"/>
    </w:p>
    <w:p w14:paraId="10A0A186"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the command:</w:t>
      </w:r>
    </w:p>
    <w:p w14:paraId="7D615B55"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gramStart"/>
      <w:r>
        <w:rPr>
          <w:rFonts w:ascii="Courier New" w:eastAsia="Courier New" w:hAnsi="Courier New" w:cs="Courier New"/>
          <w:color w:val="000000"/>
          <w:sz w:val="22"/>
          <w:szCs w:val="22"/>
        </w:rPr>
        <w:t>ls .</w:t>
      </w:r>
      <w:proofErr w:type="gramEnd"/>
    </w:p>
    <w:p w14:paraId="1AF9BAE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equivalent to the previous command </w:t>
      </w:r>
      <w:proofErr w:type="gramStart"/>
      <w:r>
        <w:rPr>
          <w:rFonts w:ascii="Times New Roman" w:eastAsia="Times New Roman" w:hAnsi="Times New Roman" w:cs="Times New Roman"/>
          <w:color w:val="000000"/>
          <w:sz w:val="24"/>
          <w:szCs w:val="24"/>
        </w:rPr>
        <w:t xml:space="preserve">as </w:t>
      </w:r>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stands for the current directory, and the current directory is the home directory.</w:t>
      </w:r>
    </w:p>
    <w:p w14:paraId="7984D11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simply:</w:t>
      </w:r>
    </w:p>
    <w:p w14:paraId="77555123"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ls </w:t>
      </w:r>
    </w:p>
    <w:p w14:paraId="1F16B583"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too is equivalent to the first</w:t>
      </w:r>
      <w:r>
        <w:rPr>
          <w:rFonts w:ascii="Courier New" w:eastAsia="Courier New" w:hAnsi="Courier New" w:cs="Courier New"/>
          <w:sz w:val="22"/>
          <w:szCs w:val="22"/>
        </w:rPr>
        <w:t xml:space="preserve"> ls</w:t>
      </w:r>
      <w:r>
        <w:rPr>
          <w:rFonts w:ascii="Times New Roman" w:eastAsia="Times New Roman" w:hAnsi="Times New Roman" w:cs="Times New Roman"/>
          <w:color w:val="000000"/>
          <w:sz w:val="24"/>
          <w:szCs w:val="24"/>
        </w:rPr>
        <w:t xml:space="preserve"> command – if no file/directory name is provided, the </w:t>
      </w:r>
      <w:r>
        <w:rPr>
          <w:rFonts w:ascii="Times New Roman" w:eastAsia="Times New Roman" w:hAnsi="Times New Roman" w:cs="Times New Roman"/>
          <w:b/>
          <w:color w:val="000000"/>
          <w:sz w:val="24"/>
          <w:szCs w:val="24"/>
        </w:rPr>
        <w:t>ls</w:t>
      </w:r>
      <w:r>
        <w:rPr>
          <w:rFonts w:ascii="Times New Roman" w:eastAsia="Times New Roman" w:hAnsi="Times New Roman" w:cs="Times New Roman"/>
          <w:color w:val="000000"/>
          <w:sz w:val="24"/>
          <w:szCs w:val="24"/>
        </w:rPr>
        <w:t xml:space="preserve"> command assumes the specified directory is the current directory.</w:t>
      </w:r>
    </w:p>
    <w:p w14:paraId="453E179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w:t>
      </w:r>
    </w:p>
    <w:p w14:paraId="7A1AD942"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ls</w:t>
      </w:r>
      <w:proofErr w:type="gramStart"/>
      <w:r>
        <w:rPr>
          <w:rFonts w:ascii="Courier New" w:eastAsia="Courier New" w:hAnsi="Courier New" w:cs="Courier New"/>
          <w:color w:val="000000"/>
          <w:sz w:val="22"/>
          <w:szCs w:val="22"/>
        </w:rPr>
        <w:t xml:space="preserve"> ..</w:t>
      </w:r>
      <w:proofErr w:type="gramEnd"/>
    </w:p>
    <w:p w14:paraId="730DB308"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stands for the parent of the current directory. This command shows the only child of this directory – </w:t>
      </w:r>
      <w:proofErr w:type="spellStart"/>
      <w:r>
        <w:rPr>
          <w:rFonts w:ascii="Courier New" w:eastAsia="Courier New" w:hAnsi="Courier New" w:cs="Courier New"/>
          <w:sz w:val="22"/>
          <w:szCs w:val="22"/>
        </w:rPr>
        <w:t>jovyan</w:t>
      </w:r>
      <w:proofErr w:type="spellEnd"/>
      <w:r>
        <w:rPr>
          <w:rFonts w:ascii="Times New Roman" w:eastAsia="Times New Roman" w:hAnsi="Times New Roman" w:cs="Times New Roman"/>
          <w:color w:val="000000"/>
          <w:sz w:val="24"/>
          <w:szCs w:val="24"/>
        </w:rPr>
        <w:t>.</w:t>
      </w:r>
    </w:p>
    <w:p w14:paraId="6F9A360F"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ls</w:t>
      </w:r>
      <w:proofErr w:type="gramStart"/>
      <w:r>
        <w:rPr>
          <w:rFonts w:ascii="Courier New" w:eastAsia="Courier New" w:hAnsi="Courier New" w:cs="Courier New"/>
          <w:color w:val="000000"/>
          <w:sz w:val="22"/>
          <w:szCs w:val="22"/>
        </w:rPr>
        <w:t xml:space="preserve"> ..</w:t>
      </w:r>
      <w:proofErr w:type="gramEnd"/>
    </w:p>
    <w:p w14:paraId="0A18DCE8"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jovyan</w:t>
      </w:r>
      <w:proofErr w:type="spellEnd"/>
    </w:p>
    <w:p w14:paraId="76DF62B4"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command is of course equivalent to:</w:t>
      </w:r>
    </w:p>
    <w:p w14:paraId="72DA9CF5"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ls /home</w:t>
      </w:r>
    </w:p>
    <w:p w14:paraId="47C44FB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is only one home directory because this is a personal rather than shared cloud computer.</w:t>
      </w:r>
    </w:p>
    <w:p w14:paraId="51335BA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w:t>
      </w:r>
    </w:p>
    <w:p w14:paraId="3A4EE6C9"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ls /home/</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/RNA_SEQ_SAMPLES</w:t>
      </w:r>
    </w:p>
    <w:p w14:paraId="7FF888CE" w14:textId="77777777" w:rsidR="00DB5F02" w:rsidRDefault="00DB5F02">
      <w:pPr>
        <w:pBdr>
          <w:top w:val="nil"/>
          <w:left w:val="nil"/>
          <w:bottom w:val="nil"/>
          <w:right w:val="nil"/>
          <w:between w:val="nil"/>
        </w:pBdr>
        <w:spacing w:after="0" w:line="240" w:lineRule="auto"/>
        <w:rPr>
          <w:b/>
          <w:color w:val="000000"/>
        </w:rPr>
      </w:pPr>
    </w:p>
    <w:p w14:paraId="7CA5343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response should show the names of the children of the specified directory.</w:t>
      </w:r>
    </w:p>
    <w:p w14:paraId="68D19CC3"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gramStart"/>
      <w:r>
        <w:rPr>
          <w:rFonts w:ascii="Courier New" w:eastAsia="Courier New" w:hAnsi="Courier New" w:cs="Courier New"/>
          <w:color w:val="000000"/>
          <w:sz w:val="22"/>
          <w:szCs w:val="22"/>
        </w:rPr>
        <w:t>:~</w:t>
      </w:r>
      <w:proofErr w:type="spellStart"/>
      <w:proofErr w:type="gramEnd"/>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ls /home/</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/RNA_SEQ_SAMPLES</w:t>
      </w:r>
    </w:p>
    <w:p w14:paraId="4C77E33E"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Drug_A</w:t>
      </w:r>
      <w:proofErr w:type="spellEnd"/>
    </w:p>
    <w:p w14:paraId="2E55ABC6"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Drug_B</w:t>
      </w:r>
      <w:proofErr w:type="spellEnd"/>
    </w:p>
    <w:p w14:paraId="27AB9423" w14:textId="77777777" w:rsidR="00DB5F02" w:rsidRDefault="00DB5F02">
      <w:pPr>
        <w:pBdr>
          <w:top w:val="nil"/>
          <w:left w:val="nil"/>
          <w:bottom w:val="nil"/>
          <w:right w:val="nil"/>
          <w:between w:val="nil"/>
        </w:pBdr>
        <w:spacing w:after="0" w:line="240" w:lineRule="auto"/>
        <w:rPr>
          <w:b/>
          <w:color w:val="000000"/>
        </w:rPr>
      </w:pPr>
    </w:p>
    <w:p w14:paraId="7C5EC7F2"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the command:</w:t>
      </w:r>
    </w:p>
    <w:p w14:paraId="5B2988D2"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ls RNA_SEQ_SAMPLES</w:t>
      </w:r>
    </w:p>
    <w:p w14:paraId="6372CE82"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equivalent to the earlier command. Any bash command that expects a file or directory name can be given the absolute name of the file node (e.g. </w:t>
      </w:r>
      <w:r>
        <w:rPr>
          <w:rFonts w:ascii="Courier New" w:eastAsia="Courier New" w:hAnsi="Courier New" w:cs="Courier New"/>
          <w:sz w:val="22"/>
          <w:szCs w:val="22"/>
        </w:rPr>
        <w:t>/home/</w:t>
      </w:r>
      <w:proofErr w:type="spellStart"/>
      <w:r>
        <w:rPr>
          <w:rFonts w:ascii="Courier New" w:eastAsia="Courier New" w:hAnsi="Courier New" w:cs="Courier New"/>
          <w:sz w:val="22"/>
          <w:szCs w:val="22"/>
        </w:rPr>
        <w:t>jovyan</w:t>
      </w:r>
      <w:proofErr w:type="spellEnd"/>
      <w:r>
        <w:rPr>
          <w:rFonts w:ascii="Courier New" w:eastAsia="Courier New" w:hAnsi="Courier New" w:cs="Courier New"/>
          <w:sz w:val="22"/>
          <w:szCs w:val="22"/>
        </w:rPr>
        <w:t>/RNA_SEQ_SAMPLES</w:t>
      </w:r>
      <w:r>
        <w:rPr>
          <w:rFonts w:ascii="Times New Roman" w:eastAsia="Times New Roman" w:hAnsi="Times New Roman" w:cs="Times New Roman"/>
          <w:color w:val="000000"/>
          <w:sz w:val="24"/>
          <w:szCs w:val="24"/>
        </w:rPr>
        <w:t xml:space="preserve">) or a local name (e.g.  </w:t>
      </w:r>
      <w:r>
        <w:rPr>
          <w:rFonts w:ascii="Courier New" w:eastAsia="Courier New" w:hAnsi="Courier New" w:cs="Courier New"/>
          <w:sz w:val="22"/>
          <w:szCs w:val="22"/>
        </w:rPr>
        <w:t>RNA_SEQ_SAMPLES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in the current directory (e.g.  </w:t>
      </w:r>
      <w:r>
        <w:rPr>
          <w:rFonts w:ascii="Courier New" w:eastAsia="Courier New" w:hAnsi="Courier New" w:cs="Courier New"/>
          <w:sz w:val="22"/>
          <w:szCs w:val="22"/>
        </w:rPr>
        <w:t>/home/</w:t>
      </w:r>
      <w:proofErr w:type="spellStart"/>
      <w:r>
        <w:rPr>
          <w:rFonts w:ascii="Courier New" w:eastAsia="Courier New" w:hAnsi="Courier New" w:cs="Courier New"/>
          <w:sz w:val="22"/>
          <w:szCs w:val="22"/>
        </w:rPr>
        <w:t>jovyan</w:t>
      </w:r>
      <w:proofErr w:type="spellEnd"/>
      <w:r>
        <w:rPr>
          <w:rFonts w:ascii="Courier New" w:eastAsia="Courier New" w:hAnsi="Courier New" w:cs="Courier New"/>
          <w:sz w:val="22"/>
          <w:szCs w:val="22"/>
        </w:rPr>
        <w:t>/RNA</w:t>
      </w:r>
      <w:r>
        <w:rPr>
          <w:rFonts w:ascii="Times New Roman" w:eastAsia="Times New Roman" w:hAnsi="Times New Roman" w:cs="Times New Roman"/>
          <w:color w:val="000000"/>
          <w:sz w:val="24"/>
          <w:szCs w:val="24"/>
        </w:rPr>
        <w:t>)</w:t>
      </w:r>
    </w:p>
    <w:p w14:paraId="4669327C"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Enter the command: </w:t>
      </w:r>
      <w:r>
        <w:rPr>
          <w:rFonts w:ascii="Courier New" w:eastAsia="Courier New" w:hAnsi="Courier New" w:cs="Courier New"/>
          <w:sz w:val="22"/>
          <w:szCs w:val="22"/>
        </w:rPr>
        <w:t xml:space="preserve">ls </w:t>
      </w:r>
      <w:proofErr w:type="spellStart"/>
      <w:proofErr w:type="gramStart"/>
      <w:r>
        <w:rPr>
          <w:rFonts w:ascii="Courier New" w:eastAsia="Courier New" w:hAnsi="Courier New" w:cs="Courier New"/>
          <w:sz w:val="22"/>
          <w:szCs w:val="22"/>
        </w:rPr>
        <w:t>stdout,txt</w:t>
      </w:r>
      <w:proofErr w:type="spellEnd"/>
      <w:proofErr w:type="gramEnd"/>
      <w:r>
        <w:rPr>
          <w:rFonts w:ascii="Times New Roman" w:eastAsia="Times New Roman" w:hAnsi="Times New Roman" w:cs="Times New Roman"/>
          <w:b/>
          <w:color w:val="000000"/>
          <w:sz w:val="24"/>
          <w:szCs w:val="24"/>
        </w:rPr>
        <w:t>.</w:t>
      </w:r>
    </w:p>
    <w:p w14:paraId="4CC2900B"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should just echo back the specified file name: </w:t>
      </w:r>
    </w:p>
    <w:p w14:paraId="5F1CDD65"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gramStart"/>
      <w:r>
        <w:rPr>
          <w:rFonts w:ascii="Courier New" w:eastAsia="Courier New" w:hAnsi="Courier New" w:cs="Courier New"/>
          <w:color w:val="000000"/>
          <w:sz w:val="22"/>
          <w:szCs w:val="22"/>
        </w:rPr>
        <w:lastRenderedPageBreak/>
        <w:t>:~</w:t>
      </w:r>
      <w:proofErr w:type="gramEnd"/>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ls </w:t>
      </w:r>
      <w:proofErr w:type="spellStart"/>
      <w:r>
        <w:rPr>
          <w:rFonts w:ascii="Times New Roman" w:eastAsia="Times New Roman" w:hAnsi="Times New Roman" w:cs="Times New Roman"/>
          <w:color w:val="000000"/>
          <w:sz w:val="24"/>
          <w:szCs w:val="24"/>
        </w:rPr>
        <w:t>stdout,txt</w:t>
      </w:r>
      <w:proofErr w:type="spellEnd"/>
    </w:p>
    <w:p w14:paraId="71665F0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stdout.txt</w:t>
      </w:r>
    </w:p>
    <w:p w14:paraId="7F57981B"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5E732FA1" w14:textId="77777777" w:rsidR="00DB5F02" w:rsidRDefault="00A96409">
      <w:pPr>
        <w:pStyle w:val="Heading2"/>
      </w:pPr>
      <w:r>
        <w:t>Linux: Case Matters</w:t>
      </w:r>
    </w:p>
    <w:p w14:paraId="03F71C04"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the command: </w:t>
      </w:r>
      <w:r>
        <w:rPr>
          <w:rFonts w:ascii="Courier New" w:eastAsia="Courier New" w:hAnsi="Courier New" w:cs="Courier New"/>
          <w:sz w:val="22"/>
          <w:szCs w:val="22"/>
        </w:rPr>
        <w:t xml:space="preserve">ls </w:t>
      </w:r>
      <w:proofErr w:type="gramStart"/>
      <w:r>
        <w:rPr>
          <w:rFonts w:ascii="Courier New" w:eastAsia="Courier New" w:hAnsi="Courier New" w:cs="Courier New"/>
          <w:sz w:val="22"/>
          <w:szCs w:val="22"/>
        </w:rPr>
        <w:t>Stdout.txt</w:t>
      </w:r>
      <w:proofErr w:type="gramEnd"/>
    </w:p>
    <w:p w14:paraId="39FA87D7"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will get an error response.</w:t>
      </w:r>
    </w:p>
    <w:p w14:paraId="5B3A1A65"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gramStart"/>
      <w:r>
        <w:rPr>
          <w:rFonts w:ascii="Courier New" w:eastAsia="Courier New" w:hAnsi="Courier New" w:cs="Courier New"/>
          <w:color w:val="000000"/>
          <w:sz w:val="22"/>
          <w:szCs w:val="22"/>
        </w:rPr>
        <w:t>:~</w:t>
      </w:r>
      <w:proofErr w:type="spellStart"/>
      <w:proofErr w:type="gramEnd"/>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ls Stdout.txt</w:t>
      </w:r>
    </w:p>
    <w:p w14:paraId="5F1385FB"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ls: cannot access 'Stdout.txt': No such file or </w:t>
      </w:r>
      <w:proofErr w:type="gramStart"/>
      <w:r>
        <w:rPr>
          <w:rFonts w:ascii="Courier New" w:eastAsia="Courier New" w:hAnsi="Courier New" w:cs="Courier New"/>
          <w:color w:val="000000"/>
          <w:sz w:val="22"/>
          <w:szCs w:val="22"/>
        </w:rPr>
        <w:t>directory</w:t>
      </w:r>
      <w:proofErr w:type="gramEnd"/>
    </w:p>
    <w:p w14:paraId="0B07E09A"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It seems you have an error. Enter '</w:t>
      </w:r>
      <w:proofErr w:type="spellStart"/>
      <w:r>
        <w:rPr>
          <w:rFonts w:ascii="Courier New" w:eastAsia="Courier New" w:hAnsi="Courier New" w:cs="Courier New"/>
          <w:color w:val="000000"/>
          <w:sz w:val="22"/>
          <w:szCs w:val="22"/>
        </w:rPr>
        <w:t>shelp</w:t>
      </w:r>
      <w:proofErr w:type="spellEnd"/>
      <w:r>
        <w:rPr>
          <w:rFonts w:ascii="Courier New" w:eastAsia="Courier New" w:hAnsi="Courier New" w:cs="Courier New"/>
          <w:color w:val="000000"/>
          <w:sz w:val="22"/>
          <w:szCs w:val="22"/>
        </w:rPr>
        <w:t xml:space="preserve">' for any </w:t>
      </w:r>
      <w:proofErr w:type="gramStart"/>
      <w:r>
        <w:rPr>
          <w:rFonts w:ascii="Courier New" w:eastAsia="Courier New" w:hAnsi="Courier New" w:cs="Courier New"/>
          <w:color w:val="000000"/>
          <w:sz w:val="22"/>
          <w:szCs w:val="22"/>
        </w:rPr>
        <w:t>suggestion</w:t>
      </w:r>
      <w:proofErr w:type="gramEnd"/>
    </w:p>
    <w:p w14:paraId="4840356F" w14:textId="77777777" w:rsidR="00DB5F02" w:rsidRDefault="00DB5F02">
      <w:pPr>
        <w:pBdr>
          <w:top w:val="nil"/>
          <w:left w:val="nil"/>
          <w:bottom w:val="nil"/>
          <w:right w:val="nil"/>
          <w:between w:val="nil"/>
        </w:pBdr>
        <w:spacing w:after="0" w:line="240" w:lineRule="auto"/>
        <w:rPr>
          <w:b/>
          <w:color w:val="000000"/>
        </w:rPr>
      </w:pPr>
    </w:p>
    <w:p w14:paraId="624EB3B8" w14:textId="77777777" w:rsidR="00DB5F02" w:rsidRDefault="00A96409">
      <w:pPr>
        <w:pBdr>
          <w:top w:val="nil"/>
          <w:left w:val="nil"/>
          <w:bottom w:val="nil"/>
          <w:right w:val="nil"/>
          <w:between w:val="nil"/>
        </w:pBdr>
        <w:spacing w:after="0" w:line="240" w:lineRule="auto"/>
        <w:rPr>
          <w:color w:val="000000"/>
        </w:rPr>
      </w:pPr>
      <w:r>
        <w:rPr>
          <w:color w:val="000000"/>
        </w:rPr>
        <w:t xml:space="preserve">As mentioned earlier, the virtual cloud computer created for you runs the Linux operating system. In this operating system case matters in file and folder names. Thus name </w:t>
      </w:r>
      <w:r>
        <w:rPr>
          <w:i/>
          <w:color w:val="000000"/>
        </w:rPr>
        <w:t>stdout.txt</w:t>
      </w:r>
      <w:r>
        <w:rPr>
          <w:color w:val="000000"/>
        </w:rPr>
        <w:t xml:space="preserve"> is legal but not </w:t>
      </w:r>
      <w:r>
        <w:rPr>
          <w:i/>
          <w:color w:val="000000"/>
        </w:rPr>
        <w:t>Stdout.txt</w:t>
      </w:r>
      <w:r>
        <w:rPr>
          <w:color w:val="000000"/>
        </w:rPr>
        <w:t>.</w:t>
      </w:r>
    </w:p>
    <w:p w14:paraId="0051963B" w14:textId="77777777" w:rsidR="00DB5F02" w:rsidRDefault="00DB5F02">
      <w:pPr>
        <w:pBdr>
          <w:top w:val="nil"/>
          <w:left w:val="nil"/>
          <w:bottom w:val="nil"/>
          <w:right w:val="nil"/>
          <w:between w:val="nil"/>
        </w:pBdr>
        <w:spacing w:after="0" w:line="240" w:lineRule="auto"/>
        <w:rPr>
          <w:color w:val="000000"/>
        </w:rPr>
      </w:pPr>
    </w:p>
    <w:p w14:paraId="54FCF6A0" w14:textId="77777777" w:rsidR="00DB5F02" w:rsidRDefault="00A96409">
      <w:pPr>
        <w:pBdr>
          <w:top w:val="nil"/>
          <w:left w:val="nil"/>
          <w:bottom w:val="nil"/>
          <w:right w:val="nil"/>
          <w:between w:val="nil"/>
        </w:pBdr>
        <w:spacing w:after="0" w:line="240" w:lineRule="auto"/>
        <w:rPr>
          <w:color w:val="000000"/>
        </w:rPr>
      </w:pPr>
      <w:r>
        <w:rPr>
          <w:color w:val="000000"/>
        </w:rPr>
        <w:t xml:space="preserve">Ignore messages that suggest the use of </w:t>
      </w:r>
      <w:proofErr w:type="spellStart"/>
      <w:r>
        <w:rPr>
          <w:rFonts w:ascii="Courier New" w:eastAsia="Courier New" w:hAnsi="Courier New" w:cs="Courier New"/>
          <w:color w:val="000000"/>
          <w:sz w:val="22"/>
          <w:szCs w:val="22"/>
        </w:rPr>
        <w:t>shelp</w:t>
      </w:r>
      <w:proofErr w:type="spellEnd"/>
      <w:r>
        <w:rPr>
          <w:b/>
          <w:color w:val="000000"/>
        </w:rPr>
        <w:t xml:space="preserve">. </w:t>
      </w:r>
      <w:r>
        <w:rPr>
          <w:color w:val="000000"/>
        </w:rPr>
        <w:t>This is not yet a developed feature – one we hope to mature based on usage of this system.</w:t>
      </w:r>
    </w:p>
    <w:p w14:paraId="078E43E1" w14:textId="77777777" w:rsidR="00DB5F02" w:rsidRDefault="00DB5F02">
      <w:pPr>
        <w:pBdr>
          <w:top w:val="nil"/>
          <w:left w:val="nil"/>
          <w:bottom w:val="nil"/>
          <w:right w:val="nil"/>
          <w:between w:val="nil"/>
        </w:pBdr>
        <w:spacing w:after="0" w:line="240" w:lineRule="auto"/>
        <w:rPr>
          <w:color w:val="000000"/>
        </w:rPr>
      </w:pPr>
    </w:p>
    <w:p w14:paraId="77CEB1E0" w14:textId="77777777" w:rsidR="00DB5F02" w:rsidRDefault="00A96409">
      <w:pPr>
        <w:pStyle w:val="Heading2"/>
      </w:pPr>
      <w:r>
        <w:t>Tab Completion</w:t>
      </w:r>
    </w:p>
    <w:p w14:paraId="4F8AE5D8"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the command: </w:t>
      </w:r>
      <w:r>
        <w:rPr>
          <w:rFonts w:ascii="Courier New" w:eastAsia="Courier New" w:hAnsi="Courier New" w:cs="Courier New"/>
          <w:sz w:val="22"/>
          <w:szCs w:val="22"/>
        </w:rPr>
        <w:t xml:space="preserve">ls </w:t>
      </w:r>
      <w:proofErr w:type="spellStart"/>
      <w:r>
        <w:rPr>
          <w:rFonts w:ascii="Courier New" w:eastAsia="Courier New" w:hAnsi="Courier New" w:cs="Courier New"/>
          <w:sz w:val="22"/>
          <w:szCs w:val="22"/>
        </w:rPr>
        <w:t>RNA^</w:t>
      </w:r>
      <w:proofErr w:type="gramStart"/>
      <w:r>
        <w:rPr>
          <w:rFonts w:ascii="Courier New" w:eastAsia="Courier New" w:hAnsi="Courier New" w:cs="Courier New"/>
          <w:sz w:val="22"/>
          <w:szCs w:val="22"/>
        </w:rPr>
        <w:t>t</w:t>
      </w:r>
      <w:proofErr w:type="spellEnd"/>
      <w:proofErr w:type="gramEnd"/>
    </w:p>
    <w:p w14:paraId="1EA078E5" w14:textId="77777777" w:rsidR="00DB5F02" w:rsidRDefault="00A96409">
      <w:p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 xml:space="preserve">where </w:t>
      </w:r>
      <w:r>
        <w:rPr>
          <w:rFonts w:ascii="Courier New" w:eastAsia="Courier New" w:hAnsi="Courier New" w:cs="Courier New"/>
          <w:sz w:val="22"/>
          <w:szCs w:val="22"/>
        </w:rPr>
        <w:t>^t</w:t>
      </w:r>
      <w:r>
        <w:rPr>
          <w:rFonts w:ascii="Times New Roman" w:eastAsia="Times New Roman" w:hAnsi="Times New Roman" w:cs="Times New Roman"/>
          <w:color w:val="000000"/>
          <w:sz w:val="24"/>
          <w:szCs w:val="24"/>
        </w:rPr>
        <w:t xml:space="preserve"> stands for the invisible tab character. </w:t>
      </w:r>
      <w:r>
        <w:rPr>
          <w:rFonts w:ascii="Times New Roman" w:eastAsia="Times New Roman" w:hAnsi="Times New Roman" w:cs="Times New Roman"/>
          <w:i/>
          <w:color w:val="000000"/>
          <w:sz w:val="24"/>
          <w:szCs w:val="24"/>
        </w:rPr>
        <w:t>Press tab, do not enter ^t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 That is, click on the tab key after entering </w:t>
      </w:r>
      <w:r>
        <w:rPr>
          <w:rFonts w:ascii="Courier New" w:eastAsia="Courier New" w:hAnsi="Courier New" w:cs="Courier New"/>
          <w:sz w:val="22"/>
          <w:szCs w:val="22"/>
        </w:rPr>
        <w:t>RNA</w:t>
      </w:r>
      <w:r>
        <w:rPr>
          <w:rFonts w:ascii="Times New Roman" w:eastAsia="Times New Roman" w:hAnsi="Times New Roman" w:cs="Times New Roman"/>
          <w:b/>
          <w:color w:val="000000"/>
          <w:sz w:val="24"/>
          <w:szCs w:val="24"/>
        </w:rPr>
        <w:t xml:space="preserve">. </w:t>
      </w:r>
      <w:r>
        <w:t xml:space="preserve">bash does tab completion, that is, automatically expands a unique prefix of </w:t>
      </w:r>
      <w:proofErr w:type="gramStart"/>
      <w:r>
        <w:t>a  local</w:t>
      </w:r>
      <w:proofErr w:type="gramEnd"/>
      <w:r>
        <w:t xml:space="preserve"> directory or file name to the full local name.</w:t>
      </w:r>
    </w:p>
    <w:p w14:paraId="0D4AB27A" w14:textId="77777777" w:rsidR="00DB5F02" w:rsidRDefault="00A96409">
      <w:pPr>
        <w:pBdr>
          <w:top w:val="nil"/>
          <w:left w:val="nil"/>
          <w:bottom w:val="nil"/>
          <w:right w:val="nil"/>
          <w:between w:val="nil"/>
        </w:pBdr>
        <w:spacing w:line="240" w:lineRule="auto"/>
      </w:pPr>
      <w:r>
        <w:t xml:space="preserve">Enter the </w:t>
      </w:r>
      <w:proofErr w:type="gramStart"/>
      <w:r>
        <w:t>text</w:t>
      </w:r>
      <w:proofErr w:type="gramEnd"/>
    </w:p>
    <w:p w14:paraId="05AD982A"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ls </w:t>
      </w:r>
      <w:proofErr w:type="spellStart"/>
      <w:r>
        <w:rPr>
          <w:rFonts w:ascii="Courier New" w:eastAsia="Courier New" w:hAnsi="Courier New" w:cs="Courier New"/>
          <w:color w:val="000000"/>
          <w:sz w:val="22"/>
          <w:szCs w:val="22"/>
        </w:rPr>
        <w:t>D^t</w:t>
      </w:r>
      <w:proofErr w:type="spellEnd"/>
    </w:p>
    <w:p w14:paraId="6FB32C51" w14:textId="77777777" w:rsidR="00DB5F02" w:rsidRDefault="00DB5F02">
      <w:pPr>
        <w:pBdr>
          <w:top w:val="nil"/>
          <w:left w:val="nil"/>
          <w:bottom w:val="nil"/>
          <w:right w:val="nil"/>
          <w:between w:val="nil"/>
        </w:pBdr>
        <w:spacing w:after="60" w:line="240" w:lineRule="auto"/>
        <w:rPr>
          <w:rFonts w:ascii="Courier New" w:eastAsia="Courier New" w:hAnsi="Courier New" w:cs="Courier New"/>
          <w:color w:val="000000"/>
          <w:sz w:val="22"/>
          <w:szCs w:val="22"/>
        </w:rPr>
      </w:pPr>
    </w:p>
    <w:p w14:paraId="47B80DF2" w14:textId="77777777" w:rsidR="00DB5F02" w:rsidRDefault="00A96409">
      <w:pPr>
        <w:pBdr>
          <w:top w:val="nil"/>
          <w:left w:val="nil"/>
          <w:bottom w:val="nil"/>
          <w:right w:val="nil"/>
          <w:between w:val="nil"/>
        </w:pBdr>
        <w:spacing w:line="240" w:lineRule="auto"/>
      </w:pPr>
      <w:r>
        <w:t xml:space="preserve">bash does not do tab completion as </w:t>
      </w:r>
      <w:r>
        <w:rPr>
          <w:rFonts w:ascii="Courier New" w:eastAsia="Courier New" w:hAnsi="Courier New" w:cs="Courier New"/>
          <w:sz w:val="22"/>
          <w:szCs w:val="22"/>
        </w:rPr>
        <w:t>D</w:t>
      </w:r>
      <w:r>
        <w:rPr>
          <w:b/>
        </w:rPr>
        <w:t xml:space="preserve"> </w:t>
      </w:r>
      <w:r>
        <w:t xml:space="preserve">is the prefix of two local names. </w:t>
      </w:r>
    </w:p>
    <w:p w14:paraId="7AFBD3C1" w14:textId="77777777" w:rsidR="00DB5F02" w:rsidRDefault="00A96409">
      <w:pPr>
        <w:pBdr>
          <w:top w:val="nil"/>
          <w:left w:val="nil"/>
          <w:bottom w:val="nil"/>
          <w:right w:val="nil"/>
          <w:between w:val="nil"/>
        </w:pBdr>
        <w:spacing w:line="240" w:lineRule="auto"/>
      </w:pPr>
      <w:r>
        <w:t>Enter another tab:</w:t>
      </w:r>
    </w:p>
    <w:p w14:paraId="29F780F6"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ls </w:t>
      </w:r>
      <w:proofErr w:type="spellStart"/>
      <w:r>
        <w:rPr>
          <w:rFonts w:ascii="Courier New" w:eastAsia="Courier New" w:hAnsi="Courier New" w:cs="Courier New"/>
          <w:color w:val="000000"/>
          <w:sz w:val="22"/>
          <w:szCs w:val="22"/>
        </w:rPr>
        <w:t>D^t^t</w:t>
      </w:r>
      <w:proofErr w:type="spellEnd"/>
    </w:p>
    <w:p w14:paraId="171B1BE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bash shows all local names to which the prefix can be expanded:</w:t>
      </w:r>
    </w:p>
    <w:p w14:paraId="060B6D0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gramStart"/>
      <w:r>
        <w:rPr>
          <w:rFonts w:ascii="Courier New" w:eastAsia="Courier New" w:hAnsi="Courier New" w:cs="Courier New"/>
          <w:color w:val="000000"/>
          <w:sz w:val="22"/>
          <w:szCs w:val="22"/>
        </w:rPr>
        <w:t>:~</w:t>
      </w:r>
      <w:proofErr w:type="gramEnd"/>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ls D</w:t>
      </w:r>
    </w:p>
    <w:p w14:paraId="7F617648"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Discovery/ </w:t>
      </w:r>
      <w:proofErr w:type="spellStart"/>
      <w:r>
        <w:rPr>
          <w:rFonts w:ascii="Courier New" w:eastAsia="Courier New" w:hAnsi="Courier New" w:cs="Courier New"/>
          <w:color w:val="000000"/>
          <w:sz w:val="22"/>
          <w:szCs w:val="22"/>
        </w:rPr>
        <w:t>DNASubway</w:t>
      </w:r>
      <w:proofErr w:type="spellEnd"/>
      <w:r>
        <w:rPr>
          <w:rFonts w:ascii="Courier New" w:eastAsia="Courier New" w:hAnsi="Courier New" w:cs="Courier New"/>
          <w:color w:val="000000"/>
          <w:sz w:val="22"/>
          <w:szCs w:val="22"/>
        </w:rPr>
        <w:t>/</w:t>
      </w:r>
    </w:p>
    <w:p w14:paraId="5903ADD4" w14:textId="77777777" w:rsidR="00DB5F02" w:rsidRDefault="00DB5F02">
      <w:pPr>
        <w:pBdr>
          <w:top w:val="nil"/>
          <w:left w:val="nil"/>
          <w:bottom w:val="nil"/>
          <w:right w:val="nil"/>
          <w:between w:val="nil"/>
        </w:pBdr>
        <w:spacing w:line="240" w:lineRule="auto"/>
        <w:rPr>
          <w:b/>
        </w:rPr>
      </w:pPr>
    </w:p>
    <w:p w14:paraId="7D3079A6" w14:textId="77777777" w:rsidR="00DB5F02" w:rsidRDefault="00A96409">
      <w:pPr>
        <w:pBdr>
          <w:top w:val="nil"/>
          <w:left w:val="nil"/>
          <w:bottom w:val="nil"/>
          <w:right w:val="nil"/>
          <w:between w:val="nil"/>
        </w:pBdr>
        <w:spacing w:line="240" w:lineRule="auto"/>
      </w:pPr>
      <w:r>
        <w:t>Now we can enter either</w:t>
      </w: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w:t>
      </w:r>
      <w:proofErr w:type="spellEnd"/>
      <w:r>
        <w:t xml:space="preserve"> or </w:t>
      </w:r>
      <w:r>
        <w:rPr>
          <w:rFonts w:ascii="Courier New" w:eastAsia="Courier New" w:hAnsi="Courier New" w:cs="Courier New"/>
          <w:sz w:val="22"/>
          <w:szCs w:val="22"/>
        </w:rPr>
        <w:t>N</w:t>
      </w:r>
      <w:r>
        <w:t xml:space="preserve"> after</w:t>
      </w:r>
      <w:r>
        <w:rPr>
          <w:rFonts w:ascii="Courier New" w:eastAsia="Courier New" w:hAnsi="Courier New" w:cs="Courier New"/>
          <w:sz w:val="22"/>
          <w:szCs w:val="22"/>
        </w:rPr>
        <w:t xml:space="preserve"> D</w:t>
      </w:r>
      <w:r>
        <w:t xml:space="preserve"> to choose </w:t>
      </w:r>
      <w:r>
        <w:rPr>
          <w:rFonts w:ascii="Courier New" w:eastAsia="Courier New" w:hAnsi="Courier New" w:cs="Courier New"/>
          <w:sz w:val="22"/>
          <w:szCs w:val="22"/>
        </w:rPr>
        <w:t>Discovery</w:t>
      </w:r>
      <w:r>
        <w:t xml:space="preserve"> or </w:t>
      </w:r>
      <w:proofErr w:type="spellStart"/>
      <w:r>
        <w:rPr>
          <w:rFonts w:ascii="Courier New" w:eastAsia="Courier New" w:hAnsi="Courier New" w:cs="Courier New"/>
          <w:sz w:val="22"/>
          <w:szCs w:val="22"/>
        </w:rPr>
        <w:t>DNASubway</w:t>
      </w:r>
      <w:proofErr w:type="spellEnd"/>
      <w:r>
        <w:t xml:space="preserve">, respectively. </w:t>
      </w:r>
    </w:p>
    <w:p w14:paraId="47B7DB20" w14:textId="77777777" w:rsidR="00DB5F02" w:rsidRDefault="00A96409">
      <w:pPr>
        <w:pBdr>
          <w:top w:val="nil"/>
          <w:left w:val="nil"/>
          <w:bottom w:val="nil"/>
          <w:right w:val="nil"/>
          <w:between w:val="nil"/>
        </w:pBdr>
        <w:spacing w:line="240" w:lineRule="auto"/>
      </w:pPr>
      <w:r>
        <w:t xml:space="preserve">Choose </w:t>
      </w:r>
      <w:r>
        <w:rPr>
          <w:rFonts w:ascii="Courier New" w:eastAsia="Courier New" w:hAnsi="Courier New" w:cs="Courier New"/>
          <w:sz w:val="22"/>
          <w:szCs w:val="22"/>
        </w:rPr>
        <w:t>Discovery</w:t>
      </w:r>
      <w:r>
        <w:t>.</w:t>
      </w:r>
    </w:p>
    <w:p w14:paraId="735E4459" w14:textId="77777777" w:rsidR="00DB5F02" w:rsidRDefault="00A96409">
      <w:pPr>
        <w:pStyle w:val="Heading2"/>
      </w:pPr>
      <w:r>
        <w:lastRenderedPageBreak/>
        <w:t>Viewing and Editing Previous Commands</w:t>
      </w:r>
    </w:p>
    <w:p w14:paraId="0270EF7D" w14:textId="77777777" w:rsidR="00DB5F02" w:rsidRDefault="00A96409">
      <w:pPr>
        <w:pBdr>
          <w:top w:val="nil"/>
          <w:left w:val="nil"/>
          <w:bottom w:val="nil"/>
          <w:right w:val="nil"/>
          <w:between w:val="nil"/>
        </w:pBdr>
        <w:spacing w:line="240" w:lineRule="auto"/>
        <w:rPr>
          <w:rFonts w:ascii="Courier New" w:eastAsia="Courier New" w:hAnsi="Courier New" w:cs="Courier New"/>
          <w:sz w:val="22"/>
          <w:szCs w:val="22"/>
        </w:rPr>
      </w:pPr>
      <w:r>
        <w:t xml:space="preserve">Press the </w:t>
      </w:r>
      <w:proofErr w:type="gramStart"/>
      <w:r>
        <w:t>up arrow</w:t>
      </w:r>
      <w:proofErr w:type="gramEnd"/>
      <w:r>
        <w:t xml:space="preserve"> character on your keyboard. bash should show the last command executed: </w:t>
      </w:r>
      <w:r>
        <w:rPr>
          <w:rFonts w:ascii="Courier New" w:eastAsia="Courier New" w:hAnsi="Courier New" w:cs="Courier New"/>
          <w:sz w:val="22"/>
          <w:szCs w:val="22"/>
        </w:rPr>
        <w:t>ls Discovery/</w:t>
      </w:r>
    </w:p>
    <w:p w14:paraId="41A04A47" w14:textId="77777777" w:rsidR="00DB5F02" w:rsidRDefault="00A96409">
      <w:pPr>
        <w:pBdr>
          <w:top w:val="nil"/>
          <w:left w:val="nil"/>
          <w:bottom w:val="nil"/>
          <w:right w:val="nil"/>
          <w:between w:val="nil"/>
        </w:pBdr>
        <w:spacing w:line="240" w:lineRule="auto"/>
      </w:pPr>
      <w:r>
        <w:t xml:space="preserve">Press it once more.  bash should now show the second last command executed. </w:t>
      </w:r>
    </w:p>
    <w:p w14:paraId="3D4E64A8" w14:textId="77777777" w:rsidR="00DB5F02" w:rsidRDefault="00A96409">
      <w:pPr>
        <w:pBdr>
          <w:top w:val="nil"/>
          <w:left w:val="nil"/>
          <w:bottom w:val="nil"/>
          <w:right w:val="nil"/>
          <w:between w:val="nil"/>
        </w:pBdr>
        <w:spacing w:line="240" w:lineRule="auto"/>
      </w:pPr>
      <w:r>
        <w:t>Press the down arrow character</w:t>
      </w:r>
      <w:r>
        <w:rPr>
          <w:b/>
        </w:rPr>
        <w:t xml:space="preserve"> </w:t>
      </w:r>
      <w:r>
        <w:t xml:space="preserve">it should show again the last command executed. </w:t>
      </w:r>
    </w:p>
    <w:p w14:paraId="037849DE" w14:textId="77777777" w:rsidR="00DB5F02" w:rsidRDefault="00A96409">
      <w:pPr>
        <w:pBdr>
          <w:top w:val="nil"/>
          <w:left w:val="nil"/>
          <w:bottom w:val="nil"/>
          <w:right w:val="nil"/>
          <w:between w:val="nil"/>
        </w:pBdr>
        <w:spacing w:line="240" w:lineRule="auto"/>
      </w:pPr>
      <w:r>
        <w:t xml:space="preserve">Use the left and right arrow keys to insert </w:t>
      </w:r>
      <w:r>
        <w:rPr>
          <w:rFonts w:ascii="Courier New" w:eastAsia="Courier New" w:hAnsi="Courier New" w:cs="Courier New"/>
          <w:sz w:val="22"/>
          <w:szCs w:val="22"/>
        </w:rPr>
        <w:t>–l</w:t>
      </w:r>
      <w:r>
        <w:t xml:space="preserve"> between </w:t>
      </w:r>
      <w:r>
        <w:rPr>
          <w:rFonts w:ascii="Courier New" w:eastAsia="Courier New" w:hAnsi="Courier New" w:cs="Courier New"/>
          <w:sz w:val="22"/>
          <w:szCs w:val="22"/>
        </w:rPr>
        <w:t>ls</w:t>
      </w:r>
      <w:r>
        <w:t xml:space="preserve"> and </w:t>
      </w:r>
      <w:r>
        <w:rPr>
          <w:rFonts w:ascii="Courier New" w:eastAsia="Courier New" w:hAnsi="Courier New" w:cs="Courier New"/>
          <w:sz w:val="22"/>
          <w:szCs w:val="22"/>
        </w:rPr>
        <w:t>Discovery</w:t>
      </w:r>
      <w:r>
        <w:rPr>
          <w:b/>
        </w:rPr>
        <w:t xml:space="preserve"> </w:t>
      </w:r>
      <w:r>
        <w:t xml:space="preserve">in the last command and then press Enter to compose the command: </w:t>
      </w:r>
      <w:r>
        <w:rPr>
          <w:rFonts w:ascii="Courier New" w:eastAsia="Courier New" w:hAnsi="Courier New" w:cs="Courier New"/>
          <w:sz w:val="22"/>
          <w:szCs w:val="22"/>
        </w:rPr>
        <w:t>ls –l Discovery/</w:t>
      </w:r>
    </w:p>
    <w:p w14:paraId="38B66C0B" w14:textId="77777777" w:rsidR="00DB5F02" w:rsidRDefault="00A96409">
      <w:pPr>
        <w:pBdr>
          <w:top w:val="nil"/>
          <w:left w:val="nil"/>
          <w:bottom w:val="nil"/>
          <w:right w:val="nil"/>
          <w:between w:val="nil"/>
        </w:pBdr>
        <w:spacing w:line="240" w:lineRule="auto"/>
      </w:pPr>
      <w:r>
        <w:t xml:space="preserve">As we see above, the up, down, </w:t>
      </w:r>
      <w:proofErr w:type="gramStart"/>
      <w:r>
        <w:t>left</w:t>
      </w:r>
      <w:proofErr w:type="gramEnd"/>
      <w:r>
        <w:t xml:space="preserve"> and right arrows can be used to edit a previously executed command to issue a new command. </w:t>
      </w:r>
    </w:p>
    <w:p w14:paraId="495BA3C8"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ls -</w:t>
      </w:r>
      <w:proofErr w:type="gramStart"/>
      <w:r>
        <w:rPr>
          <w:rFonts w:ascii="Courier New" w:eastAsia="Courier New" w:hAnsi="Courier New" w:cs="Courier New"/>
          <w:color w:val="000000"/>
          <w:sz w:val="22"/>
          <w:szCs w:val="22"/>
        </w:rPr>
        <w:t>l  Discovery</w:t>
      </w:r>
      <w:proofErr w:type="gramEnd"/>
      <w:r>
        <w:rPr>
          <w:rFonts w:ascii="Courier New" w:eastAsia="Courier New" w:hAnsi="Courier New" w:cs="Courier New"/>
          <w:color w:val="000000"/>
          <w:sz w:val="22"/>
          <w:szCs w:val="22"/>
        </w:rPr>
        <w:t>/</w:t>
      </w:r>
    </w:p>
    <w:p w14:paraId="5BA71BED"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total 16</w:t>
      </w:r>
    </w:p>
    <w:p w14:paraId="34E73EFF"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drwxr</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sr</w:t>
      </w:r>
      <w:proofErr w:type="spellEnd"/>
      <w:r>
        <w:rPr>
          <w:rFonts w:ascii="Courier New" w:eastAsia="Courier New" w:hAnsi="Courier New" w:cs="Courier New"/>
          <w:color w:val="000000"/>
          <w:sz w:val="22"/>
          <w:szCs w:val="22"/>
        </w:rPr>
        <w:t xml:space="preserve">-x 2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4096 Apr 16 00:34 </w:t>
      </w:r>
      <w:proofErr w:type="spellStart"/>
      <w:r>
        <w:rPr>
          <w:rFonts w:ascii="Courier New" w:eastAsia="Courier New" w:hAnsi="Courier New" w:cs="Courier New"/>
          <w:color w:val="000000"/>
          <w:sz w:val="22"/>
          <w:szCs w:val="22"/>
        </w:rPr>
        <w:t>FilteredSortedOutput</w:t>
      </w:r>
      <w:proofErr w:type="spellEnd"/>
    </w:p>
    <w:p w14:paraId="266885B2"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drwxr</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sr</w:t>
      </w:r>
      <w:proofErr w:type="spellEnd"/>
      <w:r>
        <w:rPr>
          <w:rFonts w:ascii="Courier New" w:eastAsia="Courier New" w:hAnsi="Courier New" w:cs="Courier New"/>
          <w:color w:val="000000"/>
          <w:sz w:val="22"/>
          <w:szCs w:val="22"/>
        </w:rPr>
        <w:t xml:space="preserve">-x 4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4096 Apr 16 00:34 </w:t>
      </w:r>
      <w:proofErr w:type="spellStart"/>
      <w:r>
        <w:rPr>
          <w:rFonts w:ascii="Courier New" w:eastAsia="Courier New" w:hAnsi="Courier New" w:cs="Courier New"/>
          <w:color w:val="000000"/>
          <w:sz w:val="22"/>
          <w:szCs w:val="22"/>
        </w:rPr>
        <w:t>RNASequenceOutput</w:t>
      </w:r>
      <w:proofErr w:type="spellEnd"/>
    </w:p>
    <w:p w14:paraId="12DDB4F7"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drwxr</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sr</w:t>
      </w:r>
      <w:proofErr w:type="spellEnd"/>
      <w:r>
        <w:rPr>
          <w:rFonts w:ascii="Courier New" w:eastAsia="Courier New" w:hAnsi="Courier New" w:cs="Courier New"/>
          <w:color w:val="000000"/>
          <w:sz w:val="22"/>
          <w:szCs w:val="22"/>
        </w:rPr>
        <w:t xml:space="preserve">-x 2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4096 Apr 16 00:34 </w:t>
      </w:r>
      <w:proofErr w:type="spellStart"/>
      <w:r>
        <w:rPr>
          <w:rFonts w:ascii="Courier New" w:eastAsia="Courier New" w:hAnsi="Courier New" w:cs="Courier New"/>
          <w:color w:val="000000"/>
          <w:sz w:val="22"/>
          <w:szCs w:val="22"/>
        </w:rPr>
        <w:t>TSVFiles</w:t>
      </w:r>
      <w:proofErr w:type="spellEnd"/>
    </w:p>
    <w:p w14:paraId="5E741D27"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drwxr</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sr</w:t>
      </w:r>
      <w:proofErr w:type="spellEnd"/>
      <w:r>
        <w:rPr>
          <w:rFonts w:ascii="Courier New" w:eastAsia="Courier New" w:hAnsi="Courier New" w:cs="Courier New"/>
          <w:color w:val="000000"/>
          <w:sz w:val="22"/>
          <w:szCs w:val="22"/>
        </w:rPr>
        <w:t xml:space="preserve">-x 4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4096 Apr 16 00:35 </w:t>
      </w:r>
      <w:proofErr w:type="spellStart"/>
      <w:r>
        <w:rPr>
          <w:rFonts w:ascii="Courier New" w:eastAsia="Courier New" w:hAnsi="Courier New" w:cs="Courier New"/>
          <w:color w:val="000000"/>
          <w:sz w:val="22"/>
          <w:szCs w:val="22"/>
        </w:rPr>
        <w:t>UncompressedSamples</w:t>
      </w:r>
      <w:proofErr w:type="spellEnd"/>
    </w:p>
    <w:p w14:paraId="278F4E91" w14:textId="77777777" w:rsidR="00DB5F02" w:rsidRDefault="00DB5F02">
      <w:pPr>
        <w:pBdr>
          <w:top w:val="nil"/>
          <w:left w:val="nil"/>
          <w:bottom w:val="nil"/>
          <w:right w:val="nil"/>
          <w:between w:val="nil"/>
        </w:pBdr>
        <w:spacing w:after="0" w:line="240" w:lineRule="auto"/>
        <w:rPr>
          <w:b/>
          <w:color w:val="000000"/>
        </w:rPr>
      </w:pPr>
    </w:p>
    <w:p w14:paraId="3FC5CBA5" w14:textId="77777777" w:rsidR="00DB5F02" w:rsidRDefault="00DB5F02">
      <w:pPr>
        <w:pBdr>
          <w:top w:val="nil"/>
          <w:left w:val="nil"/>
          <w:bottom w:val="nil"/>
          <w:right w:val="nil"/>
          <w:between w:val="nil"/>
        </w:pBdr>
        <w:spacing w:after="0" w:line="240" w:lineRule="auto"/>
        <w:rPr>
          <w:b/>
          <w:color w:val="000000"/>
        </w:rPr>
      </w:pPr>
    </w:p>
    <w:p w14:paraId="222250E9" w14:textId="77777777" w:rsidR="00DB5F02" w:rsidRDefault="00A96409">
      <w:r>
        <w:t xml:space="preserve">Select the text </w:t>
      </w:r>
      <w:proofErr w:type="spellStart"/>
      <w:r>
        <w:rPr>
          <w:rFonts w:ascii="Courier New" w:eastAsia="Courier New" w:hAnsi="Courier New" w:cs="Courier New"/>
          <w:sz w:val="22"/>
          <w:szCs w:val="22"/>
        </w:rPr>
        <w:t>TSVFiles</w:t>
      </w:r>
      <w:proofErr w:type="spellEnd"/>
      <w:r>
        <w:t xml:space="preserve"> in the output and Use </w:t>
      </w:r>
      <w:r>
        <w:rPr>
          <w:rFonts w:ascii="Courier New" w:eastAsia="Courier New" w:hAnsi="Courier New" w:cs="Courier New"/>
          <w:sz w:val="22"/>
          <w:szCs w:val="22"/>
        </w:rPr>
        <w:t>CTRL+C</w:t>
      </w:r>
      <w:r>
        <w:t xml:space="preserve"> to copy it. </w:t>
      </w:r>
    </w:p>
    <w:p w14:paraId="1986B790" w14:textId="77777777" w:rsidR="00DB5F02" w:rsidRDefault="00A96409">
      <w:r>
        <w:t xml:space="preserve">Use the up arrow to view the command: </w:t>
      </w:r>
      <w:r>
        <w:rPr>
          <w:rFonts w:ascii="Courier New" w:eastAsia="Courier New" w:hAnsi="Courier New" w:cs="Courier New"/>
          <w:sz w:val="22"/>
          <w:szCs w:val="22"/>
        </w:rPr>
        <w:t>$ ls Discovery/</w:t>
      </w:r>
    </w:p>
    <w:p w14:paraId="603CDCA3" w14:textId="77777777" w:rsidR="00DB5F02" w:rsidRDefault="00A96409">
      <w:r>
        <w:t xml:space="preserve">Use </w:t>
      </w:r>
      <w:r>
        <w:rPr>
          <w:rFonts w:ascii="Courier New" w:eastAsia="Courier New" w:hAnsi="Courier New" w:cs="Courier New"/>
          <w:sz w:val="22"/>
          <w:szCs w:val="22"/>
        </w:rPr>
        <w:t>CTRL+V</w:t>
      </w:r>
      <w:r>
        <w:t xml:space="preserve"> to paste </w:t>
      </w:r>
      <w:proofErr w:type="spellStart"/>
      <w:r>
        <w:rPr>
          <w:rFonts w:ascii="Courier New" w:eastAsia="Courier New" w:hAnsi="Courier New" w:cs="Courier New"/>
          <w:sz w:val="22"/>
          <w:szCs w:val="22"/>
        </w:rPr>
        <w:t>TSVFiles</w:t>
      </w:r>
      <w:proofErr w:type="spellEnd"/>
      <w:r>
        <w:t xml:space="preserve"> and press Enter.</w:t>
      </w:r>
    </w:p>
    <w:p w14:paraId="19E9447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$ls Discovery/</w:t>
      </w:r>
      <w:proofErr w:type="spellStart"/>
      <w:r>
        <w:rPr>
          <w:rFonts w:ascii="Courier New" w:eastAsia="Courier New" w:hAnsi="Courier New" w:cs="Courier New"/>
          <w:color w:val="000000"/>
          <w:sz w:val="22"/>
          <w:szCs w:val="22"/>
        </w:rPr>
        <w:t>TSVFiles</w:t>
      </w:r>
      <w:proofErr w:type="spellEnd"/>
    </w:p>
    <w:p w14:paraId="24F353C2"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A_1_abundance.tsv</w:t>
      </w:r>
    </w:p>
    <w:p w14:paraId="25E0EF80"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A_2_abundance.tsv</w:t>
      </w:r>
    </w:p>
    <w:p w14:paraId="4150D9EA"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B_1_abundance.tsv</w:t>
      </w:r>
    </w:p>
    <w:p w14:paraId="55C4CCBC"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B_2_abundance.tsv</w:t>
      </w:r>
    </w:p>
    <w:p w14:paraId="79EF2342" w14:textId="77777777" w:rsidR="00DB5F02" w:rsidRDefault="00A96409">
      <w:r>
        <w:t>Thus, tab completion, display and editing of previously executed commands, and the familiar copying and pasting can be used to reduce the amount of text we have to enter.</w:t>
      </w:r>
    </w:p>
    <w:p w14:paraId="66288872" w14:textId="77777777" w:rsidR="00DB5F02" w:rsidRDefault="00A96409">
      <w:r>
        <w:t xml:space="preserve">The </w:t>
      </w:r>
      <w:proofErr w:type="gramStart"/>
      <w:r>
        <w:t>up arrow</w:t>
      </w:r>
      <w:proofErr w:type="gramEnd"/>
      <w:r>
        <w:t xml:space="preserve"> key allows you see the history of previously commands, one at a time. What if you want to see the entire command history together? </w:t>
      </w:r>
    </w:p>
    <w:p w14:paraId="3C0765CA" w14:textId="77777777" w:rsidR="00DB5F02" w:rsidRDefault="00A96409">
      <w:r>
        <w:t xml:space="preserve">Enter the command </w:t>
      </w:r>
      <w:r>
        <w:rPr>
          <w:rFonts w:ascii="Courier New" w:eastAsia="Courier New" w:hAnsi="Courier New" w:cs="Courier New"/>
          <w:sz w:val="22"/>
          <w:szCs w:val="22"/>
        </w:rPr>
        <w:t>history</w:t>
      </w:r>
      <w:r>
        <w:t>.</w:t>
      </w:r>
    </w:p>
    <w:p w14:paraId="02D8D133" w14:textId="77777777" w:rsidR="00DB5F02" w:rsidRDefault="00A96409">
      <w:r>
        <w:t xml:space="preserve">You will see </w:t>
      </w:r>
      <w:proofErr w:type="gramStart"/>
      <w:r>
        <w:t>all of</w:t>
      </w:r>
      <w:proofErr w:type="gramEnd"/>
      <w:r>
        <w:t xml:space="preserve"> the commands you have entered so far, numbered.</w:t>
      </w:r>
    </w:p>
    <w:p w14:paraId="52DE4AB2" w14:textId="77777777" w:rsidR="00DB5F02" w:rsidRDefault="00A96409">
      <w:pPr>
        <w:rPr>
          <w:b/>
        </w:rPr>
      </w:pPr>
      <w:r>
        <w:t xml:space="preserve">Enter the </w:t>
      </w:r>
      <w:proofErr w:type="gramStart"/>
      <w:r>
        <w:t xml:space="preserve">command </w:t>
      </w:r>
      <w:r>
        <w:rPr>
          <w:rFonts w:ascii="Courier New" w:eastAsia="Courier New" w:hAnsi="Courier New" w:cs="Courier New"/>
          <w:sz w:val="22"/>
          <w:szCs w:val="22"/>
        </w:rPr>
        <w:t>!</w:t>
      </w:r>
      <w:proofErr w:type="gramEnd"/>
      <w:r>
        <w:rPr>
          <w:rFonts w:ascii="Courier New" w:eastAsia="Courier New" w:hAnsi="Courier New" w:cs="Courier New"/>
          <w:sz w:val="22"/>
          <w:szCs w:val="22"/>
        </w:rPr>
        <w:t>!</w:t>
      </w:r>
      <w:r>
        <w:rPr>
          <w:b/>
        </w:rPr>
        <w:t>.</w:t>
      </w:r>
    </w:p>
    <w:p w14:paraId="34E47F36" w14:textId="77777777" w:rsidR="00DB5F02" w:rsidRDefault="00A96409">
      <w:r>
        <w:t>The last command (</w:t>
      </w:r>
      <w:r>
        <w:rPr>
          <w:rFonts w:ascii="Courier New" w:eastAsia="Courier New" w:hAnsi="Courier New" w:cs="Courier New"/>
          <w:sz w:val="22"/>
          <w:szCs w:val="22"/>
        </w:rPr>
        <w:t>history</w:t>
      </w:r>
      <w:r>
        <w:t xml:space="preserve"> in this case) is re-executed.</w:t>
      </w:r>
    </w:p>
    <w:p w14:paraId="3CF0FE5A" w14:textId="77777777" w:rsidR="00DB5F02" w:rsidRDefault="00A96409">
      <w:pPr>
        <w:rPr>
          <w:b/>
        </w:rPr>
      </w:pPr>
      <w:proofErr w:type="gramStart"/>
      <w:r>
        <w:t xml:space="preserve">Enter </w:t>
      </w:r>
      <w:r>
        <w:rPr>
          <w:rFonts w:ascii="Courier New" w:eastAsia="Courier New" w:hAnsi="Courier New" w:cs="Courier New"/>
          <w:sz w:val="22"/>
          <w:szCs w:val="22"/>
        </w:rPr>
        <w:t>!pw</w:t>
      </w:r>
      <w:proofErr w:type="gramEnd"/>
      <w:r>
        <w:rPr>
          <w:b/>
        </w:rPr>
        <w:t>.</w:t>
      </w:r>
    </w:p>
    <w:p w14:paraId="045AA455" w14:textId="77777777" w:rsidR="00DB5F02" w:rsidRDefault="00A96409">
      <w:r>
        <w:lastRenderedPageBreak/>
        <w:t xml:space="preserve">The last command starting with the prefix string </w:t>
      </w:r>
      <w:r>
        <w:rPr>
          <w:rFonts w:ascii="Courier New" w:eastAsia="Courier New" w:hAnsi="Courier New" w:cs="Courier New"/>
          <w:sz w:val="22"/>
          <w:szCs w:val="22"/>
        </w:rPr>
        <w:t>pw</w:t>
      </w:r>
      <w:r>
        <w:t xml:space="preserve"> in re-executed, which should be </w:t>
      </w:r>
      <w:proofErr w:type="spellStart"/>
      <w:r>
        <w:rPr>
          <w:rFonts w:ascii="Courier New" w:eastAsia="Courier New" w:hAnsi="Courier New" w:cs="Courier New"/>
          <w:sz w:val="22"/>
          <w:szCs w:val="22"/>
        </w:rPr>
        <w:t>pwd</w:t>
      </w:r>
      <w:proofErr w:type="spellEnd"/>
      <w:r>
        <w:t>.</w:t>
      </w:r>
    </w:p>
    <w:p w14:paraId="245EF7FE" w14:textId="77777777" w:rsidR="00DB5F02" w:rsidRDefault="00A96409">
      <w:r>
        <w:t xml:space="preserve">In your history output, let N be the number of the last </w:t>
      </w:r>
      <w:r>
        <w:rPr>
          <w:rFonts w:ascii="Courier New" w:eastAsia="Courier New" w:hAnsi="Courier New" w:cs="Courier New"/>
          <w:sz w:val="22"/>
          <w:szCs w:val="22"/>
        </w:rPr>
        <w:t>ls</w:t>
      </w:r>
      <w:r>
        <w:t xml:space="preserve"> command.</w:t>
      </w:r>
    </w:p>
    <w:p w14:paraId="6A5C9E11" w14:textId="77777777" w:rsidR="00DB5F02" w:rsidRDefault="00A96409">
      <w:proofErr w:type="gramStart"/>
      <w:r>
        <w:t xml:space="preserve">Enter </w:t>
      </w:r>
      <w:r>
        <w:rPr>
          <w:rFonts w:ascii="Courier New" w:eastAsia="Courier New" w:hAnsi="Courier New" w:cs="Courier New"/>
          <w:sz w:val="22"/>
          <w:szCs w:val="22"/>
        </w:rPr>
        <w:t>!</w:t>
      </w:r>
      <w:proofErr w:type="gramEnd"/>
      <w:r>
        <w:t>N</w:t>
      </w:r>
      <w:r>
        <w:rPr>
          <w:b/>
        </w:rPr>
        <w:t>.</w:t>
      </w:r>
    </w:p>
    <w:p w14:paraId="7E28E75C" w14:textId="77777777" w:rsidR="00DB5F02" w:rsidRDefault="00A96409">
      <w:r>
        <w:t>The command numbered N in the history is executed.</w:t>
      </w:r>
    </w:p>
    <w:p w14:paraId="0240B7ED" w14:textId="13AA5590" w:rsidR="00DB5F02" w:rsidRDefault="00A96409">
      <w:r>
        <w:t xml:space="preserve">The ability to view and edit commands using the up and down arrows is a new feature, Using </w:t>
      </w:r>
      <w:proofErr w:type="gramStart"/>
      <w:r>
        <w:t xml:space="preserve">the </w:t>
      </w:r>
      <w:r>
        <w:rPr>
          <w:b/>
        </w:rPr>
        <w:t>!</w:t>
      </w:r>
      <w:proofErr w:type="gramEnd"/>
      <w:r>
        <w:rPr>
          <w:b/>
        </w:rPr>
        <w:t xml:space="preserve"> (</w:t>
      </w:r>
      <w:r>
        <w:t>pronounced bang</w:t>
      </w:r>
      <w:r>
        <w:rPr>
          <w:b/>
        </w:rPr>
        <w:t>)</w:t>
      </w:r>
      <w:r>
        <w:t xml:space="preserve"> symbol to re-execute commands in the traditional </w:t>
      </w:r>
      <w:proofErr w:type="spellStart"/>
      <w:r>
        <w:t>way</w:t>
      </w:r>
      <w:del w:id="1538" w:author="Prasun Dewan" w:date="2024-01-08T14:11:00Z">
        <w:r w:rsidDel="008D29A8">
          <w:delText xml:space="preserve">, </w:delText>
        </w:r>
      </w:del>
      <w:ins w:id="1539" w:author="Prasun Dewan" w:date="2024-01-08T14:11:00Z">
        <w:r w:rsidR="008D29A8">
          <w:t>.</w:t>
        </w:r>
      </w:ins>
      <w:r>
        <w:t>They</w:t>
      </w:r>
      <w:proofErr w:type="spellEnd"/>
      <w:r>
        <w:t xml:space="preserve"> both should be useful in different contexts.</w:t>
      </w:r>
    </w:p>
    <w:p w14:paraId="07DCAA2F" w14:textId="7F1C6E85" w:rsidR="00DB5F02" w:rsidDel="00473C50" w:rsidRDefault="00A96409">
      <w:pPr>
        <w:pStyle w:val="Heading2"/>
        <w:rPr>
          <w:del w:id="1540" w:author="Shen, Guning" w:date="2024-03-27T14:35:00Z"/>
        </w:rPr>
      </w:pPr>
      <w:del w:id="1541" w:author="Shen, Guning" w:date="2024-03-27T14:35:00Z">
        <w:r w:rsidDel="00473C50">
          <w:delText>Listing Directories and Files Post-Quiz</w:delText>
        </w:r>
      </w:del>
    </w:p>
    <w:p w14:paraId="37799190" w14:textId="33B78DBA" w:rsidR="00DB5F02" w:rsidDel="00473C50" w:rsidRDefault="00A96409">
      <w:pPr>
        <w:pBdr>
          <w:top w:val="nil"/>
          <w:left w:val="nil"/>
          <w:bottom w:val="nil"/>
          <w:right w:val="nil"/>
          <w:between w:val="nil"/>
        </w:pBdr>
        <w:spacing w:line="240" w:lineRule="auto"/>
        <w:rPr>
          <w:del w:id="1542" w:author="Shen, Guning" w:date="2024-03-27T14:35:00Z"/>
          <w:rFonts w:ascii="Times New Roman" w:eastAsia="Times New Roman" w:hAnsi="Times New Roman" w:cs="Times New Roman"/>
          <w:color w:val="000000"/>
          <w:sz w:val="24"/>
          <w:szCs w:val="24"/>
        </w:rPr>
      </w:pPr>
      <w:del w:id="1543" w:author="Shen, Guning" w:date="2024-03-27T14:35:00Z">
        <w:r w:rsidDel="00473C50">
          <w:rPr>
            <w:rFonts w:ascii="Times New Roman" w:eastAsia="Times New Roman" w:hAnsi="Times New Roman" w:cs="Times New Roman"/>
            <w:color w:val="000000"/>
            <w:sz w:val="24"/>
            <w:szCs w:val="24"/>
          </w:rPr>
          <w:delText xml:space="preserve">For the following three questions, assume the current directory is the home directory of the virtual computer created by Jupyter RNA Notebook. </w:delText>
        </w:r>
      </w:del>
    </w:p>
    <w:p w14:paraId="4DD20C88" w14:textId="0E49AC02" w:rsidR="00DB5F02" w:rsidDel="00473C50" w:rsidRDefault="00A96409">
      <w:pPr>
        <w:pBdr>
          <w:top w:val="nil"/>
          <w:left w:val="nil"/>
          <w:bottom w:val="nil"/>
          <w:right w:val="nil"/>
          <w:between w:val="nil"/>
        </w:pBdr>
        <w:spacing w:line="240" w:lineRule="auto"/>
        <w:rPr>
          <w:del w:id="1544" w:author="Shen, Guning" w:date="2024-03-27T14:35:00Z"/>
          <w:rFonts w:ascii="Times New Roman" w:eastAsia="Times New Roman" w:hAnsi="Times New Roman" w:cs="Times New Roman"/>
          <w:color w:val="000000"/>
          <w:sz w:val="24"/>
          <w:szCs w:val="24"/>
        </w:rPr>
      </w:pPr>
      <w:del w:id="1545" w:author="Shen, Guning" w:date="2024-03-27T14:35:00Z">
        <w:r w:rsidDel="00473C50">
          <w:rPr>
            <w:rFonts w:ascii="Times New Roman" w:eastAsia="Times New Roman" w:hAnsi="Times New Roman" w:cs="Times New Roman"/>
            <w:color w:val="000000"/>
            <w:sz w:val="24"/>
            <w:szCs w:val="24"/>
          </w:rPr>
          <w:delText xml:space="preserve">You may have to execute </w:delText>
        </w:r>
        <w:r w:rsidDel="00473C50">
          <w:rPr>
            <w:rFonts w:ascii="Times New Roman" w:eastAsia="Times New Roman" w:hAnsi="Times New Roman" w:cs="Times New Roman"/>
            <w:b/>
            <w:color w:val="000000"/>
            <w:sz w:val="24"/>
            <w:szCs w:val="24"/>
          </w:rPr>
          <w:delText>ls</w:delText>
        </w:r>
        <w:r w:rsidDel="00473C50">
          <w:rPr>
            <w:rFonts w:ascii="Times New Roman" w:eastAsia="Times New Roman" w:hAnsi="Times New Roman" w:cs="Times New Roman"/>
            <w:color w:val="000000"/>
            <w:sz w:val="24"/>
            <w:szCs w:val="24"/>
          </w:rPr>
          <w:delText xml:space="preserve"> commands with different specified directories and files to answer some of these questions.</w:delText>
        </w:r>
      </w:del>
    </w:p>
    <w:p w14:paraId="0E37960D" w14:textId="1AC19268" w:rsidR="00DB5F02" w:rsidDel="00473C50" w:rsidRDefault="00A96409">
      <w:pPr>
        <w:pBdr>
          <w:top w:val="nil"/>
          <w:left w:val="nil"/>
          <w:bottom w:val="nil"/>
          <w:right w:val="nil"/>
          <w:between w:val="nil"/>
        </w:pBdr>
        <w:spacing w:line="240" w:lineRule="auto"/>
        <w:rPr>
          <w:del w:id="1546" w:author="Shen, Guning" w:date="2024-03-27T14:35:00Z"/>
          <w:rFonts w:ascii="Times New Roman" w:eastAsia="Times New Roman" w:hAnsi="Times New Roman" w:cs="Times New Roman"/>
          <w:color w:val="000000"/>
          <w:sz w:val="24"/>
          <w:szCs w:val="24"/>
        </w:rPr>
      </w:pPr>
      <w:del w:id="1547" w:author="Shen, Guning" w:date="2024-03-27T14:35:00Z">
        <w:r w:rsidDel="00473C50">
          <w:rPr>
            <w:rFonts w:ascii="Times New Roman" w:eastAsia="Times New Roman" w:hAnsi="Times New Roman" w:cs="Times New Roman"/>
            <w:color w:val="000000"/>
            <w:sz w:val="24"/>
            <w:szCs w:val="24"/>
          </w:rPr>
          <w:delText xml:space="preserve">The command </w:delText>
        </w:r>
        <w:r w:rsidDel="00473C50">
          <w:rPr>
            <w:rFonts w:ascii="Courier New" w:eastAsia="Courier New" w:hAnsi="Courier New" w:cs="Courier New"/>
            <w:sz w:val="22"/>
            <w:szCs w:val="22"/>
          </w:rPr>
          <w:delText>ls Discovery</w:delText>
        </w:r>
        <w:r w:rsidDel="00473C50">
          <w:rPr>
            <w:rFonts w:ascii="Times New Roman" w:eastAsia="Times New Roman" w:hAnsi="Times New Roman" w:cs="Times New Roman"/>
            <w:color w:val="000000"/>
            <w:sz w:val="24"/>
            <w:szCs w:val="24"/>
          </w:rPr>
          <w:delText xml:space="preserve"> is equivalent to:</w:delText>
        </w:r>
      </w:del>
    </w:p>
    <w:p w14:paraId="05841FA2" w14:textId="02AD9D7C" w:rsidR="00DB5F02" w:rsidDel="00473C50" w:rsidRDefault="00A96409">
      <w:pPr>
        <w:pBdr>
          <w:top w:val="nil"/>
          <w:left w:val="nil"/>
          <w:bottom w:val="nil"/>
          <w:right w:val="nil"/>
          <w:between w:val="nil"/>
        </w:pBdr>
        <w:spacing w:after="60" w:line="240" w:lineRule="auto"/>
        <w:rPr>
          <w:del w:id="1548" w:author="Shen, Guning" w:date="2024-03-27T14:35:00Z"/>
          <w:rFonts w:ascii="Courier New" w:eastAsia="Courier New" w:hAnsi="Courier New" w:cs="Courier New"/>
          <w:color w:val="000000"/>
          <w:sz w:val="22"/>
          <w:szCs w:val="22"/>
        </w:rPr>
      </w:pPr>
      <w:del w:id="1549" w:author="Shen, Guning" w:date="2024-03-27T14:35:00Z">
        <w:r w:rsidDel="00473C50">
          <w:rPr>
            <w:rFonts w:ascii="Courier New" w:eastAsia="Courier New" w:hAnsi="Courier New" w:cs="Courier New"/>
            <w:color w:val="000000"/>
            <w:sz w:val="22"/>
            <w:szCs w:val="22"/>
          </w:rPr>
          <w:delText>ls /home/jovyan/Discovery</w:delText>
        </w:r>
      </w:del>
    </w:p>
    <w:p w14:paraId="38BE3217" w14:textId="04F9ECC3" w:rsidR="00DB5F02" w:rsidDel="00473C50" w:rsidRDefault="00A96409">
      <w:pPr>
        <w:pBdr>
          <w:top w:val="nil"/>
          <w:left w:val="nil"/>
          <w:bottom w:val="nil"/>
          <w:right w:val="nil"/>
          <w:between w:val="nil"/>
        </w:pBdr>
        <w:spacing w:after="60" w:line="240" w:lineRule="auto"/>
        <w:rPr>
          <w:del w:id="1550" w:author="Shen, Guning" w:date="2024-03-27T14:35:00Z"/>
          <w:rFonts w:ascii="Courier New" w:eastAsia="Courier New" w:hAnsi="Courier New" w:cs="Courier New"/>
          <w:color w:val="000000"/>
          <w:sz w:val="22"/>
          <w:szCs w:val="22"/>
        </w:rPr>
      </w:pPr>
      <w:del w:id="1551" w:author="Shen, Guning" w:date="2024-03-27T14:35:00Z">
        <w:r w:rsidDel="00473C50">
          <w:rPr>
            <w:rFonts w:ascii="Courier New" w:eastAsia="Courier New" w:hAnsi="Courier New" w:cs="Courier New"/>
            <w:color w:val="000000"/>
            <w:sz w:val="22"/>
            <w:szCs w:val="22"/>
          </w:rPr>
          <w:delText>ls discovery</w:delText>
        </w:r>
      </w:del>
    </w:p>
    <w:p w14:paraId="73946495" w14:textId="3272F5DB" w:rsidR="00DB5F02" w:rsidDel="00473C50" w:rsidRDefault="00A96409">
      <w:pPr>
        <w:pBdr>
          <w:top w:val="nil"/>
          <w:left w:val="nil"/>
          <w:bottom w:val="nil"/>
          <w:right w:val="nil"/>
          <w:between w:val="nil"/>
        </w:pBdr>
        <w:spacing w:after="60" w:line="240" w:lineRule="auto"/>
        <w:rPr>
          <w:del w:id="1552" w:author="Shen, Guning" w:date="2024-03-27T14:35:00Z"/>
          <w:rFonts w:ascii="Courier New" w:eastAsia="Courier New" w:hAnsi="Courier New" w:cs="Courier New"/>
          <w:color w:val="000000"/>
          <w:sz w:val="22"/>
          <w:szCs w:val="22"/>
        </w:rPr>
      </w:pPr>
      <w:del w:id="1553" w:author="Shen, Guning" w:date="2024-03-27T14:35:00Z">
        <w:r w:rsidDel="00473C50">
          <w:rPr>
            <w:rFonts w:ascii="Courier New" w:eastAsia="Courier New" w:hAnsi="Courier New" w:cs="Courier New"/>
            <w:color w:val="000000"/>
            <w:sz w:val="22"/>
            <w:szCs w:val="22"/>
          </w:rPr>
          <w:delText>ls</w:delText>
        </w:r>
      </w:del>
    </w:p>
    <w:p w14:paraId="1EE3AC3B" w14:textId="39BFC30F" w:rsidR="00DB5F02" w:rsidDel="00473C50" w:rsidRDefault="00A96409">
      <w:pPr>
        <w:pBdr>
          <w:top w:val="nil"/>
          <w:left w:val="nil"/>
          <w:bottom w:val="nil"/>
          <w:right w:val="nil"/>
          <w:between w:val="nil"/>
        </w:pBdr>
        <w:spacing w:line="240" w:lineRule="auto"/>
        <w:rPr>
          <w:del w:id="1554" w:author="Shen, Guning" w:date="2024-03-27T14:35:00Z"/>
          <w:rFonts w:ascii="Times New Roman" w:eastAsia="Times New Roman" w:hAnsi="Times New Roman" w:cs="Times New Roman"/>
          <w:color w:val="000000"/>
          <w:sz w:val="24"/>
          <w:szCs w:val="24"/>
        </w:rPr>
      </w:pPr>
      <w:del w:id="1555" w:author="Shen, Guning" w:date="2024-03-27T14:35:00Z">
        <w:r w:rsidDel="00473C50">
          <w:rPr>
            <w:rFonts w:ascii="Times New Roman" w:eastAsia="Times New Roman" w:hAnsi="Times New Roman" w:cs="Times New Roman"/>
            <w:color w:val="000000"/>
            <w:sz w:val="24"/>
            <w:szCs w:val="24"/>
          </w:rPr>
          <w:delText xml:space="preserve">The children of the </w:delText>
        </w:r>
        <w:r w:rsidDel="00473C50">
          <w:rPr>
            <w:rFonts w:ascii="Courier New" w:eastAsia="Courier New" w:hAnsi="Courier New" w:cs="Courier New"/>
            <w:sz w:val="22"/>
            <w:szCs w:val="22"/>
          </w:rPr>
          <w:delText>SuperShell</w:delText>
        </w:r>
        <w:r w:rsidDel="00473C50">
          <w:rPr>
            <w:rFonts w:ascii="Times New Roman" w:eastAsia="Times New Roman" w:hAnsi="Times New Roman" w:cs="Times New Roman"/>
            <w:color w:val="000000"/>
            <w:sz w:val="24"/>
            <w:szCs w:val="24"/>
          </w:rPr>
          <w:delText xml:space="preserve"> subdirectory of your home directory include:</w:delText>
        </w:r>
      </w:del>
    </w:p>
    <w:p w14:paraId="1F530FE7" w14:textId="13B7653B" w:rsidR="00DB5F02" w:rsidDel="00473C50" w:rsidRDefault="00A96409">
      <w:pPr>
        <w:pBdr>
          <w:top w:val="nil"/>
          <w:left w:val="nil"/>
          <w:bottom w:val="nil"/>
          <w:right w:val="nil"/>
          <w:between w:val="nil"/>
        </w:pBdr>
        <w:spacing w:after="60" w:line="240" w:lineRule="auto"/>
        <w:rPr>
          <w:del w:id="1556" w:author="Shen, Guning" w:date="2024-03-27T14:35:00Z"/>
          <w:rFonts w:ascii="Courier New" w:eastAsia="Courier New" w:hAnsi="Courier New" w:cs="Courier New"/>
          <w:color w:val="000000"/>
          <w:sz w:val="22"/>
          <w:szCs w:val="22"/>
        </w:rPr>
      </w:pPr>
      <w:del w:id="1557" w:author="Shen, Guning" w:date="2024-03-27T14:35:00Z">
        <w:r w:rsidDel="00473C50">
          <w:rPr>
            <w:rFonts w:ascii="Courier New" w:eastAsia="Courier New" w:hAnsi="Courier New" w:cs="Courier New"/>
            <w:color w:val="000000"/>
            <w:sz w:val="22"/>
            <w:szCs w:val="22"/>
          </w:rPr>
          <w:delText>linux_install_supershell_docker.sh</w:delText>
        </w:r>
      </w:del>
    </w:p>
    <w:p w14:paraId="5095DACC" w14:textId="533DCEF3" w:rsidR="00DB5F02" w:rsidDel="00473C50" w:rsidRDefault="00A96409">
      <w:pPr>
        <w:pBdr>
          <w:top w:val="nil"/>
          <w:left w:val="nil"/>
          <w:bottom w:val="nil"/>
          <w:right w:val="nil"/>
          <w:between w:val="nil"/>
        </w:pBdr>
        <w:spacing w:after="60" w:line="240" w:lineRule="auto"/>
        <w:rPr>
          <w:del w:id="1558" w:author="Shen, Guning" w:date="2024-03-27T14:35:00Z"/>
          <w:rFonts w:ascii="Courier New" w:eastAsia="Courier New" w:hAnsi="Courier New" w:cs="Courier New"/>
          <w:color w:val="000000"/>
          <w:sz w:val="22"/>
          <w:szCs w:val="22"/>
        </w:rPr>
      </w:pPr>
      <w:del w:id="1559" w:author="Shen, Guning" w:date="2024-03-27T14:35:00Z">
        <w:r w:rsidDel="00473C50">
          <w:rPr>
            <w:rFonts w:ascii="Courier New" w:eastAsia="Courier New" w:hAnsi="Courier New" w:cs="Courier New"/>
            <w:color w:val="000000"/>
            <w:sz w:val="22"/>
            <w:szCs w:val="22"/>
          </w:rPr>
          <w:delText>windows_ install_supershell_docker.sh</w:delText>
        </w:r>
      </w:del>
    </w:p>
    <w:p w14:paraId="1FF7A1B2" w14:textId="053924AF" w:rsidR="00DB5F02" w:rsidDel="00473C50" w:rsidRDefault="00DB5F02">
      <w:pPr>
        <w:pBdr>
          <w:top w:val="nil"/>
          <w:left w:val="nil"/>
          <w:bottom w:val="nil"/>
          <w:right w:val="nil"/>
          <w:between w:val="nil"/>
        </w:pBdr>
        <w:spacing w:after="60" w:line="240" w:lineRule="auto"/>
        <w:rPr>
          <w:del w:id="1560" w:author="Shen, Guning" w:date="2024-03-27T14:35:00Z"/>
          <w:rFonts w:ascii="Courier New" w:eastAsia="Courier New" w:hAnsi="Courier New" w:cs="Courier New"/>
          <w:color w:val="000000"/>
          <w:sz w:val="22"/>
          <w:szCs w:val="22"/>
        </w:rPr>
      </w:pPr>
    </w:p>
    <w:p w14:paraId="7A02FE7B" w14:textId="26CB5238" w:rsidR="00DB5F02" w:rsidDel="00473C50" w:rsidRDefault="00A96409">
      <w:pPr>
        <w:pBdr>
          <w:top w:val="nil"/>
          <w:left w:val="nil"/>
          <w:bottom w:val="nil"/>
          <w:right w:val="nil"/>
          <w:between w:val="nil"/>
        </w:pBdr>
        <w:spacing w:line="240" w:lineRule="auto"/>
        <w:rPr>
          <w:del w:id="1561" w:author="Shen, Guning" w:date="2024-03-27T14:35:00Z"/>
          <w:rFonts w:ascii="Times New Roman" w:eastAsia="Times New Roman" w:hAnsi="Times New Roman" w:cs="Times New Roman"/>
          <w:color w:val="000000"/>
          <w:sz w:val="24"/>
          <w:szCs w:val="24"/>
        </w:rPr>
      </w:pPr>
      <w:del w:id="1562" w:author="Shen, Guning" w:date="2024-03-27T14:35:00Z">
        <w:r w:rsidDel="00473C50">
          <w:rPr>
            <w:rFonts w:ascii="Times New Roman" w:eastAsia="Times New Roman" w:hAnsi="Times New Roman" w:cs="Times New Roman"/>
            <w:color w:val="000000"/>
            <w:sz w:val="24"/>
            <w:szCs w:val="24"/>
          </w:rPr>
          <w:delText xml:space="preserve">The </w:delText>
        </w:r>
        <w:r w:rsidDel="00473C50">
          <w:rPr>
            <w:rFonts w:ascii="Courier New" w:eastAsia="Courier New" w:hAnsi="Courier New" w:cs="Courier New"/>
            <w:sz w:val="22"/>
            <w:szCs w:val="22"/>
          </w:rPr>
          <w:delText xml:space="preserve">ls </w:delText>
        </w:r>
        <w:r w:rsidDel="00473C50">
          <w:rPr>
            <w:rFonts w:ascii="Times New Roman" w:eastAsia="Times New Roman" w:hAnsi="Times New Roman" w:cs="Times New Roman"/>
            <w:color w:val="000000"/>
            <w:sz w:val="24"/>
            <w:szCs w:val="24"/>
          </w:rPr>
          <w:delText>command can be used to view:</w:delText>
        </w:r>
      </w:del>
    </w:p>
    <w:p w14:paraId="5FE9A633" w14:textId="57A2CAF4" w:rsidR="00DB5F02" w:rsidDel="00473C50" w:rsidRDefault="00A96409">
      <w:pPr>
        <w:pBdr>
          <w:top w:val="nil"/>
          <w:left w:val="nil"/>
          <w:bottom w:val="nil"/>
          <w:right w:val="nil"/>
          <w:between w:val="nil"/>
        </w:pBdr>
        <w:spacing w:line="240" w:lineRule="auto"/>
        <w:ind w:left="720"/>
        <w:rPr>
          <w:del w:id="1563" w:author="Shen, Guning" w:date="2024-03-27T14:35:00Z"/>
          <w:rFonts w:ascii="Times New Roman" w:eastAsia="Times New Roman" w:hAnsi="Times New Roman" w:cs="Times New Roman"/>
          <w:color w:val="000000"/>
          <w:sz w:val="24"/>
          <w:szCs w:val="24"/>
        </w:rPr>
      </w:pPr>
      <w:del w:id="1564" w:author="Shen, Guning" w:date="2024-03-27T14:35:00Z">
        <w:r w:rsidDel="00473C50">
          <w:rPr>
            <w:rFonts w:ascii="Times New Roman" w:eastAsia="Times New Roman" w:hAnsi="Times New Roman" w:cs="Times New Roman"/>
            <w:color w:val="000000"/>
            <w:sz w:val="24"/>
            <w:szCs w:val="24"/>
          </w:rPr>
          <w:delText>children of the current directory</w:delText>
        </w:r>
      </w:del>
    </w:p>
    <w:p w14:paraId="2199D390" w14:textId="069612CA" w:rsidR="00DB5F02" w:rsidDel="00473C50" w:rsidRDefault="00A96409">
      <w:pPr>
        <w:pBdr>
          <w:top w:val="nil"/>
          <w:left w:val="nil"/>
          <w:bottom w:val="nil"/>
          <w:right w:val="nil"/>
          <w:between w:val="nil"/>
        </w:pBdr>
        <w:spacing w:line="240" w:lineRule="auto"/>
        <w:ind w:left="720"/>
        <w:rPr>
          <w:del w:id="1565" w:author="Shen, Guning" w:date="2024-03-27T14:35:00Z"/>
          <w:rFonts w:ascii="Times New Roman" w:eastAsia="Times New Roman" w:hAnsi="Times New Roman" w:cs="Times New Roman"/>
          <w:color w:val="000000"/>
          <w:sz w:val="24"/>
          <w:szCs w:val="24"/>
        </w:rPr>
      </w:pPr>
      <w:del w:id="1566" w:author="Shen, Guning" w:date="2024-03-27T14:35:00Z">
        <w:r w:rsidDel="00473C50">
          <w:rPr>
            <w:rFonts w:ascii="Times New Roman" w:eastAsia="Times New Roman" w:hAnsi="Times New Roman" w:cs="Times New Roman"/>
            <w:color w:val="000000"/>
            <w:sz w:val="24"/>
            <w:szCs w:val="24"/>
          </w:rPr>
          <w:delText>children of children of the current directory</w:delText>
        </w:r>
      </w:del>
    </w:p>
    <w:p w14:paraId="2555F768" w14:textId="3FF18102" w:rsidR="00DB5F02" w:rsidDel="00473C50" w:rsidRDefault="00A96409">
      <w:pPr>
        <w:pBdr>
          <w:top w:val="nil"/>
          <w:left w:val="nil"/>
          <w:bottom w:val="nil"/>
          <w:right w:val="nil"/>
          <w:between w:val="nil"/>
        </w:pBdr>
        <w:spacing w:line="240" w:lineRule="auto"/>
        <w:ind w:left="720"/>
        <w:rPr>
          <w:del w:id="1567" w:author="Shen, Guning" w:date="2024-03-27T14:35:00Z"/>
          <w:rFonts w:ascii="Times New Roman" w:eastAsia="Times New Roman" w:hAnsi="Times New Roman" w:cs="Times New Roman"/>
          <w:color w:val="000000"/>
          <w:sz w:val="24"/>
          <w:szCs w:val="24"/>
        </w:rPr>
      </w:pPr>
      <w:del w:id="1568" w:author="Shen, Guning" w:date="2024-03-27T14:35:00Z">
        <w:r w:rsidDel="00473C50">
          <w:rPr>
            <w:rFonts w:ascii="Times New Roman" w:eastAsia="Times New Roman" w:hAnsi="Times New Roman" w:cs="Times New Roman"/>
            <w:color w:val="000000"/>
            <w:sz w:val="24"/>
            <w:szCs w:val="24"/>
          </w:rPr>
          <w:delText>children of any directory</w:delText>
        </w:r>
      </w:del>
    </w:p>
    <w:p w14:paraId="6E011E2E" w14:textId="5BAADDE6" w:rsidR="00DB5F02" w:rsidDel="00473C50" w:rsidRDefault="00A96409">
      <w:pPr>
        <w:pStyle w:val="Heading2"/>
        <w:rPr>
          <w:del w:id="1569" w:author="Shen, Guning" w:date="2024-03-27T14:36:00Z"/>
        </w:rPr>
      </w:pPr>
      <w:del w:id="1570" w:author="Shen, Guning" w:date="2024-03-27T14:36:00Z">
        <w:r w:rsidDel="00473C50">
          <w:delText>Long listing Pre-quiz</w:delText>
        </w:r>
      </w:del>
    </w:p>
    <w:p w14:paraId="3BEFBCE7" w14:textId="712308CA" w:rsidR="00DB5F02" w:rsidDel="00473C50" w:rsidRDefault="00A96409">
      <w:pPr>
        <w:pBdr>
          <w:top w:val="nil"/>
          <w:left w:val="nil"/>
          <w:bottom w:val="nil"/>
          <w:right w:val="nil"/>
          <w:between w:val="nil"/>
        </w:pBdr>
        <w:spacing w:line="240" w:lineRule="auto"/>
        <w:rPr>
          <w:del w:id="1571" w:author="Shen, Guning" w:date="2024-03-27T14:36:00Z"/>
          <w:rFonts w:ascii="Times New Roman" w:eastAsia="Times New Roman" w:hAnsi="Times New Roman" w:cs="Times New Roman"/>
          <w:color w:val="000000"/>
          <w:sz w:val="24"/>
          <w:szCs w:val="24"/>
        </w:rPr>
      </w:pPr>
      <w:del w:id="1572" w:author="Shen, Guning" w:date="2024-03-27T14:36:00Z">
        <w:r w:rsidDel="00473C50">
          <w:rPr>
            <w:rFonts w:ascii="Times New Roman" w:eastAsia="Times New Roman" w:hAnsi="Times New Roman" w:cs="Times New Roman"/>
            <w:color w:val="000000"/>
            <w:sz w:val="24"/>
            <w:szCs w:val="24"/>
          </w:rPr>
          <w:delText xml:space="preserve">Again, assume the current directory is your home directory. You may have to execute </w:delText>
        </w:r>
        <w:r w:rsidDel="00473C50">
          <w:rPr>
            <w:rFonts w:ascii="Courier New" w:eastAsia="Courier New" w:hAnsi="Courier New" w:cs="Courier New"/>
            <w:sz w:val="22"/>
            <w:szCs w:val="22"/>
          </w:rPr>
          <w:delText>ls -l</w:delText>
        </w:r>
        <w:r w:rsidDel="00473C50">
          <w:rPr>
            <w:rFonts w:ascii="Times New Roman" w:eastAsia="Times New Roman" w:hAnsi="Times New Roman" w:cs="Times New Roman"/>
            <w:color w:val="000000"/>
            <w:sz w:val="24"/>
            <w:szCs w:val="24"/>
          </w:rPr>
          <w:delText xml:space="preserve"> commands with different specified directories and files to answer some of these questions.</w:delText>
        </w:r>
      </w:del>
    </w:p>
    <w:p w14:paraId="772EBCDC" w14:textId="0DAE1A3F" w:rsidR="00DB5F02" w:rsidDel="00473C50" w:rsidRDefault="00A96409">
      <w:pPr>
        <w:pBdr>
          <w:top w:val="nil"/>
          <w:left w:val="nil"/>
          <w:bottom w:val="nil"/>
          <w:right w:val="nil"/>
          <w:between w:val="nil"/>
        </w:pBdr>
        <w:spacing w:line="240" w:lineRule="auto"/>
        <w:rPr>
          <w:del w:id="1573" w:author="Shen, Guning" w:date="2024-03-27T14:36:00Z"/>
          <w:rFonts w:ascii="Times New Roman" w:eastAsia="Times New Roman" w:hAnsi="Times New Roman" w:cs="Times New Roman"/>
          <w:color w:val="000000"/>
          <w:sz w:val="24"/>
          <w:szCs w:val="24"/>
        </w:rPr>
      </w:pPr>
      <w:del w:id="1574" w:author="Shen, Guning" w:date="2024-03-27T14:36:00Z">
        <w:r w:rsidDel="00473C50">
          <w:rPr>
            <w:rFonts w:ascii="Times New Roman" w:eastAsia="Times New Roman" w:hAnsi="Times New Roman" w:cs="Times New Roman"/>
            <w:color w:val="000000"/>
            <w:sz w:val="24"/>
            <w:szCs w:val="24"/>
          </w:rPr>
          <w:delText>The size of a directory, shown in the long listing, increases:</w:delText>
        </w:r>
      </w:del>
    </w:p>
    <w:p w14:paraId="5710470C" w14:textId="6B3F3E7A" w:rsidR="00DB5F02" w:rsidDel="00473C50" w:rsidRDefault="00A96409">
      <w:pPr>
        <w:pBdr>
          <w:top w:val="nil"/>
          <w:left w:val="nil"/>
          <w:bottom w:val="nil"/>
          <w:right w:val="nil"/>
          <w:between w:val="nil"/>
        </w:pBdr>
        <w:spacing w:line="240" w:lineRule="auto"/>
        <w:ind w:firstLine="720"/>
        <w:rPr>
          <w:del w:id="1575" w:author="Shen, Guning" w:date="2024-03-27T14:36:00Z"/>
          <w:rFonts w:ascii="Times New Roman" w:eastAsia="Times New Roman" w:hAnsi="Times New Roman" w:cs="Times New Roman"/>
          <w:color w:val="000000"/>
          <w:sz w:val="24"/>
          <w:szCs w:val="24"/>
        </w:rPr>
      </w:pPr>
      <w:del w:id="1576" w:author="Shen, Guning" w:date="2024-03-27T14:36:00Z">
        <w:r w:rsidDel="00473C50">
          <w:rPr>
            <w:rFonts w:ascii="Times New Roman" w:eastAsia="Times New Roman" w:hAnsi="Times New Roman" w:cs="Times New Roman"/>
            <w:color w:val="000000"/>
            <w:sz w:val="24"/>
            <w:szCs w:val="24"/>
          </w:rPr>
          <w:delText>if a new file is added to the directory</w:delText>
        </w:r>
        <w:r w:rsidDel="00473C50">
          <w:rPr>
            <w:rFonts w:ascii="Times New Roman" w:eastAsia="Times New Roman" w:hAnsi="Times New Roman" w:cs="Times New Roman"/>
            <w:color w:val="000000"/>
            <w:sz w:val="24"/>
            <w:szCs w:val="24"/>
          </w:rPr>
          <w:tab/>
        </w:r>
      </w:del>
    </w:p>
    <w:p w14:paraId="26826C68" w14:textId="3F4B9711" w:rsidR="00DB5F02" w:rsidDel="00473C50" w:rsidRDefault="00A96409">
      <w:pPr>
        <w:pBdr>
          <w:top w:val="nil"/>
          <w:left w:val="nil"/>
          <w:bottom w:val="nil"/>
          <w:right w:val="nil"/>
          <w:between w:val="nil"/>
        </w:pBdr>
        <w:spacing w:line="240" w:lineRule="auto"/>
        <w:ind w:firstLine="720"/>
        <w:rPr>
          <w:del w:id="1577" w:author="Shen, Guning" w:date="2024-03-27T14:36:00Z"/>
          <w:rFonts w:ascii="Times New Roman" w:eastAsia="Times New Roman" w:hAnsi="Times New Roman" w:cs="Times New Roman"/>
          <w:color w:val="000000"/>
          <w:sz w:val="24"/>
          <w:szCs w:val="24"/>
        </w:rPr>
      </w:pPr>
      <w:del w:id="1578" w:author="Shen, Guning" w:date="2024-03-27T14:36:00Z">
        <w:r w:rsidDel="00473C50">
          <w:rPr>
            <w:rFonts w:ascii="Times New Roman" w:eastAsia="Times New Roman" w:hAnsi="Times New Roman" w:cs="Times New Roman"/>
            <w:color w:val="000000"/>
            <w:sz w:val="24"/>
            <w:szCs w:val="24"/>
          </w:rPr>
          <w:delText>if the size of a child of the directory increases.</w:delText>
        </w:r>
      </w:del>
    </w:p>
    <w:p w14:paraId="74858B79" w14:textId="6458B435" w:rsidR="00DB5F02" w:rsidDel="00473C50" w:rsidRDefault="00A96409">
      <w:pPr>
        <w:pBdr>
          <w:top w:val="nil"/>
          <w:left w:val="nil"/>
          <w:bottom w:val="nil"/>
          <w:right w:val="nil"/>
          <w:between w:val="nil"/>
        </w:pBdr>
        <w:spacing w:line="240" w:lineRule="auto"/>
        <w:rPr>
          <w:del w:id="1579" w:author="Shen, Guning" w:date="2024-03-27T14:36:00Z"/>
          <w:rFonts w:ascii="Times New Roman" w:eastAsia="Times New Roman" w:hAnsi="Times New Roman" w:cs="Times New Roman"/>
          <w:color w:val="000000"/>
          <w:sz w:val="24"/>
          <w:szCs w:val="24"/>
        </w:rPr>
      </w:pPr>
      <w:del w:id="1580" w:author="Shen, Guning" w:date="2024-03-27T14:36:00Z">
        <w:r w:rsidDel="00473C50">
          <w:rPr>
            <w:rFonts w:ascii="Times New Roman" w:eastAsia="Times New Roman" w:hAnsi="Times New Roman" w:cs="Times New Roman"/>
            <w:color w:val="000000"/>
            <w:sz w:val="24"/>
            <w:szCs w:val="24"/>
          </w:rPr>
          <w:delText>The owner of each child of the home directory is a user called:</w:delText>
        </w:r>
      </w:del>
    </w:p>
    <w:p w14:paraId="42449BEA" w14:textId="1CD8DFE8" w:rsidR="00DB5F02" w:rsidDel="00473C50" w:rsidRDefault="00A96409">
      <w:pPr>
        <w:pBdr>
          <w:top w:val="nil"/>
          <w:left w:val="nil"/>
          <w:bottom w:val="nil"/>
          <w:right w:val="nil"/>
          <w:between w:val="nil"/>
        </w:pBdr>
        <w:spacing w:after="60" w:line="240" w:lineRule="auto"/>
        <w:rPr>
          <w:del w:id="1581" w:author="Shen, Guning" w:date="2024-03-27T14:36:00Z"/>
          <w:rFonts w:ascii="Courier New" w:eastAsia="Courier New" w:hAnsi="Courier New" w:cs="Courier New"/>
          <w:color w:val="000000"/>
          <w:sz w:val="22"/>
          <w:szCs w:val="22"/>
        </w:rPr>
      </w:pPr>
      <w:del w:id="1582" w:author="Shen, Guning" w:date="2024-03-27T14:36:00Z">
        <w:r w:rsidDel="00473C50">
          <w:rPr>
            <w:rFonts w:ascii="Courier New" w:eastAsia="Courier New" w:hAnsi="Courier New" w:cs="Courier New"/>
            <w:color w:val="000000"/>
            <w:sz w:val="22"/>
            <w:szCs w:val="22"/>
          </w:rPr>
          <w:tab/>
          <w:delText>sdgeorge</w:delText>
        </w:r>
      </w:del>
    </w:p>
    <w:p w14:paraId="5D1E3CB1" w14:textId="2DD6554D" w:rsidR="00DB5F02" w:rsidDel="00473C50" w:rsidRDefault="00A96409">
      <w:pPr>
        <w:pBdr>
          <w:top w:val="nil"/>
          <w:left w:val="nil"/>
          <w:bottom w:val="nil"/>
          <w:right w:val="nil"/>
          <w:between w:val="nil"/>
        </w:pBdr>
        <w:spacing w:after="60" w:line="240" w:lineRule="auto"/>
        <w:rPr>
          <w:del w:id="1583" w:author="Shen, Guning" w:date="2024-03-27T14:36:00Z"/>
          <w:rFonts w:ascii="Courier New" w:eastAsia="Courier New" w:hAnsi="Courier New" w:cs="Courier New"/>
          <w:color w:val="000000"/>
          <w:sz w:val="22"/>
          <w:szCs w:val="22"/>
        </w:rPr>
      </w:pPr>
      <w:del w:id="1584" w:author="Shen, Guning" w:date="2024-03-27T14:36:00Z">
        <w:r w:rsidDel="00473C50">
          <w:rPr>
            <w:rFonts w:ascii="Courier New" w:eastAsia="Courier New" w:hAnsi="Courier New" w:cs="Courier New"/>
            <w:color w:val="000000"/>
            <w:sz w:val="22"/>
            <w:szCs w:val="22"/>
          </w:rPr>
          <w:tab/>
          <w:delText>jovyan</w:delText>
        </w:r>
      </w:del>
    </w:p>
    <w:p w14:paraId="6C0B4696" w14:textId="12A444CF" w:rsidR="00DB5F02" w:rsidDel="00473C50" w:rsidRDefault="00A96409">
      <w:pPr>
        <w:pBdr>
          <w:top w:val="nil"/>
          <w:left w:val="nil"/>
          <w:bottom w:val="nil"/>
          <w:right w:val="nil"/>
          <w:between w:val="nil"/>
        </w:pBdr>
        <w:spacing w:line="240" w:lineRule="auto"/>
        <w:rPr>
          <w:del w:id="1585" w:author="Shen, Guning" w:date="2024-03-27T14:36:00Z"/>
          <w:rFonts w:ascii="Times New Roman" w:eastAsia="Times New Roman" w:hAnsi="Times New Roman" w:cs="Times New Roman"/>
          <w:color w:val="000000"/>
          <w:sz w:val="24"/>
          <w:szCs w:val="24"/>
        </w:rPr>
      </w:pPr>
      <w:del w:id="1586" w:author="Shen, Guning" w:date="2024-03-27T14:36:00Z">
        <w:r w:rsidDel="00473C50">
          <w:rPr>
            <w:rFonts w:ascii="Times New Roman" w:eastAsia="Times New Roman" w:hAnsi="Times New Roman" w:cs="Times New Roman"/>
            <w:b/>
            <w:color w:val="000000"/>
            <w:sz w:val="24"/>
            <w:szCs w:val="24"/>
          </w:rPr>
          <w:tab/>
        </w:r>
        <w:r w:rsidDel="00473C50">
          <w:rPr>
            <w:rFonts w:ascii="Times New Roman" w:eastAsia="Times New Roman" w:hAnsi="Times New Roman" w:cs="Times New Roman"/>
            <w:color w:val="000000"/>
            <w:sz w:val="24"/>
            <w:szCs w:val="24"/>
          </w:rPr>
          <w:delText>none of the above.</w:delText>
        </w:r>
      </w:del>
    </w:p>
    <w:p w14:paraId="079FE51A" w14:textId="4751060D" w:rsidR="00DB5F02" w:rsidDel="00473C50" w:rsidRDefault="00A96409">
      <w:pPr>
        <w:pBdr>
          <w:top w:val="nil"/>
          <w:left w:val="nil"/>
          <w:bottom w:val="nil"/>
          <w:right w:val="nil"/>
          <w:between w:val="nil"/>
        </w:pBdr>
        <w:spacing w:line="240" w:lineRule="auto"/>
        <w:rPr>
          <w:del w:id="1587" w:author="Shen, Guning" w:date="2024-03-27T14:36:00Z"/>
          <w:rFonts w:ascii="Times New Roman" w:eastAsia="Times New Roman" w:hAnsi="Times New Roman" w:cs="Times New Roman"/>
          <w:color w:val="000000"/>
          <w:sz w:val="24"/>
          <w:szCs w:val="24"/>
        </w:rPr>
      </w:pPr>
      <w:del w:id="1588" w:author="Shen, Guning" w:date="2024-03-27T14:36:00Z">
        <w:r w:rsidDel="00473C50">
          <w:rPr>
            <w:rFonts w:ascii="Times New Roman" w:eastAsia="Times New Roman" w:hAnsi="Times New Roman" w:cs="Times New Roman"/>
            <w:color w:val="000000"/>
            <w:sz w:val="24"/>
            <w:szCs w:val="24"/>
          </w:rPr>
          <w:delText xml:space="preserve">The child </w:delText>
        </w:r>
        <w:r w:rsidDel="00473C50">
          <w:rPr>
            <w:rFonts w:ascii="Courier New" w:eastAsia="Courier New" w:hAnsi="Courier New" w:cs="Courier New"/>
            <w:sz w:val="22"/>
            <w:szCs w:val="22"/>
          </w:rPr>
          <w:delText>StatParam</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of the </w:delText>
        </w:r>
        <w:r w:rsidDel="00473C50">
          <w:rPr>
            <w:rFonts w:ascii="Courier New" w:eastAsia="Courier New" w:hAnsi="Courier New" w:cs="Courier New"/>
            <w:sz w:val="22"/>
            <w:szCs w:val="22"/>
          </w:rPr>
          <w:delText>SuperShell</w:delText>
        </w:r>
        <w:r w:rsidDel="00473C50">
          <w:rPr>
            <w:rFonts w:ascii="Times New Roman" w:eastAsia="Times New Roman" w:hAnsi="Times New Roman" w:cs="Times New Roman"/>
            <w:color w:val="000000"/>
            <w:sz w:val="24"/>
            <w:szCs w:val="24"/>
          </w:rPr>
          <w:delText xml:space="preserve"> subdirectory in the home directory is a:</w:delText>
        </w:r>
      </w:del>
    </w:p>
    <w:p w14:paraId="1C24CC9F" w14:textId="6BEA5714" w:rsidR="00DB5F02" w:rsidDel="00473C50" w:rsidRDefault="00A96409">
      <w:pPr>
        <w:pBdr>
          <w:top w:val="nil"/>
          <w:left w:val="nil"/>
          <w:bottom w:val="nil"/>
          <w:right w:val="nil"/>
          <w:between w:val="nil"/>
        </w:pBdr>
        <w:spacing w:line="240" w:lineRule="auto"/>
        <w:rPr>
          <w:del w:id="1589" w:author="Shen, Guning" w:date="2024-03-27T14:36:00Z"/>
          <w:rFonts w:ascii="Times New Roman" w:eastAsia="Times New Roman" w:hAnsi="Times New Roman" w:cs="Times New Roman"/>
          <w:color w:val="000000"/>
          <w:sz w:val="24"/>
          <w:szCs w:val="24"/>
        </w:rPr>
      </w:pPr>
      <w:del w:id="1590" w:author="Shen, Guning" w:date="2024-03-27T14:36:00Z">
        <w:r w:rsidDel="00473C50">
          <w:rPr>
            <w:rFonts w:ascii="Times New Roman" w:eastAsia="Times New Roman" w:hAnsi="Times New Roman" w:cs="Times New Roman"/>
            <w:color w:val="000000"/>
            <w:sz w:val="24"/>
            <w:szCs w:val="24"/>
          </w:rPr>
          <w:tab/>
          <w:delText>file</w:delText>
        </w:r>
      </w:del>
    </w:p>
    <w:p w14:paraId="4ACAAFC0" w14:textId="719DD1D4" w:rsidR="00DB5F02" w:rsidDel="00473C50" w:rsidRDefault="00A96409">
      <w:pPr>
        <w:pBdr>
          <w:top w:val="nil"/>
          <w:left w:val="nil"/>
          <w:bottom w:val="nil"/>
          <w:right w:val="nil"/>
          <w:between w:val="nil"/>
        </w:pBdr>
        <w:spacing w:line="240" w:lineRule="auto"/>
        <w:rPr>
          <w:del w:id="1591" w:author="Shen, Guning" w:date="2024-03-27T14:36:00Z"/>
          <w:rFonts w:ascii="Times New Roman" w:eastAsia="Times New Roman" w:hAnsi="Times New Roman" w:cs="Times New Roman"/>
          <w:color w:val="000000"/>
          <w:sz w:val="24"/>
          <w:szCs w:val="24"/>
        </w:rPr>
      </w:pPr>
      <w:del w:id="1592" w:author="Shen, Guning" w:date="2024-03-27T14:36:00Z">
        <w:r w:rsidDel="00473C50">
          <w:rPr>
            <w:rFonts w:ascii="Times New Roman" w:eastAsia="Times New Roman" w:hAnsi="Times New Roman" w:cs="Times New Roman"/>
            <w:color w:val="000000"/>
            <w:sz w:val="24"/>
            <w:szCs w:val="24"/>
          </w:rPr>
          <w:tab/>
          <w:delText>directory</w:delText>
        </w:r>
      </w:del>
    </w:p>
    <w:p w14:paraId="5CC5373C" w14:textId="67912EF1" w:rsidR="00DB5F02" w:rsidDel="00473C50" w:rsidRDefault="00A96409">
      <w:pPr>
        <w:pBdr>
          <w:top w:val="nil"/>
          <w:left w:val="nil"/>
          <w:bottom w:val="nil"/>
          <w:right w:val="nil"/>
          <w:between w:val="nil"/>
        </w:pBdr>
        <w:spacing w:line="240" w:lineRule="auto"/>
        <w:rPr>
          <w:del w:id="1593" w:author="Shen, Guning" w:date="2024-03-27T14:36:00Z"/>
          <w:rFonts w:ascii="Times New Roman" w:eastAsia="Times New Roman" w:hAnsi="Times New Roman" w:cs="Times New Roman"/>
          <w:color w:val="000000"/>
          <w:sz w:val="24"/>
          <w:szCs w:val="24"/>
        </w:rPr>
      </w:pPr>
      <w:del w:id="1594" w:author="Shen, Guning" w:date="2024-03-27T14:36:00Z">
        <w:r w:rsidDel="00473C50">
          <w:rPr>
            <w:rFonts w:ascii="Times New Roman" w:eastAsia="Times New Roman" w:hAnsi="Times New Roman" w:cs="Times New Roman"/>
            <w:color w:val="000000"/>
            <w:sz w:val="24"/>
            <w:szCs w:val="24"/>
          </w:rPr>
          <w:delText xml:space="preserve">The child </w:delText>
        </w:r>
        <w:r w:rsidDel="00473C50">
          <w:rPr>
            <w:rFonts w:ascii="Courier New" w:eastAsia="Courier New" w:hAnsi="Courier New" w:cs="Courier New"/>
            <w:sz w:val="22"/>
            <w:szCs w:val="22"/>
          </w:rPr>
          <w:delText>codehelper</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of the </w:delText>
        </w:r>
        <w:r w:rsidDel="00473C50">
          <w:rPr>
            <w:rFonts w:ascii="Courier New" w:eastAsia="Courier New" w:hAnsi="Courier New" w:cs="Courier New"/>
            <w:sz w:val="22"/>
            <w:szCs w:val="22"/>
          </w:rPr>
          <w:delText>SuperShell</w:delText>
        </w:r>
        <w:r w:rsidDel="00473C50">
          <w:rPr>
            <w:rFonts w:ascii="Times New Roman" w:eastAsia="Times New Roman" w:hAnsi="Times New Roman" w:cs="Times New Roman"/>
            <w:color w:val="000000"/>
            <w:sz w:val="24"/>
            <w:szCs w:val="24"/>
          </w:rPr>
          <w:delText xml:space="preserve"> subdirectory in the home directory is a:</w:delText>
        </w:r>
      </w:del>
    </w:p>
    <w:p w14:paraId="14E4D483" w14:textId="13689CA8" w:rsidR="00DB5F02" w:rsidDel="00473C50" w:rsidRDefault="00A96409">
      <w:pPr>
        <w:pBdr>
          <w:top w:val="nil"/>
          <w:left w:val="nil"/>
          <w:bottom w:val="nil"/>
          <w:right w:val="nil"/>
          <w:between w:val="nil"/>
        </w:pBdr>
        <w:spacing w:line="240" w:lineRule="auto"/>
        <w:rPr>
          <w:del w:id="1595" w:author="Shen, Guning" w:date="2024-03-27T14:36:00Z"/>
          <w:rFonts w:ascii="Times New Roman" w:eastAsia="Times New Roman" w:hAnsi="Times New Roman" w:cs="Times New Roman"/>
          <w:color w:val="000000"/>
          <w:sz w:val="24"/>
          <w:szCs w:val="24"/>
        </w:rPr>
      </w:pPr>
      <w:del w:id="1596" w:author="Shen, Guning" w:date="2024-03-27T14:36:00Z">
        <w:r w:rsidDel="00473C50">
          <w:rPr>
            <w:rFonts w:ascii="Times New Roman" w:eastAsia="Times New Roman" w:hAnsi="Times New Roman" w:cs="Times New Roman"/>
            <w:color w:val="000000"/>
            <w:sz w:val="24"/>
            <w:szCs w:val="24"/>
          </w:rPr>
          <w:tab/>
          <w:delText>file</w:delText>
        </w:r>
      </w:del>
    </w:p>
    <w:p w14:paraId="29B965A8" w14:textId="75B5CEC6" w:rsidR="00DB5F02" w:rsidDel="00473C50" w:rsidRDefault="00A96409">
      <w:pPr>
        <w:pBdr>
          <w:top w:val="nil"/>
          <w:left w:val="nil"/>
          <w:bottom w:val="nil"/>
          <w:right w:val="nil"/>
          <w:between w:val="nil"/>
        </w:pBdr>
        <w:spacing w:line="240" w:lineRule="auto"/>
        <w:rPr>
          <w:del w:id="1597" w:author="Shen, Guning" w:date="2024-03-27T14:36:00Z"/>
          <w:rFonts w:ascii="Times New Roman" w:eastAsia="Times New Roman" w:hAnsi="Times New Roman" w:cs="Times New Roman"/>
          <w:color w:val="000000"/>
          <w:sz w:val="24"/>
          <w:szCs w:val="24"/>
        </w:rPr>
      </w:pPr>
      <w:del w:id="1598" w:author="Shen, Guning" w:date="2024-03-27T14:36:00Z">
        <w:r w:rsidDel="00473C50">
          <w:rPr>
            <w:rFonts w:ascii="Times New Roman" w:eastAsia="Times New Roman" w:hAnsi="Times New Roman" w:cs="Times New Roman"/>
            <w:color w:val="000000"/>
            <w:sz w:val="24"/>
            <w:szCs w:val="24"/>
          </w:rPr>
          <w:tab/>
          <w:delText>directory</w:delText>
        </w:r>
      </w:del>
    </w:p>
    <w:p w14:paraId="487D9D1F"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0185DB" w14:textId="77777777" w:rsidR="00DB5F02" w:rsidRDefault="00A96409" w:rsidP="00473C50">
      <w:pPr>
        <w:pStyle w:val="Heading2"/>
        <w:rPr>
          <w:rFonts w:eastAsia="Courier New"/>
        </w:rPr>
        <w:pPrChange w:id="1599" w:author="Shen, Guning" w:date="2024-03-27T14:36:00Z">
          <w:pPr>
            <w:pBdr>
              <w:top w:val="nil"/>
              <w:left w:val="nil"/>
              <w:bottom w:val="nil"/>
              <w:right w:val="nil"/>
              <w:between w:val="nil"/>
            </w:pBdr>
            <w:spacing w:after="60" w:line="240" w:lineRule="auto"/>
          </w:pPr>
        </w:pPrChange>
      </w:pPr>
      <w:r>
        <w:rPr>
          <w:rFonts w:eastAsia="Courier New"/>
        </w:rPr>
        <w:t xml:space="preserve">File Attributes and Long Listing </w:t>
      </w:r>
    </w:p>
    <w:p w14:paraId="5378E2F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listings seen so far, we see only the names of files and directories, whereas several file browsers such as the Discovery file browser </w:t>
      </w:r>
      <w:proofErr w:type="gramStart"/>
      <w:r>
        <w:rPr>
          <w:rFonts w:ascii="Times New Roman" w:eastAsia="Times New Roman" w:hAnsi="Times New Roman" w:cs="Times New Roman"/>
          <w:color w:val="000000"/>
          <w:sz w:val="24"/>
          <w:szCs w:val="24"/>
        </w:rPr>
        <w:t>show also</w:t>
      </w:r>
      <w:proofErr w:type="gramEnd"/>
      <w:r>
        <w:rPr>
          <w:rFonts w:ascii="Times New Roman" w:eastAsia="Times New Roman" w:hAnsi="Times New Roman" w:cs="Times New Roman"/>
          <w:color w:val="000000"/>
          <w:sz w:val="24"/>
          <w:szCs w:val="24"/>
        </w:rPr>
        <w:t xml:space="preserve"> their attributes such as size and date of modification. </w:t>
      </w:r>
    </w:p>
    <w:p w14:paraId="5FA93291" w14:textId="77777777" w:rsidR="00DB5F02" w:rsidRDefault="00A96409">
      <w:pPr>
        <w:pBdr>
          <w:top w:val="nil"/>
          <w:left w:val="nil"/>
          <w:bottom w:val="nil"/>
          <w:right w:val="nil"/>
          <w:between w:val="nil"/>
        </w:pBdr>
        <w:spacing w:after="0" w:line="240" w:lineRule="auto"/>
        <w:rPr>
          <w:b/>
          <w:color w:val="000000"/>
        </w:rPr>
      </w:pPr>
      <w:r>
        <w:rPr>
          <w:color w:val="000000"/>
        </w:rPr>
        <w:t xml:space="preserve">Execute </w:t>
      </w:r>
      <w:r>
        <w:rPr>
          <w:rFonts w:ascii="Courier New" w:eastAsia="Courier New" w:hAnsi="Courier New" w:cs="Courier New"/>
          <w:b/>
          <w:color w:val="000000"/>
          <w:sz w:val="22"/>
          <w:szCs w:val="22"/>
        </w:rPr>
        <w:t xml:space="preserve">ls – </w:t>
      </w:r>
      <w:proofErr w:type="gramStart"/>
      <w:r>
        <w:rPr>
          <w:rFonts w:ascii="Courier New" w:eastAsia="Courier New" w:hAnsi="Courier New" w:cs="Courier New"/>
          <w:b/>
          <w:color w:val="000000"/>
          <w:sz w:val="22"/>
          <w:szCs w:val="22"/>
        </w:rPr>
        <w:t>l</w:t>
      </w:r>
      <w:proofErr w:type="gramEnd"/>
      <w:r>
        <w:rPr>
          <w:b/>
          <w:color w:val="000000"/>
        </w:rPr>
        <w:t xml:space="preserve"> </w:t>
      </w:r>
    </w:p>
    <w:p w14:paraId="7905CE06" w14:textId="77777777" w:rsidR="00DB5F02" w:rsidRDefault="00DB5F02">
      <w:pPr>
        <w:pBdr>
          <w:top w:val="nil"/>
          <w:left w:val="nil"/>
          <w:bottom w:val="nil"/>
          <w:right w:val="nil"/>
          <w:between w:val="nil"/>
        </w:pBdr>
        <w:spacing w:after="0" w:line="240" w:lineRule="auto"/>
        <w:rPr>
          <w:color w:val="000000"/>
        </w:rPr>
      </w:pPr>
    </w:p>
    <w:p w14:paraId="6EBDA4DA" w14:textId="77777777" w:rsidR="00DB5F02" w:rsidRDefault="00A96409">
      <w:pPr>
        <w:pBdr>
          <w:top w:val="nil"/>
          <w:left w:val="nil"/>
          <w:bottom w:val="nil"/>
          <w:right w:val="nil"/>
          <w:between w:val="nil"/>
        </w:pBdr>
        <w:spacing w:after="0" w:line="240" w:lineRule="auto"/>
        <w:rPr>
          <w:b/>
          <w:color w:val="000000"/>
        </w:rPr>
      </w:pPr>
      <w:r>
        <w:rPr>
          <w:rFonts w:ascii="Times New Roman" w:eastAsia="Times New Roman" w:hAnsi="Times New Roman" w:cs="Times New Roman"/>
          <w:color w:val="000000"/>
          <w:sz w:val="24"/>
          <w:szCs w:val="24"/>
        </w:rPr>
        <w:t>It displays the attributes of the children of the current directory</w:t>
      </w:r>
      <w:r>
        <w:rPr>
          <w:rFonts w:ascii="Times New Roman" w:eastAsia="Times New Roman" w:hAnsi="Times New Roman" w:cs="Times New Roman"/>
          <w:b/>
          <w:color w:val="000000"/>
          <w:sz w:val="24"/>
          <w:szCs w:val="24"/>
        </w:rPr>
        <w:t>.</w:t>
      </w:r>
    </w:p>
    <w:p w14:paraId="7C6A35F4" w14:textId="77777777" w:rsidR="00DB5F02" w:rsidRDefault="00DB5F02">
      <w:pPr>
        <w:pBdr>
          <w:top w:val="nil"/>
          <w:left w:val="nil"/>
          <w:bottom w:val="nil"/>
          <w:right w:val="nil"/>
          <w:between w:val="nil"/>
        </w:pBdr>
        <w:spacing w:after="0" w:line="240" w:lineRule="auto"/>
        <w:rPr>
          <w:b/>
          <w:color w:val="000000"/>
        </w:rPr>
      </w:pPr>
    </w:p>
    <w:p w14:paraId="11A4CE1A"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ls –l </w:t>
      </w:r>
    </w:p>
    <w:p w14:paraId="7A8363AE"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total 340</w:t>
      </w:r>
    </w:p>
    <w:p w14:paraId="1D93F8CF"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drwxr</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sr</w:t>
      </w:r>
      <w:proofErr w:type="spellEnd"/>
      <w:r>
        <w:rPr>
          <w:rFonts w:ascii="Courier New" w:eastAsia="Courier New" w:hAnsi="Courier New" w:cs="Courier New"/>
          <w:color w:val="000000"/>
          <w:sz w:val="22"/>
          <w:szCs w:val="22"/>
        </w:rPr>
        <w:t xml:space="preserve">-x 3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74 Apr 10 19:16 Bash</w:t>
      </w:r>
    </w:p>
    <w:p w14:paraId="50BCD492"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drwxr</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sr</w:t>
      </w:r>
      <w:proofErr w:type="spellEnd"/>
      <w:r>
        <w:rPr>
          <w:rFonts w:ascii="Courier New" w:eastAsia="Courier New" w:hAnsi="Courier New" w:cs="Courier New"/>
          <w:color w:val="000000"/>
          <w:sz w:val="22"/>
          <w:szCs w:val="22"/>
        </w:rPr>
        <w:t xml:space="preserve">-x 6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122 Apr 10 19:15 Discovery</w:t>
      </w:r>
    </w:p>
    <w:p w14:paraId="7733C7CB"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drwxr</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sr</w:t>
      </w:r>
      <w:proofErr w:type="spellEnd"/>
      <w:r>
        <w:rPr>
          <w:rFonts w:ascii="Courier New" w:eastAsia="Courier New" w:hAnsi="Courier New" w:cs="Courier New"/>
          <w:color w:val="000000"/>
          <w:sz w:val="22"/>
          <w:szCs w:val="22"/>
        </w:rPr>
        <w:t xml:space="preserve">-x 3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72 Apr 10 19:20 </w:t>
      </w:r>
      <w:proofErr w:type="spellStart"/>
      <w:r>
        <w:rPr>
          <w:rFonts w:ascii="Courier New" w:eastAsia="Courier New" w:hAnsi="Courier New" w:cs="Courier New"/>
          <w:color w:val="000000"/>
          <w:sz w:val="22"/>
          <w:szCs w:val="22"/>
        </w:rPr>
        <w:t>DNASubway</w:t>
      </w:r>
      <w:proofErr w:type="spellEnd"/>
    </w:p>
    <w:p w14:paraId="1884A006"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rw</w:t>
      </w:r>
      <w:proofErr w:type="spellEnd"/>
      <w:r>
        <w:rPr>
          <w:rFonts w:ascii="Courier New" w:eastAsia="Courier New" w:hAnsi="Courier New" w:cs="Courier New"/>
          <w:color w:val="000000"/>
          <w:sz w:val="22"/>
          <w:szCs w:val="22"/>
        </w:rPr>
        <w:t xml:space="preserve">-r--r-- 1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0 Apr 10 19:14 downloads.stderr.log</w:t>
      </w:r>
    </w:p>
    <w:p w14:paraId="32FBC199"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rw</w:t>
      </w:r>
      <w:proofErr w:type="spellEnd"/>
      <w:r>
        <w:rPr>
          <w:rFonts w:ascii="Courier New" w:eastAsia="Courier New" w:hAnsi="Courier New" w:cs="Courier New"/>
          <w:color w:val="000000"/>
          <w:sz w:val="22"/>
          <w:szCs w:val="22"/>
        </w:rPr>
        <w:t xml:space="preserve">-r--r-- 1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341095 Apr 10 19:20 downloads.stdout.log</w:t>
      </w:r>
    </w:p>
    <w:p w14:paraId="7F3EE5FE"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drwxr</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sr</w:t>
      </w:r>
      <w:proofErr w:type="spellEnd"/>
      <w:r>
        <w:rPr>
          <w:rFonts w:ascii="Courier New" w:eastAsia="Courier New" w:hAnsi="Courier New" w:cs="Courier New"/>
          <w:color w:val="000000"/>
          <w:sz w:val="22"/>
          <w:szCs w:val="22"/>
        </w:rPr>
        <w:t xml:space="preserve">-x 4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46 Apr 10 19:15 RNA_SEQ_SAMPLES</w:t>
      </w:r>
    </w:p>
    <w:p w14:paraId="2B0A323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rw</w:t>
      </w:r>
      <w:proofErr w:type="spellEnd"/>
      <w:r>
        <w:rPr>
          <w:rFonts w:ascii="Courier New" w:eastAsia="Courier New" w:hAnsi="Courier New" w:cs="Courier New"/>
          <w:color w:val="000000"/>
          <w:sz w:val="22"/>
          <w:szCs w:val="22"/>
        </w:rPr>
        <w:t xml:space="preserve">-r--r-- 1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0 Apr 10 19:43 stderr.txt</w:t>
      </w:r>
    </w:p>
    <w:p w14:paraId="41345173"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rw</w:t>
      </w:r>
      <w:proofErr w:type="spellEnd"/>
      <w:r>
        <w:rPr>
          <w:rFonts w:ascii="Courier New" w:eastAsia="Courier New" w:hAnsi="Courier New" w:cs="Courier New"/>
          <w:color w:val="000000"/>
          <w:sz w:val="22"/>
          <w:szCs w:val="22"/>
        </w:rPr>
        <w:t xml:space="preserve">-r--r-- 1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0 Apr 10 19:43 stdout.txt</w:t>
      </w:r>
    </w:p>
    <w:p w14:paraId="0F2585D7"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drwxr</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sr</w:t>
      </w:r>
      <w:proofErr w:type="spellEnd"/>
      <w:r>
        <w:rPr>
          <w:rFonts w:ascii="Courier New" w:eastAsia="Courier New" w:hAnsi="Courier New" w:cs="Courier New"/>
          <w:color w:val="000000"/>
          <w:sz w:val="22"/>
          <w:szCs w:val="22"/>
        </w:rPr>
        <w:t xml:space="preserve">-x 6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4096 Apr 10 19:31 </w:t>
      </w:r>
      <w:proofErr w:type="spellStart"/>
      <w:r>
        <w:rPr>
          <w:rFonts w:ascii="Courier New" w:eastAsia="Courier New" w:hAnsi="Courier New" w:cs="Courier New"/>
          <w:color w:val="000000"/>
          <w:sz w:val="22"/>
          <w:szCs w:val="22"/>
        </w:rPr>
        <w:t>SuperShell</w:t>
      </w:r>
      <w:proofErr w:type="spellEnd"/>
    </w:p>
    <w:p w14:paraId="2D8C5383"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7B6C8A3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ourier New" w:eastAsia="Courier New" w:hAnsi="Courier New" w:cs="Courier New"/>
          <w:sz w:val="22"/>
          <w:szCs w:val="22"/>
        </w:rPr>
        <w:t>ls</w:t>
      </w:r>
      <w:r>
        <w:rPr>
          <w:rFonts w:ascii="Times New Roman" w:eastAsia="Times New Roman" w:hAnsi="Times New Roman" w:cs="Times New Roman"/>
          <w:color w:val="000000"/>
          <w:sz w:val="24"/>
          <w:szCs w:val="24"/>
        </w:rPr>
        <w:t xml:space="preserve"> stands for listing</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(of child nodes) </w:t>
      </w:r>
      <w:r>
        <w:rPr>
          <w:rFonts w:ascii="Courier New" w:eastAsia="Courier New" w:hAnsi="Courier New" w:cs="Courier New"/>
          <w:sz w:val="22"/>
          <w:szCs w:val="22"/>
        </w:rPr>
        <w:t>and –l</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stands for </w:t>
      </w:r>
      <w:r>
        <w:rPr>
          <w:rFonts w:ascii="Courier New" w:eastAsia="Courier New" w:hAnsi="Courier New" w:cs="Courier New"/>
          <w:sz w:val="22"/>
          <w:szCs w:val="22"/>
        </w:rPr>
        <w:t>long</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Thus,</w:t>
      </w:r>
      <w:r>
        <w:rPr>
          <w:rFonts w:ascii="Courier New" w:eastAsia="Courier New" w:hAnsi="Courier New" w:cs="Courier New"/>
          <w:sz w:val="22"/>
          <w:szCs w:val="22"/>
        </w:rPr>
        <w:t xml:space="preserve"> ls –l</w:t>
      </w:r>
      <w:r>
        <w:rPr>
          <w:rFonts w:ascii="Times New Roman" w:eastAsia="Times New Roman" w:hAnsi="Times New Roman" w:cs="Times New Roman"/>
          <w:color w:val="000000"/>
          <w:sz w:val="24"/>
          <w:szCs w:val="24"/>
        </w:rPr>
        <w:t xml:space="preserve"> stands for long listing</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of children of current directory.  </w:t>
      </w:r>
    </w:p>
    <w:p w14:paraId="0DFFB16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line in the listing gives an indication of how much space (in physical “blocks” rather than bytes) is taken by the descendants of the specified directory.</w:t>
      </w:r>
    </w:p>
    <w:p w14:paraId="2545B0A2"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Like a regular directory listing, a long directory listing shows a line for each child of the specified directory. These lines, together, form a table in which each column corresponds to an attribute of a child. </w:t>
      </w:r>
    </w:p>
    <w:p w14:paraId="7D96061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last column, column 7, of course, is the local name of the child (e.g. </w:t>
      </w:r>
      <w:proofErr w:type="spellStart"/>
      <w:r>
        <w:rPr>
          <w:rFonts w:ascii="Courier New" w:eastAsia="Courier New" w:hAnsi="Courier New" w:cs="Courier New"/>
          <w:sz w:val="22"/>
          <w:szCs w:val="22"/>
        </w:rPr>
        <w:t>DNASubway</w:t>
      </w:r>
      <w:proofErr w:type="spellEnd"/>
      <w:r>
        <w:rPr>
          <w:rFonts w:ascii="Times New Roman" w:eastAsia="Times New Roman" w:hAnsi="Times New Roman" w:cs="Times New Roman"/>
          <w:color w:val="000000"/>
          <w:sz w:val="24"/>
          <w:szCs w:val="24"/>
        </w:rPr>
        <w:t xml:space="preserve">). </w:t>
      </w:r>
    </w:p>
    <w:p w14:paraId="7F75DA34"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column before that, column 6, shows the time of last modification (e.g. </w:t>
      </w:r>
      <w:r>
        <w:rPr>
          <w:rFonts w:ascii="Courier New" w:eastAsia="Courier New" w:hAnsi="Courier New" w:cs="Courier New"/>
          <w:sz w:val="22"/>
          <w:szCs w:val="22"/>
        </w:rPr>
        <w:t>April 10. 19:20</w:t>
      </w:r>
      <w:r>
        <w:rPr>
          <w:rFonts w:ascii="Times New Roman" w:eastAsia="Times New Roman" w:hAnsi="Times New Roman" w:cs="Times New Roman"/>
          <w:color w:val="000000"/>
          <w:sz w:val="24"/>
          <w:szCs w:val="24"/>
        </w:rPr>
        <w:t xml:space="preserve">). </w:t>
      </w:r>
    </w:p>
    <w:p w14:paraId="67410256"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Column 5 is the size of the file or directory in bytes (e.g. </w:t>
      </w:r>
      <w:r>
        <w:rPr>
          <w:rFonts w:ascii="Courier New" w:eastAsia="Courier New" w:hAnsi="Courier New" w:cs="Courier New"/>
          <w:sz w:val="22"/>
          <w:szCs w:val="22"/>
        </w:rPr>
        <w:t>72</w:t>
      </w:r>
      <w:r>
        <w:rPr>
          <w:rFonts w:ascii="Times New Roman" w:eastAsia="Times New Roman" w:hAnsi="Times New Roman" w:cs="Times New Roman"/>
          <w:color w:val="000000"/>
          <w:sz w:val="24"/>
          <w:szCs w:val="24"/>
        </w:rPr>
        <w:t xml:space="preserve">). The size of a directory is the space required to store the names of its children and their </w:t>
      </w:r>
      <w:proofErr w:type="gramStart"/>
      <w:r>
        <w:rPr>
          <w:rFonts w:ascii="Times New Roman" w:eastAsia="Times New Roman" w:hAnsi="Times New Roman" w:cs="Times New Roman"/>
          <w:color w:val="000000"/>
          <w:sz w:val="24"/>
          <w:szCs w:val="24"/>
        </w:rPr>
        <w:t>attributes, and</w:t>
      </w:r>
      <w:proofErr w:type="gramEnd"/>
      <w:r>
        <w:rPr>
          <w:rFonts w:ascii="Times New Roman" w:eastAsia="Times New Roman" w:hAnsi="Times New Roman" w:cs="Times New Roman"/>
          <w:color w:val="000000"/>
          <w:sz w:val="24"/>
          <w:szCs w:val="24"/>
        </w:rPr>
        <w:t xml:space="preserve"> does not include the size of its children. </w:t>
      </w:r>
    </w:p>
    <w:p w14:paraId="44038A6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Columns 3 and 4 identify the owner (e.g. </w:t>
      </w:r>
      <w:proofErr w:type="spellStart"/>
      <w:r>
        <w:rPr>
          <w:rFonts w:ascii="Courier New" w:eastAsia="Courier New" w:hAnsi="Courier New" w:cs="Courier New"/>
          <w:sz w:val="22"/>
          <w:szCs w:val="22"/>
        </w:rPr>
        <w:t>jovyan</w:t>
      </w:r>
      <w:proofErr w:type="spellEnd"/>
      <w:r>
        <w:rPr>
          <w:rFonts w:ascii="Times New Roman" w:eastAsia="Times New Roman" w:hAnsi="Times New Roman" w:cs="Times New Roman"/>
          <w:color w:val="000000"/>
          <w:sz w:val="24"/>
          <w:szCs w:val="24"/>
        </w:rPr>
        <w:t xml:space="preserve">) and group (e.g. 1000) of the child.  </w:t>
      </w:r>
    </w:p>
    <w:p w14:paraId="56E1D0E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second column gives the number of links or parents of the child. In a Linux system, a file can have multiple parents while a directory has only one parent. (This number seems wrong in the implementation we are using)</w:t>
      </w:r>
    </w:p>
    <w:p w14:paraId="30194528"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first column, containing 10 characters, conveys two kinds of information. </w:t>
      </w:r>
    </w:p>
    <w:p w14:paraId="547ECB53"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first character is d or – for a directory or file child, respectively. </w:t>
      </w:r>
    </w:p>
    <w:p w14:paraId="1F4B070C"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other nine characters describe the access list associated with the child. </w:t>
      </w:r>
    </w:p>
    <w:p w14:paraId="1C5A0D4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will learn what access lists and ownership means in the Linux world later.</w:t>
      </w:r>
    </w:p>
    <w:p w14:paraId="45BD6125"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w:t>
      </w:r>
    </w:p>
    <w:p w14:paraId="0D44B34B"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ls –l stdout.txt</w:t>
      </w:r>
    </w:p>
    <w:p w14:paraId="1F9EF87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command will show the attributes of the file </w:t>
      </w:r>
      <w:r>
        <w:rPr>
          <w:rFonts w:ascii="Courier New" w:eastAsia="Courier New" w:hAnsi="Courier New" w:cs="Courier New"/>
          <w:sz w:val="22"/>
          <w:szCs w:val="22"/>
        </w:rPr>
        <w:t>stdout.txt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but not its contents</w:t>
      </w:r>
      <w:r>
        <w:rPr>
          <w:rFonts w:ascii="Times New Roman" w:eastAsia="Times New Roman" w:hAnsi="Times New Roman" w:cs="Times New Roman"/>
          <w:b/>
          <w:color w:val="000000"/>
          <w:sz w:val="24"/>
          <w:szCs w:val="24"/>
        </w:rPr>
        <w:t xml:space="preserve">. </w:t>
      </w:r>
    </w:p>
    <w:p w14:paraId="30AF0496"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Thus</w:t>
      </w:r>
      <w:proofErr w:type="gramEnd"/>
      <w:r>
        <w:rPr>
          <w:rFonts w:ascii="Times New Roman" w:eastAsia="Times New Roman" w:hAnsi="Times New Roman" w:cs="Times New Roman"/>
          <w:color w:val="000000"/>
          <w:sz w:val="24"/>
          <w:szCs w:val="24"/>
        </w:rPr>
        <w:t xml:space="preserve"> it makes sense to list not only list a directory but also a file.</w:t>
      </w:r>
    </w:p>
    <w:p w14:paraId="454FC50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ls command is given multiple specified file/directory names, the result is equivalent to executing the command on each of the specified nodes.</w:t>
      </w:r>
    </w:p>
    <w:p w14:paraId="2046BC3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w:t>
      </w:r>
    </w:p>
    <w:p w14:paraId="54B0656C"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ls –l RNA_SEQ_SAMPLES stdout.txt</w:t>
      </w:r>
    </w:p>
    <w:p w14:paraId="0E2FC458"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try this feature.</w:t>
      </w:r>
    </w:p>
    <w:p w14:paraId="598C0ADB"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w:t>
      </w:r>
    </w:p>
    <w:p w14:paraId="6C8957CF"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ls -l –R RNA_SEQ_SAMPLES</w:t>
      </w:r>
    </w:p>
    <w:p w14:paraId="6BFAA1B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command executes </w:t>
      </w:r>
      <w:r>
        <w:rPr>
          <w:rFonts w:ascii="Courier New" w:eastAsia="Courier New" w:hAnsi="Courier New" w:cs="Courier New"/>
          <w:sz w:val="22"/>
          <w:szCs w:val="22"/>
        </w:rPr>
        <w:t>ls –l</w:t>
      </w:r>
      <w:r>
        <w:rPr>
          <w:rFonts w:ascii="Times New Roman" w:eastAsia="Times New Roman" w:hAnsi="Times New Roman" w:cs="Times New Roman"/>
          <w:color w:val="000000"/>
          <w:sz w:val="24"/>
          <w:szCs w:val="24"/>
        </w:rPr>
        <w:t xml:space="preserve"> on the </w:t>
      </w:r>
      <w:r>
        <w:rPr>
          <w:rFonts w:ascii="Courier New" w:eastAsia="Courier New" w:hAnsi="Courier New" w:cs="Courier New"/>
          <w:sz w:val="22"/>
          <w:szCs w:val="22"/>
        </w:rPr>
        <w:t>RNA_SEQ_SAMPLES</w:t>
      </w:r>
      <w:r>
        <w:rPr>
          <w:rFonts w:ascii="Times New Roman" w:eastAsia="Times New Roman" w:hAnsi="Times New Roman" w:cs="Times New Roman"/>
          <w:color w:val="000000"/>
          <w:sz w:val="24"/>
          <w:szCs w:val="24"/>
        </w:rPr>
        <w:t xml:space="preserve"> and</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each of its descendant directories. It can be used to explore your directory structure.</w:t>
      </w:r>
    </w:p>
    <w:p w14:paraId="091C1ED7" w14:textId="577F65C7" w:rsidR="00DB5F02" w:rsidDel="00473C50" w:rsidRDefault="00A96409">
      <w:pPr>
        <w:pStyle w:val="Heading2"/>
        <w:rPr>
          <w:del w:id="1600" w:author="Shen, Guning" w:date="2024-03-27T14:37:00Z"/>
        </w:rPr>
      </w:pPr>
      <w:del w:id="1601" w:author="Shen, Guning" w:date="2024-03-27T14:37:00Z">
        <w:r w:rsidDel="00473C50">
          <w:delText>Long listing Post-quiz</w:delText>
        </w:r>
      </w:del>
    </w:p>
    <w:p w14:paraId="16D7DABA" w14:textId="4D705617" w:rsidR="00DB5F02" w:rsidDel="00473C50" w:rsidRDefault="00DB5F02">
      <w:pPr>
        <w:pBdr>
          <w:top w:val="nil"/>
          <w:left w:val="nil"/>
          <w:bottom w:val="nil"/>
          <w:right w:val="nil"/>
          <w:between w:val="nil"/>
        </w:pBdr>
        <w:spacing w:line="240" w:lineRule="auto"/>
        <w:rPr>
          <w:del w:id="1602" w:author="Shen, Guning" w:date="2024-03-27T14:37:00Z"/>
          <w:rFonts w:ascii="Times New Roman" w:eastAsia="Times New Roman" w:hAnsi="Times New Roman" w:cs="Times New Roman"/>
          <w:color w:val="000000"/>
          <w:sz w:val="24"/>
          <w:szCs w:val="24"/>
        </w:rPr>
      </w:pPr>
    </w:p>
    <w:p w14:paraId="71EEC305" w14:textId="4052E4D9" w:rsidR="00DB5F02" w:rsidDel="00473C50" w:rsidRDefault="00A96409">
      <w:pPr>
        <w:pStyle w:val="Heading2"/>
        <w:rPr>
          <w:del w:id="1603" w:author="Shen, Guning" w:date="2024-03-27T14:37:00Z"/>
        </w:rPr>
      </w:pPr>
      <w:del w:id="1604" w:author="Shen, Guning" w:date="2024-03-27T14:37:00Z">
        <w:r w:rsidDel="00473C50">
          <w:delText>Anatomy of a Command Pre-Quiz</w:delText>
        </w:r>
      </w:del>
    </w:p>
    <w:p w14:paraId="6FBC9285" w14:textId="04B9F0C6" w:rsidR="00DB5F02" w:rsidDel="00473C50" w:rsidRDefault="00A96409">
      <w:pPr>
        <w:rPr>
          <w:del w:id="1605" w:author="Shen, Guning" w:date="2024-03-27T14:37:00Z"/>
        </w:rPr>
      </w:pPr>
      <w:del w:id="1606" w:author="Shen, Guning" w:date="2024-03-27T14:37:00Z">
        <w:r w:rsidDel="00473C50">
          <w:delText>If the command:</w:delText>
        </w:r>
      </w:del>
    </w:p>
    <w:p w14:paraId="304DF453" w14:textId="5083320C" w:rsidR="00DB5F02" w:rsidDel="00473C50" w:rsidRDefault="00A96409">
      <w:pPr>
        <w:pBdr>
          <w:top w:val="nil"/>
          <w:left w:val="nil"/>
          <w:bottom w:val="nil"/>
          <w:right w:val="nil"/>
          <w:between w:val="nil"/>
        </w:pBdr>
        <w:spacing w:after="60" w:line="240" w:lineRule="auto"/>
        <w:rPr>
          <w:del w:id="1607" w:author="Shen, Guning" w:date="2024-03-27T14:37:00Z"/>
          <w:rFonts w:ascii="Courier New" w:eastAsia="Courier New" w:hAnsi="Courier New" w:cs="Courier New"/>
          <w:color w:val="000000"/>
          <w:sz w:val="22"/>
          <w:szCs w:val="22"/>
        </w:rPr>
      </w:pPr>
      <w:del w:id="1608" w:author="Shen, Guning" w:date="2024-03-27T14:37:00Z">
        <w:r w:rsidDel="00473C50">
          <w:rPr>
            <w:rFonts w:ascii="Courier New" w:eastAsia="Courier New" w:hAnsi="Courier New" w:cs="Courier New"/>
            <w:color w:val="000000"/>
            <w:sz w:val="22"/>
            <w:szCs w:val="22"/>
          </w:rPr>
          <w:delText xml:space="preserve"> ls –l –R RNA_SEQ_SAMPLES </w:delText>
        </w:r>
      </w:del>
    </w:p>
    <w:p w14:paraId="39A2DF4E" w14:textId="7D0285AE" w:rsidR="00DB5F02" w:rsidDel="00473C50" w:rsidRDefault="00A96409">
      <w:pPr>
        <w:rPr>
          <w:del w:id="1609" w:author="Shen, Guning" w:date="2024-03-27T14:37:00Z"/>
        </w:rPr>
      </w:pPr>
      <w:del w:id="1610" w:author="Shen, Guning" w:date="2024-03-27T14:37:00Z">
        <w:r w:rsidDel="00473C50">
          <w:delText xml:space="preserve">corresponds to the sentence </w:delText>
        </w:r>
      </w:del>
    </w:p>
    <w:p w14:paraId="385D944B" w14:textId="00C2657D" w:rsidR="00DB5F02" w:rsidDel="00473C50" w:rsidRDefault="00A96409">
      <w:pPr>
        <w:pBdr>
          <w:top w:val="nil"/>
          <w:left w:val="nil"/>
          <w:bottom w:val="nil"/>
          <w:right w:val="nil"/>
          <w:between w:val="nil"/>
        </w:pBdr>
        <w:spacing w:after="60" w:line="240" w:lineRule="auto"/>
        <w:rPr>
          <w:del w:id="1611" w:author="Shen, Guning" w:date="2024-03-27T14:37:00Z"/>
          <w:rFonts w:ascii="Courier New" w:eastAsia="Courier New" w:hAnsi="Courier New" w:cs="Courier New"/>
          <w:color w:val="000000"/>
          <w:sz w:val="22"/>
          <w:szCs w:val="22"/>
        </w:rPr>
      </w:pPr>
      <w:del w:id="1612" w:author="Shen, Guning" w:date="2024-03-27T14:37:00Z">
        <w:r w:rsidDel="00473C50">
          <w:rPr>
            <w:rFonts w:ascii="Courier New" w:eastAsia="Courier New" w:hAnsi="Courier New" w:cs="Courier New"/>
            <w:color w:val="000000"/>
            <w:sz w:val="22"/>
            <w:szCs w:val="22"/>
          </w:rPr>
          <w:delText>throw the frisbee far and straight</w:delText>
        </w:r>
      </w:del>
    </w:p>
    <w:p w14:paraId="790EDCBB" w14:textId="3A9A2983" w:rsidR="00DB5F02" w:rsidDel="00473C50" w:rsidRDefault="00A96409">
      <w:pPr>
        <w:rPr>
          <w:del w:id="1613" w:author="Shen, Guning" w:date="2024-03-27T14:37:00Z"/>
          <w:b/>
        </w:rPr>
      </w:pPr>
      <w:del w:id="1614" w:author="Shen, Guning" w:date="2024-03-27T14:37:00Z">
        <w:r w:rsidDel="00473C50">
          <w:delText>which of the following are true</w:delText>
        </w:r>
        <w:r w:rsidDel="00473C50">
          <w:rPr>
            <w:b/>
          </w:rPr>
          <w:delText>:</w:delText>
        </w:r>
      </w:del>
    </w:p>
    <w:p w14:paraId="4A36E9D2" w14:textId="0EE508E8" w:rsidR="00DB5F02" w:rsidDel="00473C50" w:rsidRDefault="00A96409">
      <w:pPr>
        <w:rPr>
          <w:del w:id="1615" w:author="Shen, Guning" w:date="2024-03-27T14:37:00Z"/>
          <w:b/>
        </w:rPr>
      </w:pPr>
      <w:del w:id="1616" w:author="Shen, Guning" w:date="2024-03-27T14:37:00Z">
        <w:r w:rsidDel="00473C50">
          <w:rPr>
            <w:rFonts w:ascii="Courier New" w:eastAsia="Courier New" w:hAnsi="Courier New" w:cs="Courier New"/>
            <w:sz w:val="22"/>
            <w:szCs w:val="22"/>
          </w:rPr>
          <w:delText>ls</w:delText>
        </w:r>
        <w:r w:rsidDel="00473C50">
          <w:rPr>
            <w:b/>
          </w:rPr>
          <w:delText xml:space="preserve"> </w:delText>
        </w:r>
        <w:r w:rsidDel="00473C50">
          <w:delText>corresponds to</w:delText>
        </w:r>
        <w:r w:rsidDel="00473C50">
          <w:rPr>
            <w:b/>
          </w:rPr>
          <w:delText xml:space="preserve"> </w:delText>
        </w:r>
        <w:r w:rsidDel="00473C50">
          <w:rPr>
            <w:rFonts w:ascii="Courier New" w:eastAsia="Courier New" w:hAnsi="Courier New" w:cs="Courier New"/>
            <w:sz w:val="22"/>
            <w:szCs w:val="22"/>
          </w:rPr>
          <w:delText>throw</w:delText>
        </w:r>
      </w:del>
    </w:p>
    <w:p w14:paraId="37B4E8BE" w14:textId="4E9418DC" w:rsidR="00DB5F02" w:rsidDel="00473C50" w:rsidRDefault="00A96409">
      <w:pPr>
        <w:rPr>
          <w:del w:id="1617" w:author="Shen, Guning" w:date="2024-03-27T14:37:00Z"/>
          <w:b/>
        </w:rPr>
      </w:pPr>
      <w:del w:id="1618" w:author="Shen, Guning" w:date="2024-03-27T14:37:00Z">
        <w:r w:rsidDel="00473C50">
          <w:rPr>
            <w:rFonts w:ascii="Courier New" w:eastAsia="Courier New" w:hAnsi="Courier New" w:cs="Courier New"/>
            <w:sz w:val="22"/>
            <w:szCs w:val="22"/>
          </w:rPr>
          <w:delText>ls</w:delText>
        </w:r>
        <w:r w:rsidDel="00473C50">
          <w:rPr>
            <w:b/>
          </w:rPr>
          <w:delText xml:space="preserve"> </w:delText>
        </w:r>
        <w:r w:rsidDel="00473C50">
          <w:delText>corresponds to</w:delText>
        </w:r>
        <w:r w:rsidDel="00473C50">
          <w:rPr>
            <w:b/>
          </w:rPr>
          <w:delText xml:space="preserve"> </w:delText>
        </w:r>
        <w:r w:rsidDel="00473C50">
          <w:rPr>
            <w:rFonts w:ascii="Courier New" w:eastAsia="Courier New" w:hAnsi="Courier New" w:cs="Courier New"/>
            <w:sz w:val="22"/>
            <w:szCs w:val="22"/>
          </w:rPr>
          <w:delText>the</w:delText>
        </w:r>
        <w:r w:rsidDel="00473C50">
          <w:rPr>
            <w:b/>
          </w:rPr>
          <w:delText xml:space="preserve"> </w:delText>
        </w:r>
        <w:r w:rsidDel="00473C50">
          <w:rPr>
            <w:rFonts w:ascii="Courier New" w:eastAsia="Courier New" w:hAnsi="Courier New" w:cs="Courier New"/>
            <w:sz w:val="22"/>
            <w:szCs w:val="22"/>
          </w:rPr>
          <w:delText>frisbee</w:delText>
        </w:r>
      </w:del>
    </w:p>
    <w:p w14:paraId="3251977E" w14:textId="2D784415" w:rsidR="00DB5F02" w:rsidDel="00473C50" w:rsidRDefault="00A96409">
      <w:pPr>
        <w:rPr>
          <w:del w:id="1619" w:author="Shen, Guning" w:date="2024-03-27T14:37:00Z"/>
          <w:b/>
        </w:rPr>
      </w:pPr>
      <w:del w:id="1620" w:author="Shen, Guning" w:date="2024-03-27T14:37:00Z">
        <w:r w:rsidDel="00473C50">
          <w:rPr>
            <w:rFonts w:ascii="Courier New" w:eastAsia="Courier New" w:hAnsi="Courier New" w:cs="Courier New"/>
            <w:sz w:val="22"/>
            <w:szCs w:val="22"/>
          </w:rPr>
          <w:delText>ls</w:delText>
        </w:r>
        <w:r w:rsidDel="00473C50">
          <w:rPr>
            <w:b/>
          </w:rPr>
          <w:delText xml:space="preserve"> </w:delText>
        </w:r>
        <w:r w:rsidDel="00473C50">
          <w:delText>corresponds</w:delText>
        </w:r>
        <w:r w:rsidDel="00473C50">
          <w:rPr>
            <w:b/>
          </w:rPr>
          <w:delText xml:space="preserve"> </w:delText>
        </w:r>
        <w:r w:rsidDel="00473C50">
          <w:delText>to</w:delText>
        </w:r>
        <w:r w:rsidDel="00473C50">
          <w:rPr>
            <w:b/>
          </w:rPr>
          <w:delText xml:space="preserve"> </w:delText>
        </w:r>
        <w:r w:rsidDel="00473C50">
          <w:rPr>
            <w:rFonts w:ascii="Courier New" w:eastAsia="Courier New" w:hAnsi="Courier New" w:cs="Courier New"/>
            <w:sz w:val="22"/>
            <w:szCs w:val="22"/>
          </w:rPr>
          <w:delText>far</w:delText>
        </w:r>
        <w:r w:rsidDel="00473C50">
          <w:rPr>
            <w:b/>
          </w:rPr>
          <w:delText xml:space="preserve"> </w:delText>
        </w:r>
        <w:r w:rsidDel="00473C50">
          <w:delText>or</w:delText>
        </w:r>
        <w:r w:rsidDel="00473C50">
          <w:rPr>
            <w:b/>
          </w:rPr>
          <w:delText xml:space="preserve"> </w:delText>
        </w:r>
        <w:r w:rsidDel="00473C50">
          <w:delText>to</w:delText>
        </w:r>
        <w:r w:rsidDel="00473C50">
          <w:rPr>
            <w:b/>
          </w:rPr>
          <w:delText xml:space="preserve"> </w:delText>
        </w:r>
        <w:r w:rsidDel="00473C50">
          <w:rPr>
            <w:rFonts w:ascii="Courier New" w:eastAsia="Courier New" w:hAnsi="Courier New" w:cs="Courier New"/>
            <w:sz w:val="22"/>
            <w:szCs w:val="22"/>
          </w:rPr>
          <w:delText>straight</w:delText>
        </w:r>
      </w:del>
    </w:p>
    <w:p w14:paraId="7F2D87C6" w14:textId="1BB96BD1" w:rsidR="00DB5F02" w:rsidDel="00473C50" w:rsidRDefault="00A96409">
      <w:pPr>
        <w:rPr>
          <w:del w:id="1621" w:author="Shen, Guning" w:date="2024-03-27T14:37:00Z"/>
          <w:b/>
        </w:rPr>
      </w:pPr>
      <w:del w:id="1622" w:author="Shen, Guning" w:date="2024-03-27T14:37:00Z">
        <w:r w:rsidDel="00473C50">
          <w:rPr>
            <w:rFonts w:ascii="Courier New" w:eastAsia="Courier New" w:hAnsi="Courier New" w:cs="Courier New"/>
            <w:sz w:val="22"/>
            <w:szCs w:val="22"/>
          </w:rPr>
          <w:delText>-l</w:delText>
        </w:r>
        <w:r w:rsidDel="00473C50">
          <w:rPr>
            <w:b/>
          </w:rPr>
          <w:delText xml:space="preserve"> </w:delText>
        </w:r>
        <w:r w:rsidDel="00473C50">
          <w:delText>corresponds to</w:delText>
        </w:r>
        <w:r w:rsidDel="00473C50">
          <w:rPr>
            <w:b/>
          </w:rPr>
          <w:delText xml:space="preserve"> </w:delText>
        </w:r>
        <w:r w:rsidDel="00473C50">
          <w:rPr>
            <w:rFonts w:ascii="Courier New" w:eastAsia="Courier New" w:hAnsi="Courier New" w:cs="Courier New"/>
            <w:sz w:val="22"/>
            <w:szCs w:val="22"/>
          </w:rPr>
          <w:delText>throw</w:delText>
        </w:r>
      </w:del>
    </w:p>
    <w:p w14:paraId="10BEB051" w14:textId="06EB8747" w:rsidR="00DB5F02" w:rsidDel="00473C50" w:rsidRDefault="00A96409">
      <w:pPr>
        <w:rPr>
          <w:del w:id="1623" w:author="Shen, Guning" w:date="2024-03-27T14:37:00Z"/>
          <w:b/>
        </w:rPr>
      </w:pPr>
      <w:del w:id="1624" w:author="Shen, Guning" w:date="2024-03-27T14:37:00Z">
        <w:r w:rsidDel="00473C50">
          <w:rPr>
            <w:rFonts w:ascii="Courier New" w:eastAsia="Courier New" w:hAnsi="Courier New" w:cs="Courier New"/>
            <w:sz w:val="22"/>
            <w:szCs w:val="22"/>
          </w:rPr>
          <w:delText>-l</w:delText>
        </w:r>
        <w:r w:rsidDel="00473C50">
          <w:rPr>
            <w:b/>
          </w:rPr>
          <w:delText xml:space="preserve"> </w:delText>
        </w:r>
        <w:r w:rsidDel="00473C50">
          <w:delText>corresponds to</w:delText>
        </w:r>
        <w:r w:rsidDel="00473C50">
          <w:rPr>
            <w:b/>
          </w:rPr>
          <w:delText xml:space="preserve"> </w:delText>
        </w:r>
        <w:r w:rsidDel="00473C50">
          <w:rPr>
            <w:rFonts w:ascii="Courier New" w:eastAsia="Courier New" w:hAnsi="Courier New" w:cs="Courier New"/>
            <w:sz w:val="22"/>
            <w:szCs w:val="22"/>
          </w:rPr>
          <w:delText>the frisbee</w:delText>
        </w:r>
      </w:del>
    </w:p>
    <w:p w14:paraId="7E7ED0CA" w14:textId="50022305" w:rsidR="00DB5F02" w:rsidDel="00473C50" w:rsidRDefault="00A96409">
      <w:pPr>
        <w:rPr>
          <w:del w:id="1625" w:author="Shen, Guning" w:date="2024-03-27T14:37:00Z"/>
          <w:b/>
        </w:rPr>
      </w:pPr>
      <w:del w:id="1626" w:author="Shen, Guning" w:date="2024-03-27T14:37:00Z">
        <w:r w:rsidDel="00473C50">
          <w:rPr>
            <w:rFonts w:ascii="Courier New" w:eastAsia="Courier New" w:hAnsi="Courier New" w:cs="Courier New"/>
            <w:sz w:val="22"/>
            <w:szCs w:val="22"/>
          </w:rPr>
          <w:delText>-l</w:delText>
        </w:r>
        <w:r w:rsidDel="00473C50">
          <w:rPr>
            <w:b/>
          </w:rPr>
          <w:delText xml:space="preserve"> </w:delText>
        </w:r>
        <w:r w:rsidDel="00473C50">
          <w:delText>corresponds</w:delText>
        </w:r>
        <w:r w:rsidDel="00473C50">
          <w:rPr>
            <w:b/>
          </w:rPr>
          <w:delText xml:space="preserve"> </w:delText>
        </w:r>
        <w:r w:rsidDel="00473C50">
          <w:delText>to</w:delText>
        </w:r>
        <w:r w:rsidDel="00473C50">
          <w:rPr>
            <w:b/>
          </w:rPr>
          <w:delText xml:space="preserve"> </w:delText>
        </w:r>
        <w:r w:rsidDel="00473C50">
          <w:rPr>
            <w:rFonts w:ascii="Courier New" w:eastAsia="Courier New" w:hAnsi="Courier New" w:cs="Courier New"/>
            <w:sz w:val="22"/>
            <w:szCs w:val="22"/>
          </w:rPr>
          <w:delText>far</w:delText>
        </w:r>
        <w:r w:rsidDel="00473C50">
          <w:rPr>
            <w:b/>
          </w:rPr>
          <w:delText xml:space="preserve"> </w:delText>
        </w:r>
        <w:r w:rsidDel="00473C50">
          <w:delText>or</w:delText>
        </w:r>
        <w:r w:rsidDel="00473C50">
          <w:rPr>
            <w:b/>
          </w:rPr>
          <w:delText xml:space="preserve"> </w:delText>
        </w:r>
        <w:r w:rsidDel="00473C50">
          <w:delText>to</w:delText>
        </w:r>
        <w:r w:rsidDel="00473C50">
          <w:rPr>
            <w:b/>
          </w:rPr>
          <w:delText xml:space="preserve"> </w:delText>
        </w:r>
        <w:r w:rsidDel="00473C50">
          <w:rPr>
            <w:rFonts w:ascii="Courier New" w:eastAsia="Courier New" w:hAnsi="Courier New" w:cs="Courier New"/>
            <w:sz w:val="22"/>
            <w:szCs w:val="22"/>
          </w:rPr>
          <w:delText>straight</w:delText>
        </w:r>
      </w:del>
    </w:p>
    <w:p w14:paraId="621CCC84" w14:textId="3626A39C" w:rsidR="00DB5F02" w:rsidDel="00473C50" w:rsidRDefault="00A96409">
      <w:pPr>
        <w:rPr>
          <w:del w:id="1627" w:author="Shen, Guning" w:date="2024-03-27T14:37:00Z"/>
          <w:b/>
        </w:rPr>
      </w:pPr>
      <w:del w:id="1628" w:author="Shen, Guning" w:date="2024-03-27T14:37:00Z">
        <w:r w:rsidDel="00473C50">
          <w:rPr>
            <w:rFonts w:ascii="Courier New" w:eastAsia="Courier New" w:hAnsi="Courier New" w:cs="Courier New"/>
            <w:sz w:val="22"/>
            <w:szCs w:val="22"/>
          </w:rPr>
          <w:delText>-R</w:delText>
        </w:r>
        <w:r w:rsidDel="00473C50">
          <w:rPr>
            <w:b/>
          </w:rPr>
          <w:delText xml:space="preserve"> </w:delText>
        </w:r>
        <w:r w:rsidDel="00473C50">
          <w:delText>corresponds to</w:delText>
        </w:r>
        <w:r w:rsidDel="00473C50">
          <w:rPr>
            <w:b/>
          </w:rPr>
          <w:delText xml:space="preserve"> </w:delText>
        </w:r>
        <w:r w:rsidDel="00473C50">
          <w:rPr>
            <w:rFonts w:ascii="Courier New" w:eastAsia="Courier New" w:hAnsi="Courier New" w:cs="Courier New"/>
            <w:sz w:val="22"/>
            <w:szCs w:val="22"/>
          </w:rPr>
          <w:delText>throw</w:delText>
        </w:r>
      </w:del>
    </w:p>
    <w:p w14:paraId="05DEDCF7" w14:textId="688CDE4D" w:rsidR="00DB5F02" w:rsidDel="00473C50" w:rsidRDefault="00A96409">
      <w:pPr>
        <w:rPr>
          <w:del w:id="1629" w:author="Shen, Guning" w:date="2024-03-27T14:37:00Z"/>
          <w:b/>
        </w:rPr>
      </w:pPr>
      <w:del w:id="1630" w:author="Shen, Guning" w:date="2024-03-27T14:37:00Z">
        <w:r w:rsidDel="00473C50">
          <w:rPr>
            <w:rFonts w:ascii="Courier New" w:eastAsia="Courier New" w:hAnsi="Courier New" w:cs="Courier New"/>
            <w:sz w:val="22"/>
            <w:szCs w:val="22"/>
          </w:rPr>
          <w:delText>-R</w:delText>
        </w:r>
        <w:r w:rsidDel="00473C50">
          <w:rPr>
            <w:b/>
          </w:rPr>
          <w:delText xml:space="preserve"> </w:delText>
        </w:r>
        <w:r w:rsidDel="00473C50">
          <w:delText>corresponds to</w:delText>
        </w:r>
        <w:r w:rsidDel="00473C50">
          <w:rPr>
            <w:b/>
          </w:rPr>
          <w:delText xml:space="preserve"> </w:delText>
        </w:r>
        <w:r w:rsidDel="00473C50">
          <w:rPr>
            <w:rFonts w:ascii="Courier New" w:eastAsia="Courier New" w:hAnsi="Courier New" w:cs="Courier New"/>
            <w:sz w:val="22"/>
            <w:szCs w:val="22"/>
          </w:rPr>
          <w:delText>the frisbee</w:delText>
        </w:r>
      </w:del>
    </w:p>
    <w:p w14:paraId="51CFB09E" w14:textId="1FDEA4B0" w:rsidR="00DB5F02" w:rsidDel="00473C50" w:rsidRDefault="00A96409">
      <w:pPr>
        <w:rPr>
          <w:del w:id="1631" w:author="Shen, Guning" w:date="2024-03-27T14:37:00Z"/>
          <w:b/>
        </w:rPr>
      </w:pPr>
      <w:del w:id="1632" w:author="Shen, Guning" w:date="2024-03-27T14:37:00Z">
        <w:r w:rsidDel="00473C50">
          <w:rPr>
            <w:rFonts w:ascii="Courier New" w:eastAsia="Courier New" w:hAnsi="Courier New" w:cs="Courier New"/>
            <w:sz w:val="22"/>
            <w:szCs w:val="22"/>
          </w:rPr>
          <w:delText>-R</w:delText>
        </w:r>
        <w:r w:rsidDel="00473C50">
          <w:rPr>
            <w:b/>
          </w:rPr>
          <w:delText xml:space="preserve"> </w:delText>
        </w:r>
        <w:r w:rsidDel="00473C50">
          <w:delText>corresponds</w:delText>
        </w:r>
        <w:r w:rsidDel="00473C50">
          <w:rPr>
            <w:b/>
          </w:rPr>
          <w:delText xml:space="preserve"> </w:delText>
        </w:r>
        <w:r w:rsidDel="00473C50">
          <w:delText>to</w:delText>
        </w:r>
        <w:r w:rsidDel="00473C50">
          <w:rPr>
            <w:b/>
          </w:rPr>
          <w:delText xml:space="preserve"> </w:delText>
        </w:r>
        <w:r w:rsidDel="00473C50">
          <w:rPr>
            <w:rFonts w:ascii="Courier New" w:eastAsia="Courier New" w:hAnsi="Courier New" w:cs="Courier New"/>
            <w:sz w:val="22"/>
            <w:szCs w:val="22"/>
          </w:rPr>
          <w:delText>far</w:delText>
        </w:r>
        <w:r w:rsidDel="00473C50">
          <w:rPr>
            <w:b/>
          </w:rPr>
          <w:delText xml:space="preserve"> </w:delText>
        </w:r>
        <w:r w:rsidDel="00473C50">
          <w:delText>or</w:delText>
        </w:r>
        <w:r w:rsidDel="00473C50">
          <w:rPr>
            <w:b/>
          </w:rPr>
          <w:delText xml:space="preserve"> </w:delText>
        </w:r>
        <w:r w:rsidDel="00473C50">
          <w:delText>to</w:delText>
        </w:r>
        <w:r w:rsidDel="00473C50">
          <w:rPr>
            <w:b/>
          </w:rPr>
          <w:delText xml:space="preserve"> </w:delText>
        </w:r>
        <w:r w:rsidDel="00473C50">
          <w:rPr>
            <w:rFonts w:ascii="Courier New" w:eastAsia="Courier New" w:hAnsi="Courier New" w:cs="Courier New"/>
            <w:sz w:val="22"/>
            <w:szCs w:val="22"/>
          </w:rPr>
          <w:delText>straight</w:delText>
        </w:r>
      </w:del>
    </w:p>
    <w:p w14:paraId="27B782C7" w14:textId="3AA0E60E" w:rsidR="00DB5F02" w:rsidDel="00473C50" w:rsidRDefault="00A96409">
      <w:pPr>
        <w:rPr>
          <w:del w:id="1633" w:author="Shen, Guning" w:date="2024-03-27T14:37:00Z"/>
          <w:b/>
        </w:rPr>
      </w:pPr>
      <w:del w:id="1634" w:author="Shen, Guning" w:date="2024-03-27T14:37:00Z">
        <w:r w:rsidDel="00473C50">
          <w:rPr>
            <w:rFonts w:ascii="Courier New" w:eastAsia="Courier New" w:hAnsi="Courier New" w:cs="Courier New"/>
            <w:sz w:val="22"/>
            <w:szCs w:val="22"/>
          </w:rPr>
          <w:delText>RNA_SEQ_SAMPLES</w:delText>
        </w:r>
        <w:r w:rsidDel="00473C50">
          <w:rPr>
            <w:b/>
          </w:rPr>
          <w:delText xml:space="preserve"> </w:delText>
        </w:r>
        <w:r w:rsidDel="00473C50">
          <w:delText>corresponds to</w:delText>
        </w:r>
        <w:r w:rsidDel="00473C50">
          <w:rPr>
            <w:b/>
          </w:rPr>
          <w:delText xml:space="preserve"> </w:delText>
        </w:r>
        <w:r w:rsidDel="00473C50">
          <w:rPr>
            <w:rFonts w:ascii="Courier New" w:eastAsia="Courier New" w:hAnsi="Courier New" w:cs="Courier New"/>
            <w:sz w:val="22"/>
            <w:szCs w:val="22"/>
          </w:rPr>
          <w:delText>throw</w:delText>
        </w:r>
      </w:del>
    </w:p>
    <w:p w14:paraId="4620DCEA" w14:textId="6F0C28EA" w:rsidR="00DB5F02" w:rsidDel="00473C50" w:rsidRDefault="00A96409">
      <w:pPr>
        <w:rPr>
          <w:del w:id="1635" w:author="Shen, Guning" w:date="2024-03-27T14:37:00Z"/>
          <w:b/>
        </w:rPr>
      </w:pPr>
      <w:del w:id="1636" w:author="Shen, Guning" w:date="2024-03-27T14:37:00Z">
        <w:r w:rsidDel="00473C50">
          <w:rPr>
            <w:rFonts w:ascii="Courier New" w:eastAsia="Courier New" w:hAnsi="Courier New" w:cs="Courier New"/>
            <w:sz w:val="22"/>
            <w:szCs w:val="22"/>
          </w:rPr>
          <w:delText>RNA_SEQ_SAMPLES</w:delText>
        </w:r>
        <w:r w:rsidDel="00473C50">
          <w:rPr>
            <w:b/>
          </w:rPr>
          <w:delText xml:space="preserve"> </w:delText>
        </w:r>
        <w:r w:rsidDel="00473C50">
          <w:delText>corresponds to</w:delText>
        </w:r>
        <w:r w:rsidDel="00473C50">
          <w:rPr>
            <w:b/>
          </w:rPr>
          <w:delText xml:space="preserve"> </w:delText>
        </w:r>
        <w:r w:rsidDel="00473C50">
          <w:rPr>
            <w:rFonts w:ascii="Courier New" w:eastAsia="Courier New" w:hAnsi="Courier New" w:cs="Courier New"/>
            <w:sz w:val="22"/>
            <w:szCs w:val="22"/>
          </w:rPr>
          <w:delText>the frisbee</w:delText>
        </w:r>
      </w:del>
    </w:p>
    <w:p w14:paraId="75C7E7ED" w14:textId="51261628" w:rsidR="00DB5F02" w:rsidDel="00473C50" w:rsidRDefault="00A96409">
      <w:pPr>
        <w:rPr>
          <w:del w:id="1637" w:author="Shen, Guning" w:date="2024-03-27T14:37:00Z"/>
          <w:b/>
        </w:rPr>
      </w:pPr>
      <w:del w:id="1638" w:author="Shen, Guning" w:date="2024-03-27T14:37:00Z">
        <w:r w:rsidDel="00473C50">
          <w:rPr>
            <w:rFonts w:ascii="Courier New" w:eastAsia="Courier New" w:hAnsi="Courier New" w:cs="Courier New"/>
            <w:sz w:val="22"/>
            <w:szCs w:val="22"/>
          </w:rPr>
          <w:delText>RNA_SEQ_SAMPLES</w:delText>
        </w:r>
        <w:r w:rsidDel="00473C50">
          <w:rPr>
            <w:b/>
          </w:rPr>
          <w:delText xml:space="preserve"> </w:delText>
        </w:r>
        <w:r w:rsidDel="00473C50">
          <w:delText>corresponds</w:delText>
        </w:r>
        <w:r w:rsidDel="00473C50">
          <w:rPr>
            <w:b/>
          </w:rPr>
          <w:delText xml:space="preserve"> </w:delText>
        </w:r>
        <w:r w:rsidDel="00473C50">
          <w:delText>to</w:delText>
        </w:r>
        <w:r w:rsidDel="00473C50">
          <w:rPr>
            <w:b/>
          </w:rPr>
          <w:delText xml:space="preserve"> </w:delText>
        </w:r>
        <w:r w:rsidDel="00473C50">
          <w:rPr>
            <w:rFonts w:ascii="Courier New" w:eastAsia="Courier New" w:hAnsi="Courier New" w:cs="Courier New"/>
            <w:sz w:val="22"/>
            <w:szCs w:val="22"/>
          </w:rPr>
          <w:delText>far</w:delText>
        </w:r>
        <w:r w:rsidDel="00473C50">
          <w:rPr>
            <w:b/>
          </w:rPr>
          <w:delText xml:space="preserve"> </w:delText>
        </w:r>
        <w:r w:rsidDel="00473C50">
          <w:delText>or</w:delText>
        </w:r>
        <w:r w:rsidDel="00473C50">
          <w:rPr>
            <w:b/>
          </w:rPr>
          <w:delText xml:space="preserve"> </w:delText>
        </w:r>
        <w:r w:rsidDel="00473C50">
          <w:delText>to</w:delText>
        </w:r>
        <w:r w:rsidDel="00473C50">
          <w:rPr>
            <w:b/>
          </w:rPr>
          <w:delText xml:space="preserve"> </w:delText>
        </w:r>
        <w:r w:rsidDel="00473C50">
          <w:rPr>
            <w:rFonts w:ascii="Courier New" w:eastAsia="Courier New" w:hAnsi="Courier New" w:cs="Courier New"/>
            <w:sz w:val="22"/>
            <w:szCs w:val="22"/>
          </w:rPr>
          <w:delText>straight</w:delText>
        </w:r>
      </w:del>
    </w:p>
    <w:p w14:paraId="11197705" w14:textId="7CD2648D" w:rsidR="00DB5F02" w:rsidDel="00473C50" w:rsidRDefault="00A96409">
      <w:pPr>
        <w:rPr>
          <w:del w:id="1639" w:author="Shen, Guning" w:date="2024-03-27T14:37:00Z"/>
        </w:rPr>
      </w:pPr>
      <w:del w:id="1640" w:author="Shen, Guning" w:date="2024-03-27T14:37:00Z">
        <w:r w:rsidDel="00473C50">
          <w:delText>Which of the following is true in the command: ls –l –R RNA_SEQ_SAMPLES</w:delText>
        </w:r>
      </w:del>
    </w:p>
    <w:p w14:paraId="18F7C17A" w14:textId="06A12E08" w:rsidR="00DB5F02" w:rsidDel="00473C50" w:rsidRDefault="00A96409">
      <w:pPr>
        <w:rPr>
          <w:del w:id="1641" w:author="Shen, Guning" w:date="2024-03-27T14:37:00Z"/>
        </w:rPr>
      </w:pPr>
      <w:del w:id="1642" w:author="Shen, Guning" w:date="2024-03-27T14:37:00Z">
        <w:r w:rsidDel="00473C50">
          <w:rPr>
            <w:rFonts w:ascii="Courier New" w:eastAsia="Courier New" w:hAnsi="Courier New" w:cs="Courier New"/>
            <w:sz w:val="22"/>
            <w:szCs w:val="22"/>
          </w:rPr>
          <w:delText xml:space="preserve">ls </w:delText>
        </w:r>
        <w:r w:rsidDel="00473C50">
          <w:delText>corresponds to a transitive verb</w:delText>
        </w:r>
      </w:del>
    </w:p>
    <w:p w14:paraId="73C623CF" w14:textId="618DB43E" w:rsidR="00DB5F02" w:rsidDel="00473C50" w:rsidRDefault="00A96409">
      <w:pPr>
        <w:rPr>
          <w:del w:id="1643" w:author="Shen, Guning" w:date="2024-03-27T14:37:00Z"/>
        </w:rPr>
      </w:pPr>
      <w:del w:id="1644" w:author="Shen, Guning" w:date="2024-03-27T14:37:00Z">
        <w:r w:rsidDel="00473C50">
          <w:rPr>
            <w:rFonts w:ascii="Courier New" w:eastAsia="Courier New" w:hAnsi="Courier New" w:cs="Courier New"/>
            <w:sz w:val="22"/>
            <w:szCs w:val="22"/>
          </w:rPr>
          <w:delText>ls</w:delText>
        </w:r>
        <w:r w:rsidDel="00473C50">
          <w:rPr>
            <w:b/>
          </w:rPr>
          <w:delText xml:space="preserve"> </w:delText>
        </w:r>
        <w:r w:rsidDel="00473C50">
          <w:delText>correspond to an object of a transitive verb</w:delText>
        </w:r>
      </w:del>
    </w:p>
    <w:p w14:paraId="1358A8C6" w14:textId="08DB1C2C" w:rsidR="00DB5F02" w:rsidDel="00473C50" w:rsidRDefault="00A96409">
      <w:pPr>
        <w:rPr>
          <w:del w:id="1645" w:author="Shen, Guning" w:date="2024-03-27T14:37:00Z"/>
        </w:rPr>
      </w:pPr>
      <w:del w:id="1646" w:author="Shen, Guning" w:date="2024-03-27T14:37:00Z">
        <w:r w:rsidDel="00473C50">
          <w:rPr>
            <w:rFonts w:ascii="Courier New" w:eastAsia="Courier New" w:hAnsi="Courier New" w:cs="Courier New"/>
            <w:sz w:val="22"/>
            <w:szCs w:val="22"/>
          </w:rPr>
          <w:delText>ls</w:delText>
        </w:r>
        <w:r w:rsidDel="00473C50">
          <w:rPr>
            <w:b/>
          </w:rPr>
          <w:delText xml:space="preserve"> </w:delText>
        </w:r>
        <w:r w:rsidDel="00473C50">
          <w:delText>corresponds</w:delText>
        </w:r>
        <w:r w:rsidDel="00473C50">
          <w:rPr>
            <w:b/>
          </w:rPr>
          <w:delText xml:space="preserve"> </w:delText>
        </w:r>
        <w:r w:rsidDel="00473C50">
          <w:delText>to an adverb</w:delText>
        </w:r>
      </w:del>
    </w:p>
    <w:p w14:paraId="4B4F6F0C" w14:textId="63D51ED7" w:rsidR="00DB5F02" w:rsidDel="00473C50" w:rsidRDefault="00A96409">
      <w:pPr>
        <w:rPr>
          <w:del w:id="1647" w:author="Shen, Guning" w:date="2024-03-27T14:37:00Z"/>
        </w:rPr>
      </w:pPr>
      <w:del w:id="1648" w:author="Shen, Guning" w:date="2024-03-27T14:37:00Z">
        <w:r w:rsidDel="00473C50">
          <w:rPr>
            <w:rFonts w:ascii="Courier New" w:eastAsia="Courier New" w:hAnsi="Courier New" w:cs="Courier New"/>
            <w:sz w:val="22"/>
            <w:szCs w:val="22"/>
          </w:rPr>
          <w:delText>-l</w:delText>
        </w:r>
        <w:r w:rsidDel="00473C50">
          <w:rPr>
            <w:b/>
          </w:rPr>
          <w:delText xml:space="preserve"> </w:delText>
        </w:r>
        <w:r w:rsidDel="00473C50">
          <w:delText>corresponds to a transitive verb</w:delText>
        </w:r>
      </w:del>
    </w:p>
    <w:p w14:paraId="41640543" w14:textId="5162FC71" w:rsidR="00DB5F02" w:rsidDel="00473C50" w:rsidRDefault="00A96409">
      <w:pPr>
        <w:rPr>
          <w:del w:id="1649" w:author="Shen, Guning" w:date="2024-03-27T14:37:00Z"/>
        </w:rPr>
      </w:pPr>
      <w:del w:id="1650" w:author="Shen, Guning" w:date="2024-03-27T14:37:00Z">
        <w:r w:rsidDel="00473C50">
          <w:rPr>
            <w:rFonts w:ascii="Courier New" w:eastAsia="Courier New" w:hAnsi="Courier New" w:cs="Courier New"/>
            <w:sz w:val="22"/>
            <w:szCs w:val="22"/>
          </w:rPr>
          <w:delText>-l</w:delText>
        </w:r>
        <w:r w:rsidDel="00473C50">
          <w:rPr>
            <w:b/>
          </w:rPr>
          <w:delText xml:space="preserve"> </w:delText>
        </w:r>
        <w:r w:rsidDel="00473C50">
          <w:delText>correspond to an object of a transitive verb</w:delText>
        </w:r>
      </w:del>
    </w:p>
    <w:p w14:paraId="352AB661" w14:textId="1DE57682" w:rsidR="00DB5F02" w:rsidDel="00473C50" w:rsidRDefault="00A96409">
      <w:pPr>
        <w:rPr>
          <w:del w:id="1651" w:author="Shen, Guning" w:date="2024-03-27T14:37:00Z"/>
        </w:rPr>
      </w:pPr>
      <w:del w:id="1652" w:author="Shen, Guning" w:date="2024-03-27T14:37:00Z">
        <w:r w:rsidDel="00473C50">
          <w:rPr>
            <w:rFonts w:ascii="Courier New" w:eastAsia="Courier New" w:hAnsi="Courier New" w:cs="Courier New"/>
            <w:sz w:val="22"/>
            <w:szCs w:val="22"/>
          </w:rPr>
          <w:delText>-l</w:delText>
        </w:r>
        <w:r w:rsidDel="00473C50">
          <w:rPr>
            <w:b/>
          </w:rPr>
          <w:delText xml:space="preserve"> </w:delText>
        </w:r>
        <w:r w:rsidDel="00473C50">
          <w:delText>corresponds</w:delText>
        </w:r>
        <w:r w:rsidDel="00473C50">
          <w:rPr>
            <w:b/>
          </w:rPr>
          <w:delText xml:space="preserve"> </w:delText>
        </w:r>
        <w:r w:rsidDel="00473C50">
          <w:delText>to an adverb</w:delText>
        </w:r>
      </w:del>
    </w:p>
    <w:p w14:paraId="42A37550" w14:textId="7BC87377" w:rsidR="00DB5F02" w:rsidDel="00473C50" w:rsidRDefault="00A96409">
      <w:pPr>
        <w:rPr>
          <w:del w:id="1653" w:author="Shen, Guning" w:date="2024-03-27T14:37:00Z"/>
        </w:rPr>
      </w:pPr>
      <w:del w:id="1654" w:author="Shen, Guning" w:date="2024-03-27T14:37:00Z">
        <w:r w:rsidDel="00473C50">
          <w:rPr>
            <w:rFonts w:ascii="Courier New" w:eastAsia="Courier New" w:hAnsi="Courier New" w:cs="Courier New"/>
            <w:sz w:val="22"/>
            <w:szCs w:val="22"/>
          </w:rPr>
          <w:delText>-R</w:delText>
        </w:r>
        <w:r w:rsidDel="00473C50">
          <w:rPr>
            <w:b/>
          </w:rPr>
          <w:delText xml:space="preserve"> </w:delText>
        </w:r>
        <w:r w:rsidDel="00473C50">
          <w:delText>corresponds to a transitive verb</w:delText>
        </w:r>
      </w:del>
    </w:p>
    <w:p w14:paraId="13D8623F" w14:textId="780C2FDE" w:rsidR="00DB5F02" w:rsidDel="00473C50" w:rsidRDefault="00A96409">
      <w:pPr>
        <w:rPr>
          <w:del w:id="1655" w:author="Shen, Guning" w:date="2024-03-27T14:37:00Z"/>
        </w:rPr>
      </w:pPr>
      <w:del w:id="1656" w:author="Shen, Guning" w:date="2024-03-27T14:37:00Z">
        <w:r w:rsidDel="00473C50">
          <w:rPr>
            <w:rFonts w:ascii="Courier New" w:eastAsia="Courier New" w:hAnsi="Courier New" w:cs="Courier New"/>
            <w:sz w:val="22"/>
            <w:szCs w:val="22"/>
          </w:rPr>
          <w:delText>-R</w:delText>
        </w:r>
        <w:r w:rsidDel="00473C50">
          <w:rPr>
            <w:b/>
          </w:rPr>
          <w:delText xml:space="preserve"> </w:delText>
        </w:r>
        <w:r w:rsidDel="00473C50">
          <w:delText>correspond to an object of a transitive verb</w:delText>
        </w:r>
      </w:del>
    </w:p>
    <w:p w14:paraId="6F3DB8BE" w14:textId="7D43E83C" w:rsidR="00DB5F02" w:rsidDel="00473C50" w:rsidRDefault="00A96409">
      <w:pPr>
        <w:rPr>
          <w:del w:id="1657" w:author="Shen, Guning" w:date="2024-03-27T14:37:00Z"/>
        </w:rPr>
      </w:pPr>
      <w:del w:id="1658" w:author="Shen, Guning" w:date="2024-03-27T14:37:00Z">
        <w:r w:rsidDel="00473C50">
          <w:rPr>
            <w:rFonts w:ascii="Courier New" w:eastAsia="Courier New" w:hAnsi="Courier New" w:cs="Courier New"/>
            <w:sz w:val="22"/>
            <w:szCs w:val="22"/>
          </w:rPr>
          <w:delText>-R</w:delText>
        </w:r>
        <w:r w:rsidDel="00473C50">
          <w:rPr>
            <w:b/>
          </w:rPr>
          <w:delText xml:space="preserve"> </w:delText>
        </w:r>
        <w:r w:rsidDel="00473C50">
          <w:delText>corresponds</w:delText>
        </w:r>
        <w:r w:rsidDel="00473C50">
          <w:rPr>
            <w:b/>
          </w:rPr>
          <w:delText xml:space="preserve"> </w:delText>
        </w:r>
        <w:r w:rsidDel="00473C50">
          <w:delText>to an adverb</w:delText>
        </w:r>
      </w:del>
    </w:p>
    <w:p w14:paraId="2DE53128" w14:textId="3E594922" w:rsidR="00DB5F02" w:rsidDel="00473C50" w:rsidRDefault="00A96409">
      <w:pPr>
        <w:rPr>
          <w:del w:id="1659" w:author="Shen, Guning" w:date="2024-03-27T14:37:00Z"/>
        </w:rPr>
      </w:pPr>
      <w:del w:id="1660" w:author="Shen, Guning" w:date="2024-03-27T14:37:00Z">
        <w:r w:rsidDel="00473C50">
          <w:rPr>
            <w:rFonts w:ascii="Courier New" w:eastAsia="Courier New" w:hAnsi="Courier New" w:cs="Courier New"/>
            <w:sz w:val="22"/>
            <w:szCs w:val="22"/>
          </w:rPr>
          <w:delText>RNA_SEQ_SAMPLES</w:delText>
        </w:r>
        <w:r w:rsidDel="00473C50">
          <w:rPr>
            <w:b/>
          </w:rPr>
          <w:delText xml:space="preserve"> </w:delText>
        </w:r>
        <w:r w:rsidDel="00473C50">
          <w:delText>corresponds to a transitive verb</w:delText>
        </w:r>
      </w:del>
    </w:p>
    <w:p w14:paraId="4C9BA72B" w14:textId="74B3F27B" w:rsidR="00DB5F02" w:rsidDel="00473C50" w:rsidRDefault="00A96409">
      <w:pPr>
        <w:rPr>
          <w:del w:id="1661" w:author="Shen, Guning" w:date="2024-03-27T14:37:00Z"/>
        </w:rPr>
      </w:pPr>
      <w:del w:id="1662" w:author="Shen, Guning" w:date="2024-03-27T14:37:00Z">
        <w:r w:rsidDel="00473C50">
          <w:rPr>
            <w:rFonts w:ascii="Courier New" w:eastAsia="Courier New" w:hAnsi="Courier New" w:cs="Courier New"/>
            <w:sz w:val="22"/>
            <w:szCs w:val="22"/>
          </w:rPr>
          <w:delText>RNA_SEQ_SAMPLES</w:delText>
        </w:r>
        <w:r w:rsidDel="00473C50">
          <w:rPr>
            <w:b/>
          </w:rPr>
          <w:delText xml:space="preserve"> </w:delText>
        </w:r>
        <w:r w:rsidDel="00473C50">
          <w:delText>correspond to an object of a transitive verb</w:delText>
        </w:r>
      </w:del>
    </w:p>
    <w:p w14:paraId="0A68FC15" w14:textId="67F0FBB3" w:rsidR="00DB5F02" w:rsidDel="00473C50" w:rsidRDefault="00A96409">
      <w:pPr>
        <w:rPr>
          <w:del w:id="1663" w:author="Shen, Guning" w:date="2024-03-27T14:37:00Z"/>
        </w:rPr>
      </w:pPr>
      <w:del w:id="1664" w:author="Shen, Guning" w:date="2024-03-27T14:37:00Z">
        <w:r w:rsidDel="00473C50">
          <w:rPr>
            <w:rFonts w:ascii="Courier New" w:eastAsia="Courier New" w:hAnsi="Courier New" w:cs="Courier New"/>
            <w:sz w:val="22"/>
            <w:szCs w:val="22"/>
          </w:rPr>
          <w:delText>RNA_SEQ_SAMPLES</w:delText>
        </w:r>
        <w:r w:rsidDel="00473C50">
          <w:rPr>
            <w:b/>
          </w:rPr>
          <w:delText xml:space="preserve"> </w:delText>
        </w:r>
        <w:r w:rsidDel="00473C50">
          <w:delText>corresponds</w:delText>
        </w:r>
        <w:r w:rsidDel="00473C50">
          <w:rPr>
            <w:b/>
          </w:rPr>
          <w:delText xml:space="preserve"> </w:delText>
        </w:r>
        <w:r w:rsidDel="00473C50">
          <w:delText>to an adverb</w:delText>
        </w:r>
      </w:del>
    </w:p>
    <w:p w14:paraId="789B74D6" w14:textId="195DF086" w:rsidR="00DB5F02" w:rsidDel="00473C50" w:rsidRDefault="00A96409">
      <w:pPr>
        <w:rPr>
          <w:del w:id="1665" w:author="Shen, Guning" w:date="2024-03-27T14:37:00Z"/>
        </w:rPr>
      </w:pPr>
      <w:del w:id="1666" w:author="Shen, Guning" w:date="2024-03-27T14:37:00Z">
        <w:r w:rsidDel="00473C50">
          <w:delText xml:space="preserve">In the command, </w:delText>
        </w:r>
        <w:r w:rsidDel="00473C50">
          <w:rPr>
            <w:rFonts w:ascii="Courier New" w:eastAsia="Courier New" w:hAnsi="Courier New" w:cs="Courier New"/>
            <w:sz w:val="22"/>
            <w:szCs w:val="22"/>
          </w:rPr>
          <w:delText>ls –l –R RNA_SEQ_SAMPLES</w:delText>
        </w:r>
        <w:r w:rsidDel="00473C50">
          <w:delText>, which of the following are tokens, that is, character sequences that are processed by without decomposing them into smaller units</w:delText>
        </w:r>
      </w:del>
    </w:p>
    <w:p w14:paraId="7EDE3352" w14:textId="2BD8C2F5" w:rsidR="00DB5F02" w:rsidDel="00473C50" w:rsidRDefault="00A96409">
      <w:pPr>
        <w:pBdr>
          <w:top w:val="nil"/>
          <w:left w:val="nil"/>
          <w:bottom w:val="nil"/>
          <w:right w:val="nil"/>
          <w:between w:val="nil"/>
        </w:pBdr>
        <w:spacing w:after="60" w:line="240" w:lineRule="auto"/>
        <w:rPr>
          <w:del w:id="1667" w:author="Shen, Guning" w:date="2024-03-27T14:37:00Z"/>
          <w:rFonts w:ascii="Courier New" w:eastAsia="Courier New" w:hAnsi="Courier New" w:cs="Courier New"/>
          <w:color w:val="000000"/>
          <w:sz w:val="22"/>
          <w:szCs w:val="22"/>
        </w:rPr>
      </w:pPr>
      <w:del w:id="1668" w:author="Shen, Guning" w:date="2024-03-27T14:37:00Z">
        <w:r w:rsidDel="00473C50">
          <w:rPr>
            <w:rFonts w:ascii="Courier New" w:eastAsia="Courier New" w:hAnsi="Courier New" w:cs="Courier New"/>
            <w:color w:val="000000"/>
            <w:sz w:val="22"/>
            <w:szCs w:val="22"/>
          </w:rPr>
          <w:delText>ls</w:delText>
        </w:r>
      </w:del>
    </w:p>
    <w:p w14:paraId="2D63BB1D" w14:textId="0A438EC8" w:rsidR="00DB5F02" w:rsidDel="00473C50" w:rsidRDefault="00A96409">
      <w:pPr>
        <w:pBdr>
          <w:top w:val="nil"/>
          <w:left w:val="nil"/>
          <w:bottom w:val="nil"/>
          <w:right w:val="nil"/>
          <w:between w:val="nil"/>
        </w:pBdr>
        <w:spacing w:after="60" w:line="240" w:lineRule="auto"/>
        <w:rPr>
          <w:del w:id="1669" w:author="Shen, Guning" w:date="2024-03-27T14:37:00Z"/>
          <w:rFonts w:ascii="Courier New" w:eastAsia="Courier New" w:hAnsi="Courier New" w:cs="Courier New"/>
          <w:color w:val="000000"/>
          <w:sz w:val="22"/>
          <w:szCs w:val="22"/>
        </w:rPr>
      </w:pPr>
      <w:del w:id="1670" w:author="Shen, Guning" w:date="2024-03-27T14:37:00Z">
        <w:r w:rsidDel="00473C50">
          <w:rPr>
            <w:rFonts w:ascii="Courier New" w:eastAsia="Courier New" w:hAnsi="Courier New" w:cs="Courier New"/>
            <w:color w:val="000000"/>
            <w:sz w:val="22"/>
            <w:szCs w:val="22"/>
          </w:rPr>
          <w:delText>-</w:delText>
        </w:r>
      </w:del>
    </w:p>
    <w:p w14:paraId="660E17C8" w14:textId="311A5718" w:rsidR="00DB5F02" w:rsidDel="00473C50" w:rsidRDefault="00A96409">
      <w:pPr>
        <w:pBdr>
          <w:top w:val="nil"/>
          <w:left w:val="nil"/>
          <w:bottom w:val="nil"/>
          <w:right w:val="nil"/>
          <w:between w:val="nil"/>
        </w:pBdr>
        <w:spacing w:after="60" w:line="240" w:lineRule="auto"/>
        <w:rPr>
          <w:del w:id="1671" w:author="Shen, Guning" w:date="2024-03-27T14:37:00Z"/>
          <w:rFonts w:ascii="Courier New" w:eastAsia="Courier New" w:hAnsi="Courier New" w:cs="Courier New"/>
          <w:color w:val="000000"/>
          <w:sz w:val="22"/>
          <w:szCs w:val="22"/>
        </w:rPr>
      </w:pPr>
      <w:del w:id="1672" w:author="Shen, Guning" w:date="2024-03-27T14:37:00Z">
        <w:r w:rsidDel="00473C50">
          <w:rPr>
            <w:rFonts w:ascii="Courier New" w:eastAsia="Courier New" w:hAnsi="Courier New" w:cs="Courier New"/>
            <w:color w:val="000000"/>
            <w:sz w:val="22"/>
            <w:szCs w:val="22"/>
          </w:rPr>
          <w:delText>l</w:delText>
        </w:r>
      </w:del>
    </w:p>
    <w:p w14:paraId="45B3421A" w14:textId="459B6A8A" w:rsidR="00DB5F02" w:rsidDel="00473C50" w:rsidRDefault="00A96409">
      <w:pPr>
        <w:pBdr>
          <w:top w:val="nil"/>
          <w:left w:val="nil"/>
          <w:bottom w:val="nil"/>
          <w:right w:val="nil"/>
          <w:between w:val="nil"/>
        </w:pBdr>
        <w:spacing w:after="60" w:line="240" w:lineRule="auto"/>
        <w:rPr>
          <w:del w:id="1673" w:author="Shen, Guning" w:date="2024-03-27T14:37:00Z"/>
          <w:rFonts w:ascii="Courier New" w:eastAsia="Courier New" w:hAnsi="Courier New" w:cs="Courier New"/>
          <w:color w:val="000000"/>
          <w:sz w:val="22"/>
          <w:szCs w:val="22"/>
        </w:rPr>
      </w:pPr>
      <w:del w:id="1674" w:author="Shen, Guning" w:date="2024-03-27T14:37:00Z">
        <w:r w:rsidDel="00473C50">
          <w:rPr>
            <w:rFonts w:ascii="Courier New" w:eastAsia="Courier New" w:hAnsi="Courier New" w:cs="Courier New"/>
            <w:color w:val="000000"/>
            <w:sz w:val="22"/>
            <w:szCs w:val="22"/>
          </w:rPr>
          <w:delText>RN</w:delText>
        </w:r>
      </w:del>
    </w:p>
    <w:p w14:paraId="08FBAF3F" w14:textId="6D4D491F" w:rsidR="00DB5F02" w:rsidDel="00473C50" w:rsidRDefault="00A96409">
      <w:pPr>
        <w:pBdr>
          <w:top w:val="nil"/>
          <w:left w:val="nil"/>
          <w:bottom w:val="nil"/>
          <w:right w:val="nil"/>
          <w:between w:val="nil"/>
        </w:pBdr>
        <w:spacing w:after="60" w:line="240" w:lineRule="auto"/>
        <w:rPr>
          <w:del w:id="1675" w:author="Shen, Guning" w:date="2024-03-27T14:37:00Z"/>
          <w:rFonts w:ascii="Courier New" w:eastAsia="Courier New" w:hAnsi="Courier New" w:cs="Courier New"/>
          <w:color w:val="000000"/>
          <w:sz w:val="22"/>
          <w:szCs w:val="22"/>
        </w:rPr>
      </w:pPr>
      <w:del w:id="1676" w:author="Shen, Guning" w:date="2024-03-27T14:37:00Z">
        <w:r w:rsidDel="00473C50">
          <w:rPr>
            <w:rFonts w:ascii="Courier New" w:eastAsia="Courier New" w:hAnsi="Courier New" w:cs="Courier New"/>
            <w:color w:val="000000"/>
            <w:sz w:val="22"/>
            <w:szCs w:val="22"/>
          </w:rPr>
          <w:delText>RNA</w:delText>
        </w:r>
      </w:del>
    </w:p>
    <w:p w14:paraId="3A7EC886" w14:textId="66FAA494" w:rsidR="00DB5F02" w:rsidDel="00473C50" w:rsidRDefault="00A96409">
      <w:pPr>
        <w:pBdr>
          <w:top w:val="nil"/>
          <w:left w:val="nil"/>
          <w:bottom w:val="nil"/>
          <w:right w:val="nil"/>
          <w:between w:val="nil"/>
        </w:pBdr>
        <w:spacing w:after="60" w:line="240" w:lineRule="auto"/>
        <w:rPr>
          <w:del w:id="1677" w:author="Shen, Guning" w:date="2024-03-27T14:37:00Z"/>
          <w:rFonts w:ascii="Courier New" w:eastAsia="Courier New" w:hAnsi="Courier New" w:cs="Courier New"/>
          <w:color w:val="000000"/>
          <w:sz w:val="22"/>
          <w:szCs w:val="22"/>
        </w:rPr>
      </w:pPr>
      <w:del w:id="1678" w:author="Shen, Guning" w:date="2024-03-27T14:37:00Z">
        <w:r w:rsidDel="00473C50">
          <w:rPr>
            <w:rFonts w:ascii="Courier New" w:eastAsia="Courier New" w:hAnsi="Courier New" w:cs="Courier New"/>
            <w:color w:val="000000"/>
            <w:sz w:val="22"/>
            <w:szCs w:val="22"/>
          </w:rPr>
          <w:delText>-l</w:delText>
        </w:r>
      </w:del>
    </w:p>
    <w:p w14:paraId="2CDF7ED8" w14:textId="6EC018B5" w:rsidR="00DB5F02" w:rsidDel="00473C50" w:rsidRDefault="00A96409">
      <w:pPr>
        <w:pBdr>
          <w:top w:val="nil"/>
          <w:left w:val="nil"/>
          <w:bottom w:val="nil"/>
          <w:right w:val="nil"/>
          <w:between w:val="nil"/>
        </w:pBdr>
        <w:spacing w:after="60" w:line="240" w:lineRule="auto"/>
        <w:rPr>
          <w:del w:id="1679" w:author="Shen, Guning" w:date="2024-03-27T14:37:00Z"/>
          <w:rFonts w:ascii="Courier New" w:eastAsia="Courier New" w:hAnsi="Courier New" w:cs="Courier New"/>
          <w:color w:val="000000"/>
          <w:sz w:val="22"/>
          <w:szCs w:val="22"/>
        </w:rPr>
      </w:pPr>
      <w:del w:id="1680" w:author="Shen, Guning" w:date="2024-03-27T14:37:00Z">
        <w:r w:rsidDel="00473C50">
          <w:rPr>
            <w:rFonts w:ascii="Courier New" w:eastAsia="Courier New" w:hAnsi="Courier New" w:cs="Courier New"/>
            <w:color w:val="000000"/>
            <w:sz w:val="22"/>
            <w:szCs w:val="22"/>
          </w:rPr>
          <w:delText>-R</w:delText>
        </w:r>
      </w:del>
    </w:p>
    <w:p w14:paraId="1511E6DC" w14:textId="1929635D" w:rsidR="00DB5F02" w:rsidDel="00473C50" w:rsidRDefault="00A96409">
      <w:pPr>
        <w:pBdr>
          <w:top w:val="nil"/>
          <w:left w:val="nil"/>
          <w:bottom w:val="nil"/>
          <w:right w:val="nil"/>
          <w:between w:val="nil"/>
        </w:pBdr>
        <w:spacing w:after="60" w:line="240" w:lineRule="auto"/>
        <w:rPr>
          <w:del w:id="1681" w:author="Shen, Guning" w:date="2024-03-27T14:37:00Z"/>
          <w:rFonts w:ascii="Courier New" w:eastAsia="Courier New" w:hAnsi="Courier New" w:cs="Courier New"/>
          <w:b/>
          <w:color w:val="000000"/>
          <w:sz w:val="22"/>
          <w:szCs w:val="22"/>
        </w:rPr>
      </w:pPr>
      <w:del w:id="1682" w:author="Shen, Guning" w:date="2024-03-27T14:37:00Z">
        <w:r w:rsidDel="00473C50">
          <w:rPr>
            <w:rFonts w:ascii="Courier New" w:eastAsia="Courier New" w:hAnsi="Courier New" w:cs="Courier New"/>
            <w:color w:val="000000"/>
            <w:sz w:val="22"/>
            <w:szCs w:val="22"/>
          </w:rPr>
          <w:delText>RNA_SEQ_SAMPLES</w:delText>
        </w:r>
      </w:del>
    </w:p>
    <w:p w14:paraId="6AD236D9" w14:textId="739A1350" w:rsidR="00DB5F02" w:rsidDel="00473C50" w:rsidRDefault="00A96409">
      <w:pPr>
        <w:rPr>
          <w:del w:id="1683" w:author="Shen, Guning" w:date="2024-03-27T14:37:00Z"/>
        </w:rPr>
      </w:pPr>
      <w:del w:id="1684" w:author="Shen, Guning" w:date="2024-03-27T14:37:00Z">
        <w:r w:rsidDel="00473C50">
          <w:delText xml:space="preserve">In the command:  </w:delText>
        </w:r>
        <w:r w:rsidDel="00473C50">
          <w:rPr>
            <w:rFonts w:ascii="Courier New" w:eastAsia="Courier New" w:hAnsi="Courier New" w:cs="Courier New"/>
            <w:sz w:val="22"/>
            <w:szCs w:val="22"/>
          </w:rPr>
          <w:delText>ls –l –R RNA_SEQ_SAMPLES</w:delText>
        </w:r>
      </w:del>
    </w:p>
    <w:p w14:paraId="1D8F1420" w14:textId="554C4967" w:rsidR="00DB5F02" w:rsidDel="00473C50" w:rsidRDefault="00A96409">
      <w:pPr>
        <w:rPr>
          <w:del w:id="1685" w:author="Shen, Guning" w:date="2024-03-27T14:37:00Z"/>
        </w:rPr>
      </w:pPr>
      <w:del w:id="1686" w:author="Shen, Guning" w:date="2024-03-27T14:37:00Z">
        <w:r w:rsidDel="00473C50">
          <w:delText>which of the following are operation names:</w:delText>
        </w:r>
      </w:del>
    </w:p>
    <w:p w14:paraId="1503DBAE" w14:textId="6BD7AACC" w:rsidR="00DB5F02" w:rsidDel="00473C50" w:rsidRDefault="00A96409">
      <w:pPr>
        <w:pBdr>
          <w:top w:val="nil"/>
          <w:left w:val="nil"/>
          <w:bottom w:val="nil"/>
          <w:right w:val="nil"/>
          <w:between w:val="nil"/>
        </w:pBdr>
        <w:spacing w:after="60" w:line="240" w:lineRule="auto"/>
        <w:rPr>
          <w:del w:id="1687" w:author="Shen, Guning" w:date="2024-03-27T14:37:00Z"/>
          <w:rFonts w:ascii="Courier New" w:eastAsia="Courier New" w:hAnsi="Courier New" w:cs="Courier New"/>
          <w:color w:val="000000"/>
          <w:sz w:val="22"/>
          <w:szCs w:val="22"/>
        </w:rPr>
      </w:pPr>
      <w:del w:id="1688" w:author="Shen, Guning" w:date="2024-03-27T14:37:00Z">
        <w:r w:rsidDel="00473C50">
          <w:rPr>
            <w:rFonts w:ascii="Courier New" w:eastAsia="Courier New" w:hAnsi="Courier New" w:cs="Courier New"/>
            <w:color w:val="000000"/>
            <w:sz w:val="22"/>
            <w:szCs w:val="22"/>
          </w:rPr>
          <w:delText>ls</w:delText>
        </w:r>
      </w:del>
    </w:p>
    <w:p w14:paraId="500F63B3" w14:textId="2ABA6678" w:rsidR="00DB5F02" w:rsidDel="00473C50" w:rsidRDefault="00A96409">
      <w:pPr>
        <w:pBdr>
          <w:top w:val="nil"/>
          <w:left w:val="nil"/>
          <w:bottom w:val="nil"/>
          <w:right w:val="nil"/>
          <w:between w:val="nil"/>
        </w:pBdr>
        <w:spacing w:after="60" w:line="240" w:lineRule="auto"/>
        <w:rPr>
          <w:del w:id="1689" w:author="Shen, Guning" w:date="2024-03-27T14:37:00Z"/>
          <w:rFonts w:ascii="Courier New" w:eastAsia="Courier New" w:hAnsi="Courier New" w:cs="Courier New"/>
          <w:color w:val="000000"/>
          <w:sz w:val="22"/>
          <w:szCs w:val="22"/>
        </w:rPr>
      </w:pPr>
      <w:del w:id="1690" w:author="Shen, Guning" w:date="2024-03-27T14:37:00Z">
        <w:r w:rsidDel="00473C50">
          <w:rPr>
            <w:rFonts w:ascii="Courier New" w:eastAsia="Courier New" w:hAnsi="Courier New" w:cs="Courier New"/>
            <w:color w:val="000000"/>
            <w:sz w:val="22"/>
            <w:szCs w:val="22"/>
          </w:rPr>
          <w:delText>-l</w:delText>
        </w:r>
      </w:del>
    </w:p>
    <w:p w14:paraId="79709A6C" w14:textId="49B42C3C" w:rsidR="00DB5F02" w:rsidDel="00473C50" w:rsidRDefault="00A96409">
      <w:pPr>
        <w:pBdr>
          <w:top w:val="nil"/>
          <w:left w:val="nil"/>
          <w:bottom w:val="nil"/>
          <w:right w:val="nil"/>
          <w:between w:val="nil"/>
        </w:pBdr>
        <w:spacing w:after="60" w:line="240" w:lineRule="auto"/>
        <w:rPr>
          <w:del w:id="1691" w:author="Shen, Guning" w:date="2024-03-27T14:37:00Z"/>
          <w:rFonts w:ascii="Courier New" w:eastAsia="Courier New" w:hAnsi="Courier New" w:cs="Courier New"/>
          <w:color w:val="000000"/>
          <w:sz w:val="22"/>
          <w:szCs w:val="22"/>
        </w:rPr>
      </w:pPr>
      <w:del w:id="1692" w:author="Shen, Guning" w:date="2024-03-27T14:37:00Z">
        <w:r w:rsidDel="00473C50">
          <w:rPr>
            <w:rFonts w:ascii="Courier New" w:eastAsia="Courier New" w:hAnsi="Courier New" w:cs="Courier New"/>
            <w:color w:val="000000"/>
            <w:sz w:val="22"/>
            <w:szCs w:val="22"/>
          </w:rPr>
          <w:delText>-R</w:delText>
        </w:r>
      </w:del>
    </w:p>
    <w:p w14:paraId="6FE11D9D" w14:textId="649DE0A8" w:rsidR="00DB5F02" w:rsidDel="00473C50" w:rsidRDefault="00A96409">
      <w:pPr>
        <w:pBdr>
          <w:top w:val="nil"/>
          <w:left w:val="nil"/>
          <w:bottom w:val="nil"/>
          <w:right w:val="nil"/>
          <w:between w:val="nil"/>
        </w:pBdr>
        <w:spacing w:after="60" w:line="240" w:lineRule="auto"/>
        <w:rPr>
          <w:del w:id="1693" w:author="Shen, Guning" w:date="2024-03-27T14:37:00Z"/>
          <w:rFonts w:ascii="Courier New" w:eastAsia="Courier New" w:hAnsi="Courier New" w:cs="Courier New"/>
          <w:color w:val="000000"/>
          <w:sz w:val="22"/>
          <w:szCs w:val="22"/>
        </w:rPr>
      </w:pPr>
      <w:del w:id="1694" w:author="Shen, Guning" w:date="2024-03-27T14:37:00Z">
        <w:r w:rsidDel="00473C50">
          <w:rPr>
            <w:rFonts w:ascii="Courier New" w:eastAsia="Courier New" w:hAnsi="Courier New" w:cs="Courier New"/>
            <w:color w:val="000000"/>
            <w:sz w:val="22"/>
            <w:szCs w:val="22"/>
          </w:rPr>
          <w:delText>RNA_SEQ_SAMPLES</w:delText>
        </w:r>
      </w:del>
    </w:p>
    <w:p w14:paraId="2A39FDF5" w14:textId="17C06F7D" w:rsidR="00DB5F02" w:rsidDel="00473C50" w:rsidRDefault="00DB5F02">
      <w:pPr>
        <w:rPr>
          <w:del w:id="1695" w:author="Shen, Guning" w:date="2024-03-27T14:37:00Z"/>
        </w:rPr>
      </w:pPr>
    </w:p>
    <w:p w14:paraId="0DD06577" w14:textId="1B6CC332" w:rsidR="00DB5F02" w:rsidDel="00473C50" w:rsidRDefault="00A96409">
      <w:pPr>
        <w:rPr>
          <w:del w:id="1696" w:author="Shen, Guning" w:date="2024-03-27T14:37:00Z"/>
        </w:rPr>
      </w:pPr>
      <w:del w:id="1697" w:author="Shen, Guning" w:date="2024-03-27T14:37:00Z">
        <w:r w:rsidDel="00473C50">
          <w:delText xml:space="preserve">In the command: </w:delText>
        </w:r>
        <w:r w:rsidDel="00473C50">
          <w:rPr>
            <w:rFonts w:ascii="Courier New" w:eastAsia="Courier New" w:hAnsi="Courier New" w:cs="Courier New"/>
            <w:sz w:val="22"/>
            <w:szCs w:val="22"/>
          </w:rPr>
          <w:delText>ls –l –R RNA_SEQ_SAMPLES</w:delText>
        </w:r>
      </w:del>
    </w:p>
    <w:p w14:paraId="0ED14852" w14:textId="415F95C9" w:rsidR="00DB5F02" w:rsidDel="00473C50" w:rsidRDefault="00A96409">
      <w:pPr>
        <w:rPr>
          <w:del w:id="1698" w:author="Shen, Guning" w:date="2024-03-27T14:37:00Z"/>
        </w:rPr>
      </w:pPr>
      <w:del w:id="1699" w:author="Shen, Guning" w:date="2024-03-27T14:37:00Z">
        <w:r w:rsidDel="00473C50">
          <w:delText>which of the following are operands/arguments:</w:delText>
        </w:r>
      </w:del>
    </w:p>
    <w:p w14:paraId="0DD02D36" w14:textId="6B19D96B" w:rsidR="00DB5F02" w:rsidDel="00473C50" w:rsidRDefault="00A96409">
      <w:pPr>
        <w:pBdr>
          <w:top w:val="nil"/>
          <w:left w:val="nil"/>
          <w:bottom w:val="nil"/>
          <w:right w:val="nil"/>
          <w:between w:val="nil"/>
        </w:pBdr>
        <w:spacing w:after="60" w:line="240" w:lineRule="auto"/>
        <w:rPr>
          <w:del w:id="1700" w:author="Shen, Guning" w:date="2024-03-27T14:37:00Z"/>
          <w:rFonts w:ascii="Courier New" w:eastAsia="Courier New" w:hAnsi="Courier New" w:cs="Courier New"/>
          <w:color w:val="000000"/>
          <w:sz w:val="22"/>
          <w:szCs w:val="22"/>
        </w:rPr>
      </w:pPr>
      <w:del w:id="1701" w:author="Shen, Guning" w:date="2024-03-27T14:37:00Z">
        <w:r w:rsidDel="00473C50">
          <w:rPr>
            <w:rFonts w:ascii="Courier New" w:eastAsia="Courier New" w:hAnsi="Courier New" w:cs="Courier New"/>
            <w:color w:val="000000"/>
            <w:sz w:val="22"/>
            <w:szCs w:val="22"/>
          </w:rPr>
          <w:delText>ls</w:delText>
        </w:r>
      </w:del>
    </w:p>
    <w:p w14:paraId="066325AC" w14:textId="55AC2515" w:rsidR="00DB5F02" w:rsidDel="00473C50" w:rsidRDefault="00A96409">
      <w:pPr>
        <w:pBdr>
          <w:top w:val="nil"/>
          <w:left w:val="nil"/>
          <w:bottom w:val="nil"/>
          <w:right w:val="nil"/>
          <w:between w:val="nil"/>
        </w:pBdr>
        <w:spacing w:after="60" w:line="240" w:lineRule="auto"/>
        <w:rPr>
          <w:del w:id="1702" w:author="Shen, Guning" w:date="2024-03-27T14:37:00Z"/>
          <w:rFonts w:ascii="Courier New" w:eastAsia="Courier New" w:hAnsi="Courier New" w:cs="Courier New"/>
          <w:color w:val="000000"/>
          <w:sz w:val="22"/>
          <w:szCs w:val="22"/>
        </w:rPr>
      </w:pPr>
      <w:del w:id="1703" w:author="Shen, Guning" w:date="2024-03-27T14:37:00Z">
        <w:r w:rsidDel="00473C50">
          <w:rPr>
            <w:rFonts w:ascii="Courier New" w:eastAsia="Courier New" w:hAnsi="Courier New" w:cs="Courier New"/>
            <w:color w:val="000000"/>
            <w:sz w:val="22"/>
            <w:szCs w:val="22"/>
          </w:rPr>
          <w:delText>-l</w:delText>
        </w:r>
      </w:del>
    </w:p>
    <w:p w14:paraId="24A8DBAD" w14:textId="471453D3" w:rsidR="00DB5F02" w:rsidDel="00473C50" w:rsidRDefault="00A96409">
      <w:pPr>
        <w:pBdr>
          <w:top w:val="nil"/>
          <w:left w:val="nil"/>
          <w:bottom w:val="nil"/>
          <w:right w:val="nil"/>
          <w:between w:val="nil"/>
        </w:pBdr>
        <w:spacing w:after="60" w:line="240" w:lineRule="auto"/>
        <w:rPr>
          <w:del w:id="1704" w:author="Shen, Guning" w:date="2024-03-27T14:37:00Z"/>
          <w:rFonts w:ascii="Courier New" w:eastAsia="Courier New" w:hAnsi="Courier New" w:cs="Courier New"/>
          <w:color w:val="000000"/>
          <w:sz w:val="22"/>
          <w:szCs w:val="22"/>
        </w:rPr>
      </w:pPr>
      <w:del w:id="1705" w:author="Shen, Guning" w:date="2024-03-27T14:37:00Z">
        <w:r w:rsidDel="00473C50">
          <w:rPr>
            <w:rFonts w:ascii="Courier New" w:eastAsia="Courier New" w:hAnsi="Courier New" w:cs="Courier New"/>
            <w:color w:val="000000"/>
            <w:sz w:val="22"/>
            <w:szCs w:val="22"/>
          </w:rPr>
          <w:delText>-R</w:delText>
        </w:r>
      </w:del>
    </w:p>
    <w:p w14:paraId="7D004B6B" w14:textId="522B0CBF" w:rsidR="00DB5F02" w:rsidDel="00473C50" w:rsidRDefault="00A96409">
      <w:pPr>
        <w:pBdr>
          <w:top w:val="nil"/>
          <w:left w:val="nil"/>
          <w:bottom w:val="nil"/>
          <w:right w:val="nil"/>
          <w:between w:val="nil"/>
        </w:pBdr>
        <w:spacing w:after="60" w:line="240" w:lineRule="auto"/>
        <w:rPr>
          <w:del w:id="1706" w:author="Shen, Guning" w:date="2024-03-27T14:37:00Z"/>
          <w:rFonts w:ascii="Courier New" w:eastAsia="Courier New" w:hAnsi="Courier New" w:cs="Courier New"/>
          <w:color w:val="000000"/>
          <w:sz w:val="22"/>
          <w:szCs w:val="22"/>
        </w:rPr>
      </w:pPr>
      <w:del w:id="1707" w:author="Shen, Guning" w:date="2024-03-27T14:37:00Z">
        <w:r w:rsidDel="00473C50">
          <w:rPr>
            <w:rFonts w:ascii="Courier New" w:eastAsia="Courier New" w:hAnsi="Courier New" w:cs="Courier New"/>
            <w:color w:val="000000"/>
            <w:sz w:val="22"/>
            <w:szCs w:val="22"/>
          </w:rPr>
          <w:delText>RNA_SEQ_SAMPLES</w:delText>
        </w:r>
      </w:del>
    </w:p>
    <w:p w14:paraId="0F5A4455" w14:textId="5894D2AD" w:rsidR="00DB5F02" w:rsidDel="00473C50" w:rsidRDefault="00DB5F02">
      <w:pPr>
        <w:rPr>
          <w:del w:id="1708" w:author="Shen, Guning" w:date="2024-03-27T14:37:00Z"/>
        </w:rPr>
      </w:pPr>
    </w:p>
    <w:p w14:paraId="14FC191E" w14:textId="5E560ED6" w:rsidR="00DB5F02" w:rsidDel="00473C50" w:rsidRDefault="00A96409">
      <w:pPr>
        <w:rPr>
          <w:del w:id="1709" w:author="Shen, Guning" w:date="2024-03-27T14:37:00Z"/>
        </w:rPr>
      </w:pPr>
      <w:del w:id="1710" w:author="Shen, Guning" w:date="2024-03-27T14:37:00Z">
        <w:r w:rsidDel="00473C50">
          <w:delText xml:space="preserve">In the command: </w:delText>
        </w:r>
        <w:r w:rsidDel="00473C50">
          <w:rPr>
            <w:rFonts w:ascii="Courier New" w:eastAsia="Courier New" w:hAnsi="Courier New" w:cs="Courier New"/>
            <w:sz w:val="22"/>
            <w:szCs w:val="22"/>
          </w:rPr>
          <w:delText>ls –l –R RNA_SEQ_SAMPLES</w:delText>
        </w:r>
      </w:del>
    </w:p>
    <w:p w14:paraId="265C5C22" w14:textId="359310E2" w:rsidR="00DB5F02" w:rsidDel="00473C50" w:rsidRDefault="00A96409">
      <w:pPr>
        <w:rPr>
          <w:del w:id="1711" w:author="Shen, Guning" w:date="2024-03-27T14:37:00Z"/>
        </w:rPr>
      </w:pPr>
      <w:del w:id="1712" w:author="Shen, Guning" w:date="2024-03-27T14:37:00Z">
        <w:r w:rsidDel="00473C50">
          <w:delText>which of the following are parameters:</w:delText>
        </w:r>
      </w:del>
    </w:p>
    <w:p w14:paraId="40473BB9" w14:textId="7ADD99C6" w:rsidR="00DB5F02" w:rsidDel="00473C50" w:rsidRDefault="00A96409">
      <w:pPr>
        <w:pBdr>
          <w:top w:val="nil"/>
          <w:left w:val="nil"/>
          <w:bottom w:val="nil"/>
          <w:right w:val="nil"/>
          <w:between w:val="nil"/>
        </w:pBdr>
        <w:spacing w:after="60" w:line="240" w:lineRule="auto"/>
        <w:rPr>
          <w:del w:id="1713" w:author="Shen, Guning" w:date="2024-03-27T14:37:00Z"/>
          <w:rFonts w:ascii="Courier New" w:eastAsia="Courier New" w:hAnsi="Courier New" w:cs="Courier New"/>
          <w:color w:val="000000"/>
          <w:sz w:val="22"/>
          <w:szCs w:val="22"/>
        </w:rPr>
      </w:pPr>
      <w:del w:id="1714" w:author="Shen, Guning" w:date="2024-03-27T14:37:00Z">
        <w:r w:rsidDel="00473C50">
          <w:rPr>
            <w:rFonts w:ascii="Courier New" w:eastAsia="Courier New" w:hAnsi="Courier New" w:cs="Courier New"/>
            <w:color w:val="000000"/>
            <w:sz w:val="22"/>
            <w:szCs w:val="22"/>
          </w:rPr>
          <w:delText>ls</w:delText>
        </w:r>
      </w:del>
    </w:p>
    <w:p w14:paraId="07CB0AF7" w14:textId="0931B9E9" w:rsidR="00DB5F02" w:rsidDel="00473C50" w:rsidRDefault="00A96409">
      <w:pPr>
        <w:pBdr>
          <w:top w:val="nil"/>
          <w:left w:val="nil"/>
          <w:bottom w:val="nil"/>
          <w:right w:val="nil"/>
          <w:between w:val="nil"/>
        </w:pBdr>
        <w:spacing w:after="60" w:line="240" w:lineRule="auto"/>
        <w:rPr>
          <w:del w:id="1715" w:author="Shen, Guning" w:date="2024-03-27T14:37:00Z"/>
          <w:rFonts w:ascii="Courier New" w:eastAsia="Courier New" w:hAnsi="Courier New" w:cs="Courier New"/>
          <w:color w:val="000000"/>
          <w:sz w:val="22"/>
          <w:szCs w:val="22"/>
        </w:rPr>
      </w:pPr>
      <w:del w:id="1716" w:author="Shen, Guning" w:date="2024-03-27T14:37:00Z">
        <w:r w:rsidDel="00473C50">
          <w:rPr>
            <w:rFonts w:ascii="Courier New" w:eastAsia="Courier New" w:hAnsi="Courier New" w:cs="Courier New"/>
            <w:color w:val="000000"/>
            <w:sz w:val="22"/>
            <w:szCs w:val="22"/>
          </w:rPr>
          <w:delText>-l</w:delText>
        </w:r>
      </w:del>
    </w:p>
    <w:p w14:paraId="137068A5" w14:textId="02AA6FD7" w:rsidR="00DB5F02" w:rsidDel="00473C50" w:rsidRDefault="00A96409">
      <w:pPr>
        <w:pBdr>
          <w:top w:val="nil"/>
          <w:left w:val="nil"/>
          <w:bottom w:val="nil"/>
          <w:right w:val="nil"/>
          <w:between w:val="nil"/>
        </w:pBdr>
        <w:spacing w:after="60" w:line="240" w:lineRule="auto"/>
        <w:rPr>
          <w:del w:id="1717" w:author="Shen, Guning" w:date="2024-03-27T14:37:00Z"/>
          <w:rFonts w:ascii="Courier New" w:eastAsia="Courier New" w:hAnsi="Courier New" w:cs="Courier New"/>
          <w:color w:val="000000"/>
          <w:sz w:val="22"/>
          <w:szCs w:val="22"/>
        </w:rPr>
      </w:pPr>
      <w:del w:id="1718" w:author="Shen, Guning" w:date="2024-03-27T14:37:00Z">
        <w:r w:rsidDel="00473C50">
          <w:rPr>
            <w:rFonts w:ascii="Courier New" w:eastAsia="Courier New" w:hAnsi="Courier New" w:cs="Courier New"/>
            <w:color w:val="000000"/>
            <w:sz w:val="22"/>
            <w:szCs w:val="22"/>
          </w:rPr>
          <w:delText>-R</w:delText>
        </w:r>
      </w:del>
    </w:p>
    <w:p w14:paraId="5A6B3D49" w14:textId="63B5B94F" w:rsidR="00DB5F02" w:rsidDel="00473C50" w:rsidRDefault="00A96409">
      <w:pPr>
        <w:pBdr>
          <w:top w:val="nil"/>
          <w:left w:val="nil"/>
          <w:bottom w:val="nil"/>
          <w:right w:val="nil"/>
          <w:between w:val="nil"/>
        </w:pBdr>
        <w:spacing w:after="60" w:line="240" w:lineRule="auto"/>
        <w:rPr>
          <w:del w:id="1719" w:author="Shen, Guning" w:date="2024-03-27T14:37:00Z"/>
          <w:rFonts w:ascii="Courier New" w:eastAsia="Courier New" w:hAnsi="Courier New" w:cs="Courier New"/>
          <w:color w:val="000000"/>
          <w:sz w:val="22"/>
          <w:szCs w:val="22"/>
        </w:rPr>
      </w:pPr>
      <w:del w:id="1720" w:author="Shen, Guning" w:date="2024-03-27T14:37:00Z">
        <w:r w:rsidDel="00473C50">
          <w:rPr>
            <w:rFonts w:ascii="Courier New" w:eastAsia="Courier New" w:hAnsi="Courier New" w:cs="Courier New"/>
            <w:color w:val="000000"/>
            <w:sz w:val="22"/>
            <w:szCs w:val="22"/>
          </w:rPr>
          <w:delText>RNA_SEQ_SAMPLES</w:delText>
        </w:r>
      </w:del>
    </w:p>
    <w:p w14:paraId="5F1AEDF6" w14:textId="77777777" w:rsidR="00DB5F02" w:rsidRDefault="00A96409">
      <w:pPr>
        <w:pStyle w:val="Heading2"/>
      </w:pPr>
      <w:r>
        <w:t>Anatomy of a Command: Natural Language Analogy</w:t>
      </w:r>
    </w:p>
    <w:p w14:paraId="2727EB68"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We have seen above several examples of simple commands, one starting with the word </w:t>
      </w:r>
      <w:proofErr w:type="spellStart"/>
      <w:r>
        <w:rPr>
          <w:rFonts w:ascii="Courier New" w:eastAsia="Courier New" w:hAnsi="Courier New" w:cs="Courier New"/>
          <w:sz w:val="22"/>
          <w:szCs w:val="22"/>
        </w:rPr>
        <w:t>pwd</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and others starting with the word </w:t>
      </w:r>
      <w:r>
        <w:rPr>
          <w:rFonts w:ascii="Courier New" w:eastAsia="Courier New" w:hAnsi="Courier New" w:cs="Courier New"/>
          <w:sz w:val="22"/>
          <w:szCs w:val="22"/>
        </w:rPr>
        <w:t>ls</w:t>
      </w:r>
      <w:r>
        <w:rPr>
          <w:rFonts w:ascii="Times New Roman" w:eastAsia="Times New Roman" w:hAnsi="Times New Roman" w:cs="Times New Roman"/>
          <w:b/>
          <w:color w:val="000000"/>
          <w:sz w:val="24"/>
          <w:szCs w:val="24"/>
        </w:rPr>
        <w:t xml:space="preserve">. </w:t>
      </w:r>
    </w:p>
    <w:p w14:paraId="417EC3FB"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first word in a simple command such as </w:t>
      </w:r>
      <w:r>
        <w:rPr>
          <w:rFonts w:ascii="Courier New" w:eastAsia="Courier New" w:hAnsi="Courier New" w:cs="Courier New"/>
          <w:sz w:val="22"/>
          <w:szCs w:val="22"/>
        </w:rPr>
        <w:t>ls –l -R</w:t>
      </w:r>
      <w:r>
        <w:rPr>
          <w:rFonts w:ascii="Times New Roman" w:eastAsia="Times New Roman" w:hAnsi="Times New Roman" w:cs="Times New Roman"/>
          <w:color w:val="000000"/>
          <w:sz w:val="24"/>
          <w:szCs w:val="24"/>
        </w:rPr>
        <w:t xml:space="preserve"> is an operation name. </w:t>
      </w:r>
    </w:p>
    <w:p w14:paraId="37314DCC" w14:textId="77777777" w:rsidR="00DB5F02" w:rsidRDefault="00A96409">
      <w:pPr>
        <w:rPr>
          <w:rFonts w:ascii="Courier New" w:eastAsia="Courier New" w:hAnsi="Courier New" w:cs="Courier New"/>
          <w:sz w:val="22"/>
          <w:szCs w:val="22"/>
        </w:rPr>
      </w:pPr>
      <w:r>
        <w:t xml:space="preserve">It corresponds to the verb of an imperative sentence such as </w:t>
      </w:r>
      <w:r>
        <w:rPr>
          <w:rFonts w:ascii="Courier New" w:eastAsia="Courier New" w:hAnsi="Courier New" w:cs="Courier New"/>
          <w:sz w:val="22"/>
          <w:szCs w:val="22"/>
        </w:rPr>
        <w:t xml:space="preserve">Play soccer competitively and energetically. </w:t>
      </w:r>
    </w:p>
    <w:p w14:paraId="79826E3C"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Some verbs – in particular transitive verbs – operate on zero more objects (e.g.  </w:t>
      </w:r>
      <w:proofErr w:type="gramStart"/>
      <w:r>
        <w:rPr>
          <w:rFonts w:ascii="Courier New" w:eastAsia="Courier New" w:hAnsi="Courier New" w:cs="Courier New"/>
          <w:sz w:val="22"/>
          <w:szCs w:val="22"/>
        </w:rPr>
        <w:t>play</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play</w:t>
      </w:r>
      <w:r>
        <w:rPr>
          <w:rFonts w:ascii="Times New Roman" w:eastAsia="Times New Roman" w:hAnsi="Times New Roman" w:cs="Times New Roman"/>
          <w:b/>
          <w:color w:val="000000"/>
          <w:sz w:val="24"/>
          <w:szCs w:val="24"/>
        </w:rPr>
        <w:t xml:space="preserve"> </w:t>
      </w:r>
      <w:r>
        <w:rPr>
          <w:rFonts w:ascii="Courier New" w:eastAsia="Courier New" w:hAnsi="Courier New" w:cs="Courier New"/>
          <w:sz w:val="22"/>
          <w:szCs w:val="22"/>
        </w:rPr>
        <w:t>soccer</w:t>
      </w:r>
      <w:r>
        <w:rPr>
          <w:rFonts w:ascii="Times New Roman" w:eastAsia="Times New Roman" w:hAnsi="Times New Roman" w:cs="Times New Roman"/>
          <w:b/>
          <w:i/>
          <w:color w:val="000000"/>
          <w:sz w:val="24"/>
          <w:szCs w:val="24"/>
        </w:rPr>
        <w:t xml:space="preserve">, </w:t>
      </w:r>
      <w:r>
        <w:rPr>
          <w:rFonts w:ascii="Courier New" w:eastAsia="Courier New" w:hAnsi="Courier New" w:cs="Courier New"/>
          <w:sz w:val="22"/>
          <w:szCs w:val="22"/>
        </w:rPr>
        <w:t>play soccer and tennis</w:t>
      </w:r>
      <w:r>
        <w:rPr>
          <w:rFonts w:ascii="Times New Roman" w:eastAsia="Times New Roman" w:hAnsi="Times New Roman" w:cs="Times New Roman"/>
          <w:color w:val="000000"/>
          <w:sz w:val="24"/>
          <w:szCs w:val="24"/>
        </w:rPr>
        <w:t>).</w:t>
      </w:r>
    </w:p>
    <w:p w14:paraId="1BCBFFE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Similarly, some bash operations operate on optional input and output files/directories (e.g. </w:t>
      </w:r>
      <w:r>
        <w:rPr>
          <w:rFonts w:ascii="Courier New" w:eastAsia="Courier New" w:hAnsi="Courier New" w:cs="Courier New"/>
          <w:sz w:val="22"/>
          <w:szCs w:val="22"/>
        </w:rPr>
        <w:t>ls</w:t>
      </w:r>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ls</w:t>
      </w:r>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RNA_SEQ_SAMPLES</w:t>
      </w:r>
      <w:r>
        <w:rPr>
          <w:rFonts w:ascii="Times New Roman" w:eastAsia="Times New Roman" w:hAnsi="Times New Roman" w:cs="Times New Roman"/>
          <w:i/>
          <w:color w:val="000000"/>
          <w:sz w:val="24"/>
          <w:szCs w:val="24"/>
        </w:rPr>
        <w:t xml:space="preserve">; </w:t>
      </w:r>
      <w:r>
        <w:rPr>
          <w:rFonts w:ascii="Courier New" w:eastAsia="Courier New" w:hAnsi="Courier New" w:cs="Courier New"/>
          <w:sz w:val="22"/>
          <w:szCs w:val="22"/>
        </w:rPr>
        <w:t>ls RNA_SEQ_SAMPLES 1_abundance.tsv</w:t>
      </w:r>
      <w:r>
        <w:rPr>
          <w:rFonts w:ascii="Times New Roman" w:eastAsia="Times New Roman" w:hAnsi="Times New Roman" w:cs="Times New Roman"/>
          <w:color w:val="000000"/>
          <w:sz w:val="24"/>
          <w:szCs w:val="24"/>
        </w:rPr>
        <w:t xml:space="preserve">).  </w:t>
      </w:r>
    </w:p>
    <w:p w14:paraId="7C25814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Some verbs can be qualified by zero or more adverbs (e.g. </w:t>
      </w:r>
      <w:r>
        <w:rPr>
          <w:rFonts w:ascii="Courier New" w:eastAsia="Courier New" w:hAnsi="Courier New" w:cs="Courier New"/>
          <w:sz w:val="22"/>
          <w:szCs w:val="22"/>
        </w:rPr>
        <w:t>play competitively</w:t>
      </w:r>
      <w:r>
        <w:rPr>
          <w:rFonts w:ascii="Times New Roman" w:eastAsia="Times New Roman" w:hAnsi="Times New Roman" w:cs="Times New Roman"/>
          <w:b/>
          <w:i/>
          <w:color w:val="000000"/>
          <w:sz w:val="24"/>
          <w:szCs w:val="24"/>
        </w:rPr>
        <w:t>;</w:t>
      </w:r>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play soccer competitively and energetically</w:t>
      </w:r>
      <w:r>
        <w:rPr>
          <w:rFonts w:ascii="Times New Roman" w:eastAsia="Times New Roman" w:hAnsi="Times New Roman" w:cs="Times New Roman"/>
          <w:color w:val="000000"/>
          <w:sz w:val="24"/>
          <w:szCs w:val="24"/>
        </w:rPr>
        <w:t xml:space="preserve">). </w:t>
      </w:r>
    </w:p>
    <w:p w14:paraId="45DCA53B"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Similarly</w:t>
      </w:r>
      <w:proofErr w:type="gramEnd"/>
      <w:r>
        <w:rPr>
          <w:rFonts w:ascii="Times New Roman" w:eastAsia="Times New Roman" w:hAnsi="Times New Roman" w:cs="Times New Roman"/>
          <w:color w:val="000000"/>
          <w:sz w:val="24"/>
          <w:szCs w:val="24"/>
        </w:rPr>
        <w:t xml:space="preserve"> some operations can be customized by optional </w:t>
      </w:r>
      <w:r>
        <w:rPr>
          <w:rFonts w:ascii="Times New Roman" w:eastAsia="Times New Roman" w:hAnsi="Times New Roman" w:cs="Times New Roman"/>
          <w:i/>
          <w:color w:val="000000"/>
          <w:sz w:val="24"/>
          <w:szCs w:val="24"/>
        </w:rPr>
        <w:t>parameters</w:t>
      </w:r>
      <w:r>
        <w:rPr>
          <w:rFonts w:ascii="Times New Roman" w:eastAsia="Times New Roman" w:hAnsi="Times New Roman" w:cs="Times New Roman"/>
          <w:color w:val="000000"/>
          <w:sz w:val="24"/>
          <w:szCs w:val="24"/>
        </w:rPr>
        <w:t xml:space="preserve"> (e.g. </w:t>
      </w:r>
      <w:r>
        <w:rPr>
          <w:rFonts w:ascii="Courier New" w:eastAsia="Courier New" w:hAnsi="Courier New" w:cs="Courier New"/>
          <w:sz w:val="22"/>
          <w:szCs w:val="22"/>
        </w:rPr>
        <w:t>ls –l -a</w:t>
      </w:r>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ls -1 RNA_SEQ_SAMPLES</w:t>
      </w:r>
      <w:r>
        <w:rPr>
          <w:rFonts w:ascii="Times New Roman" w:eastAsia="Times New Roman" w:hAnsi="Times New Roman" w:cs="Times New Roman"/>
          <w:color w:val="000000"/>
          <w:sz w:val="24"/>
          <w:szCs w:val="24"/>
        </w:rPr>
        <w:t>).</w:t>
      </w:r>
    </w:p>
    <w:p w14:paraId="3CBBA3C6"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Thus, commands, operations, (input and output), file nodes, and parameters correspond to imperative sentences, verbs, objects, and adverbs. </w:t>
      </w:r>
    </w:p>
    <w:p w14:paraId="0586A685" w14:textId="77777777" w:rsidR="00DB5F02" w:rsidRDefault="00A96409">
      <w:pPr>
        <w:pStyle w:val="Heading2"/>
      </w:pPr>
      <w:r>
        <w:t>Anatomy of a Command: Implementation-Based</w:t>
      </w:r>
    </w:p>
    <w:p w14:paraId="19AEE9A7" w14:textId="77777777" w:rsidR="00DB5F02" w:rsidRDefault="00A96409">
      <w:pPr>
        <w:pBdr>
          <w:top w:val="nil"/>
          <w:left w:val="nil"/>
          <w:bottom w:val="nil"/>
          <w:right w:val="nil"/>
          <w:between w:val="nil"/>
        </w:pBdr>
        <w:spacing w:line="240" w:lineRule="auto"/>
        <w:rPr>
          <w:rFonts w:ascii="Courier New" w:eastAsia="Courier New" w:hAnsi="Courier New" w:cs="Courier New"/>
          <w:sz w:val="22"/>
          <w:szCs w:val="22"/>
        </w:rPr>
      </w:pPr>
      <w:r>
        <w:rPr>
          <w:rFonts w:ascii="Times New Roman" w:eastAsia="Times New Roman" w:hAnsi="Times New Roman" w:cs="Times New Roman"/>
          <w:color w:val="000000"/>
          <w:sz w:val="24"/>
          <w:szCs w:val="24"/>
        </w:rPr>
        <w:t xml:space="preserve">A more implementation-oriented decomposition of a bash command is based on the notion of </w:t>
      </w:r>
      <w:r>
        <w:rPr>
          <w:rFonts w:ascii="Times New Roman" w:eastAsia="Times New Roman" w:hAnsi="Times New Roman" w:cs="Times New Roman"/>
          <w:i/>
          <w:color w:val="000000"/>
          <w:sz w:val="24"/>
          <w:szCs w:val="24"/>
        </w:rPr>
        <w:t>tokens</w:t>
      </w:r>
      <w:r>
        <w:rPr>
          <w:rFonts w:ascii="Times New Roman" w:eastAsia="Times New Roman" w:hAnsi="Times New Roman" w:cs="Times New Roman"/>
          <w:color w:val="000000"/>
          <w:sz w:val="24"/>
          <w:szCs w:val="24"/>
        </w:rPr>
        <w:t xml:space="preserve">. A sequence of characters without spaces and tabs is a token. Thus, in the </w:t>
      </w:r>
      <w:proofErr w:type="spellStart"/>
      <w:r>
        <w:rPr>
          <w:rFonts w:ascii="Times New Roman" w:eastAsia="Times New Roman" w:hAnsi="Times New Roman" w:cs="Times New Roman"/>
          <w:color w:val="000000"/>
          <w:sz w:val="24"/>
          <w:szCs w:val="24"/>
        </w:rPr>
        <w:t>command:</w:t>
      </w:r>
      <w:r>
        <w:rPr>
          <w:rFonts w:ascii="Courier New" w:eastAsia="Courier New" w:hAnsi="Courier New" w:cs="Courier New"/>
          <w:sz w:val="22"/>
          <w:szCs w:val="22"/>
        </w:rPr>
        <w:t>ls</w:t>
      </w:r>
      <w:proofErr w:type="spellEnd"/>
      <w:r>
        <w:rPr>
          <w:rFonts w:ascii="Courier New" w:eastAsia="Courier New" w:hAnsi="Courier New" w:cs="Courier New"/>
          <w:sz w:val="22"/>
          <w:szCs w:val="22"/>
        </w:rPr>
        <w:t xml:space="preserve"> –l -R RNA_SEQ_SAMPLES</w:t>
      </w:r>
    </w:p>
    <w:p w14:paraId="66465B05"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 four different tokens:</w:t>
      </w:r>
    </w:p>
    <w:p w14:paraId="341EC73A"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ls</w:t>
      </w:r>
    </w:p>
    <w:p w14:paraId="1BCDD1F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-l</w:t>
      </w:r>
    </w:p>
    <w:p w14:paraId="41FBC42C"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-R</w:t>
      </w:r>
    </w:p>
    <w:p w14:paraId="72A1999B"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RNA_SEQ_SAMPLES</w:t>
      </w:r>
    </w:p>
    <w:p w14:paraId="3C8ED668"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4EC41A70" w14:textId="77777777" w:rsidR="00DB5F02" w:rsidRDefault="00A96409">
      <w:pPr>
        <w:pBdr>
          <w:top w:val="nil"/>
          <w:left w:val="nil"/>
          <w:bottom w:val="nil"/>
          <w:right w:val="nil"/>
          <w:between w:val="nil"/>
        </w:pBdr>
        <w:spacing w:line="240" w:lineRule="auto"/>
        <w:rPr>
          <w:rFonts w:ascii="Courier New" w:eastAsia="Courier New" w:hAnsi="Courier New" w:cs="Courier New"/>
          <w:sz w:val="22"/>
          <w:szCs w:val="22"/>
        </w:rPr>
      </w:pPr>
      <w:r>
        <w:rPr>
          <w:rFonts w:ascii="Times New Roman" w:eastAsia="Times New Roman" w:hAnsi="Times New Roman" w:cs="Times New Roman"/>
          <w:color w:val="000000"/>
          <w:sz w:val="24"/>
          <w:szCs w:val="24"/>
        </w:rPr>
        <w:t xml:space="preserve">A sequence of characters enclosed in double quotes is also a token. Thus, the command: </w:t>
      </w:r>
      <w:r>
        <w:rPr>
          <w:rFonts w:ascii="Courier New" w:eastAsia="Courier New" w:hAnsi="Courier New" w:cs="Courier New"/>
          <w:sz w:val="22"/>
          <w:szCs w:val="22"/>
        </w:rPr>
        <w:t xml:space="preserve">ls “RNA SEQ SAMPLES” </w:t>
      </w:r>
    </w:p>
    <w:p w14:paraId="54371F8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 two tokens:</w:t>
      </w:r>
    </w:p>
    <w:p w14:paraId="61C1DDB4"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ls </w:t>
      </w:r>
    </w:p>
    <w:p w14:paraId="656323CC"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RNA SEQ SAMPLES</w:t>
      </w:r>
    </w:p>
    <w:p w14:paraId="2761280C"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bash command is a sequence of tokens. </w:t>
      </w:r>
    </w:p>
    <w:p w14:paraId="554A0D27"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first token is an </w:t>
      </w:r>
      <w:r>
        <w:rPr>
          <w:rFonts w:ascii="Times New Roman" w:eastAsia="Times New Roman" w:hAnsi="Times New Roman" w:cs="Times New Roman"/>
          <w:i/>
          <w:color w:val="000000"/>
          <w:sz w:val="24"/>
          <w:szCs w:val="24"/>
        </w:rPr>
        <w:t>operation</w:t>
      </w:r>
      <w:r>
        <w:rPr>
          <w:rFonts w:ascii="Times New Roman" w:eastAsia="Times New Roman" w:hAnsi="Times New Roman" w:cs="Times New Roman"/>
          <w:color w:val="000000"/>
          <w:sz w:val="24"/>
          <w:szCs w:val="24"/>
        </w:rPr>
        <w:t xml:space="preserve"> name. </w:t>
      </w:r>
    </w:p>
    <w:p w14:paraId="14E7853C"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can be followed by parameters and names of input and output files. These are all called the operation </w:t>
      </w:r>
      <w:r>
        <w:rPr>
          <w:rFonts w:ascii="Times New Roman" w:eastAsia="Times New Roman" w:hAnsi="Times New Roman" w:cs="Times New Roman"/>
          <w:i/>
          <w:color w:val="000000"/>
          <w:sz w:val="24"/>
          <w:szCs w:val="24"/>
        </w:rPr>
        <w:t>arguments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or</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i/>
          <w:color w:val="000000"/>
          <w:sz w:val="24"/>
          <w:szCs w:val="24"/>
        </w:rPr>
        <w:t>operands</w:t>
      </w:r>
      <w:r>
        <w:rPr>
          <w:rFonts w:ascii="Times New Roman" w:eastAsia="Times New Roman" w:hAnsi="Times New Roman" w:cs="Times New Roman"/>
          <w:color w:val="000000"/>
          <w:sz w:val="24"/>
          <w:szCs w:val="24"/>
        </w:rPr>
        <w:t xml:space="preserve">. The sequence of arguments of an operation is its </w:t>
      </w:r>
      <w:r>
        <w:rPr>
          <w:rFonts w:ascii="Times New Roman" w:eastAsia="Times New Roman" w:hAnsi="Times New Roman" w:cs="Times New Roman"/>
          <w:i/>
          <w:color w:val="000000"/>
          <w:sz w:val="24"/>
          <w:szCs w:val="24"/>
        </w:rPr>
        <w:t>argument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i/>
          <w:color w:val="000000"/>
          <w:sz w:val="24"/>
          <w:szCs w:val="24"/>
        </w:rPr>
        <w:t>operand list</w:t>
      </w:r>
      <w:r>
        <w:rPr>
          <w:rFonts w:ascii="Times New Roman" w:eastAsia="Times New Roman" w:hAnsi="Times New Roman" w:cs="Times New Roman"/>
          <w:color w:val="000000"/>
          <w:sz w:val="24"/>
          <w:szCs w:val="24"/>
        </w:rPr>
        <w:t xml:space="preserve">. </w:t>
      </w:r>
    </w:p>
    <w:p w14:paraId="10EF1023"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DNA Subway, we clicked on preselected applications to run them. In Discovery, we used a special application manager to search for and launch arbitrary predefined and programmer-defined applications known to Discovery’s operating system.</w:t>
      </w:r>
    </w:p>
    <w:p w14:paraId="3E4AD12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bash, we execute an application by entering its name as the first word in a command and specify parameters and input and output files and directories after the application name. </w:t>
      </w:r>
    </w:p>
    <w:p w14:paraId="5747899B"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DNASubway</w:t>
      </w:r>
      <w:proofErr w:type="spellEnd"/>
      <w:r>
        <w:rPr>
          <w:rFonts w:ascii="Times New Roman" w:eastAsia="Times New Roman" w:hAnsi="Times New Roman" w:cs="Times New Roman"/>
          <w:color w:val="000000"/>
          <w:sz w:val="24"/>
          <w:szCs w:val="24"/>
        </w:rPr>
        <w:t xml:space="preserve">, Discovery, and bash are all united in that they have notions of application names, input and output files/directories, and application parameters – they simply provide user-interfaces to specify these components of application-launch data. </w:t>
      </w:r>
      <w:proofErr w:type="spellStart"/>
      <w:r>
        <w:rPr>
          <w:rFonts w:ascii="Times New Roman" w:eastAsia="Times New Roman" w:hAnsi="Times New Roman" w:cs="Times New Roman"/>
          <w:color w:val="000000"/>
          <w:sz w:val="24"/>
          <w:szCs w:val="24"/>
        </w:rPr>
        <w:t>DNASubway</w:t>
      </w:r>
      <w:proofErr w:type="spellEnd"/>
      <w:r>
        <w:rPr>
          <w:rFonts w:ascii="Times New Roman" w:eastAsia="Times New Roman" w:hAnsi="Times New Roman" w:cs="Times New Roman"/>
          <w:color w:val="000000"/>
          <w:sz w:val="24"/>
          <w:szCs w:val="24"/>
        </w:rPr>
        <w:t xml:space="preserve"> and Discovery can be viewed as </w:t>
      </w:r>
      <w:r>
        <w:rPr>
          <w:rFonts w:ascii="Times New Roman" w:eastAsia="Times New Roman" w:hAnsi="Times New Roman" w:cs="Times New Roman"/>
          <w:i/>
          <w:color w:val="000000"/>
          <w:sz w:val="24"/>
          <w:szCs w:val="24"/>
        </w:rPr>
        <w:t>GUI-based</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rather than line-based</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i/>
          <w:color w:val="000000"/>
          <w:sz w:val="24"/>
          <w:szCs w:val="24"/>
        </w:rPr>
        <w:t>interpreters</w:t>
      </w:r>
      <w:r>
        <w:rPr>
          <w:rFonts w:ascii="Times New Roman" w:eastAsia="Times New Roman" w:hAnsi="Times New Roman" w:cs="Times New Roman"/>
          <w:color w:val="000000"/>
          <w:sz w:val="24"/>
          <w:szCs w:val="24"/>
        </w:rPr>
        <w:t xml:space="preserve"> of commands, where commands are instructions that can be used to start and compose applications and view and manipulate the file system.</w:t>
      </w:r>
    </w:p>
    <w:p w14:paraId="6E76EC7A" w14:textId="2DEC6958" w:rsidR="00DB5F02" w:rsidDel="00473C50" w:rsidRDefault="00A96409">
      <w:pPr>
        <w:pStyle w:val="Heading2"/>
        <w:rPr>
          <w:del w:id="1721" w:author="Shen, Guning" w:date="2024-03-27T14:37:00Z"/>
        </w:rPr>
      </w:pPr>
      <w:del w:id="1722" w:author="Shen, Guning" w:date="2024-03-27T14:37:00Z">
        <w:r w:rsidDel="00473C50">
          <w:delText>Anatomy of a Command Post-Quiz</w:delText>
        </w:r>
      </w:del>
    </w:p>
    <w:p w14:paraId="635AF71C" w14:textId="6192176E" w:rsidR="00DB5F02" w:rsidDel="00473C50" w:rsidRDefault="00DB5F02">
      <w:pPr>
        <w:pBdr>
          <w:top w:val="nil"/>
          <w:left w:val="nil"/>
          <w:bottom w:val="nil"/>
          <w:right w:val="nil"/>
          <w:between w:val="nil"/>
        </w:pBdr>
        <w:spacing w:line="240" w:lineRule="auto"/>
        <w:rPr>
          <w:del w:id="1723" w:author="Shen, Guning" w:date="2024-03-27T14:37:00Z"/>
          <w:rFonts w:ascii="Times New Roman" w:eastAsia="Times New Roman" w:hAnsi="Times New Roman" w:cs="Times New Roman"/>
          <w:color w:val="000000"/>
          <w:sz w:val="24"/>
          <w:szCs w:val="24"/>
        </w:rPr>
      </w:pPr>
    </w:p>
    <w:p w14:paraId="33C6D180" w14:textId="45A4B600" w:rsidR="00DB5F02" w:rsidDel="00473C50" w:rsidRDefault="00A96409">
      <w:pPr>
        <w:pStyle w:val="Heading2"/>
        <w:rPr>
          <w:del w:id="1724" w:author="Shen, Guning" w:date="2024-03-27T14:37:00Z"/>
        </w:rPr>
      </w:pPr>
      <w:del w:id="1725" w:author="Shen, Guning" w:date="2024-03-27T14:37:00Z">
        <w:r w:rsidDel="00473C50">
          <w:delText>cd Pre-Quiz</w:delText>
        </w:r>
      </w:del>
    </w:p>
    <w:p w14:paraId="6D5FFDA7" w14:textId="640122B5" w:rsidR="00DB5F02" w:rsidDel="00473C50" w:rsidRDefault="00A96409">
      <w:pPr>
        <w:rPr>
          <w:del w:id="1726" w:author="Shen, Guning" w:date="2024-03-27T14:37:00Z"/>
        </w:rPr>
      </w:pPr>
      <w:del w:id="1727" w:author="Shen, Guning" w:date="2024-03-27T14:37:00Z">
        <w:r w:rsidDel="00473C50">
          <w:delText xml:space="preserve">You may need to execute one or more </w:delText>
        </w:r>
        <w:r w:rsidDel="00473C50">
          <w:rPr>
            <w:rFonts w:ascii="Courier New" w:eastAsia="Courier New" w:hAnsi="Courier New" w:cs="Courier New"/>
            <w:sz w:val="22"/>
            <w:szCs w:val="22"/>
          </w:rPr>
          <w:delText>cd</w:delText>
        </w:r>
        <w:r w:rsidDel="00473C50">
          <w:delText xml:space="preserve"> commands to answer these questions. </w:delText>
        </w:r>
        <w:r w:rsidDel="00473C50">
          <w:rPr>
            <w:rFonts w:ascii="Courier New" w:eastAsia="Courier New" w:hAnsi="Courier New" w:cs="Courier New"/>
            <w:sz w:val="22"/>
            <w:szCs w:val="22"/>
          </w:rPr>
          <w:delText>^t</w:delText>
        </w:r>
        <w:r w:rsidDel="00473C50">
          <w:delText xml:space="preserve"> stands for the tab character.</w:delText>
        </w:r>
      </w:del>
    </w:p>
    <w:p w14:paraId="1692EDED" w14:textId="20ED3C46" w:rsidR="00DB5F02" w:rsidDel="00473C50" w:rsidRDefault="00A96409">
      <w:pPr>
        <w:rPr>
          <w:del w:id="1728" w:author="Shen, Guning" w:date="2024-03-27T14:37:00Z"/>
        </w:rPr>
      </w:pPr>
      <w:del w:id="1729" w:author="Shen, Guning" w:date="2024-03-27T14:37:00Z">
        <w:r w:rsidDel="00473C50">
          <w:delText>Suppose your current directory is the home directory, and you execute the following commands:</w:delText>
        </w:r>
      </w:del>
    </w:p>
    <w:p w14:paraId="1DBE5320" w14:textId="272F6340" w:rsidR="00DB5F02" w:rsidDel="00473C50" w:rsidRDefault="00A96409">
      <w:pPr>
        <w:pBdr>
          <w:top w:val="nil"/>
          <w:left w:val="nil"/>
          <w:bottom w:val="nil"/>
          <w:right w:val="nil"/>
          <w:between w:val="nil"/>
        </w:pBdr>
        <w:spacing w:after="60" w:line="240" w:lineRule="auto"/>
        <w:rPr>
          <w:del w:id="1730" w:author="Shen, Guning" w:date="2024-03-27T14:37:00Z"/>
          <w:rFonts w:ascii="Courier New" w:eastAsia="Courier New" w:hAnsi="Courier New" w:cs="Courier New"/>
          <w:color w:val="000000"/>
          <w:sz w:val="22"/>
          <w:szCs w:val="22"/>
        </w:rPr>
      </w:pPr>
      <w:del w:id="1731" w:author="Shen, Guning" w:date="2024-03-27T14:37:00Z">
        <w:r w:rsidDel="00473C50">
          <w:rPr>
            <w:rFonts w:ascii="Courier New" w:eastAsia="Courier New" w:hAnsi="Courier New" w:cs="Courier New"/>
            <w:color w:val="000000"/>
            <w:sz w:val="22"/>
            <w:szCs w:val="22"/>
          </w:rPr>
          <w:delText>cd SuperShell</w:delText>
        </w:r>
      </w:del>
    </w:p>
    <w:p w14:paraId="2987A4AE" w14:textId="5EE54A1A" w:rsidR="00DB5F02" w:rsidDel="00473C50" w:rsidRDefault="00A96409">
      <w:pPr>
        <w:pBdr>
          <w:top w:val="nil"/>
          <w:left w:val="nil"/>
          <w:bottom w:val="nil"/>
          <w:right w:val="nil"/>
          <w:between w:val="nil"/>
        </w:pBdr>
        <w:spacing w:after="60" w:line="240" w:lineRule="auto"/>
        <w:rPr>
          <w:del w:id="1732" w:author="Shen, Guning" w:date="2024-03-27T14:37:00Z"/>
          <w:rFonts w:ascii="Courier New" w:eastAsia="Courier New" w:hAnsi="Courier New" w:cs="Courier New"/>
          <w:color w:val="000000"/>
          <w:sz w:val="22"/>
          <w:szCs w:val="22"/>
        </w:rPr>
      </w:pPr>
      <w:del w:id="1733" w:author="Shen, Guning" w:date="2024-03-27T14:37:00Z">
        <w:r w:rsidDel="00473C50">
          <w:rPr>
            <w:rFonts w:ascii="Courier New" w:eastAsia="Courier New" w:hAnsi="Courier New" w:cs="Courier New"/>
            <w:color w:val="000000"/>
            <w:sz w:val="22"/>
            <w:szCs w:val="22"/>
          </w:rPr>
          <w:delText>cd images</w:delText>
        </w:r>
      </w:del>
    </w:p>
    <w:p w14:paraId="53C56793" w14:textId="1D58B66B" w:rsidR="00DB5F02" w:rsidDel="00473C50" w:rsidRDefault="00DB5F02">
      <w:pPr>
        <w:rPr>
          <w:del w:id="1734" w:author="Shen, Guning" w:date="2024-03-27T14:37:00Z"/>
        </w:rPr>
      </w:pPr>
    </w:p>
    <w:p w14:paraId="57234D5D" w14:textId="7664FF17" w:rsidR="00DB5F02" w:rsidDel="00473C50" w:rsidRDefault="00A96409">
      <w:pPr>
        <w:rPr>
          <w:del w:id="1735" w:author="Shen, Guning" w:date="2024-03-27T14:37:00Z"/>
        </w:rPr>
      </w:pPr>
      <w:del w:id="1736" w:author="Shen, Guning" w:date="2024-03-27T14:37:00Z">
        <w:r w:rsidDel="00473C50">
          <w:delText xml:space="preserve">The response of the </w:delText>
        </w:r>
        <w:r w:rsidDel="00473C50">
          <w:rPr>
            <w:rFonts w:ascii="Courier New" w:eastAsia="Courier New" w:hAnsi="Courier New" w:cs="Courier New"/>
            <w:sz w:val="22"/>
            <w:szCs w:val="22"/>
          </w:rPr>
          <w:delText>pwd</w:delText>
        </w:r>
        <w:r w:rsidDel="00473C50">
          <w:rPr>
            <w:b/>
          </w:rPr>
          <w:delText xml:space="preserve"> </w:delText>
        </w:r>
        <w:r w:rsidDel="00473C50">
          <w:delText>command is:</w:delText>
        </w:r>
      </w:del>
    </w:p>
    <w:p w14:paraId="005BD642" w14:textId="27604314" w:rsidR="00DB5F02" w:rsidDel="00473C50" w:rsidRDefault="00A96409">
      <w:pPr>
        <w:pBdr>
          <w:top w:val="nil"/>
          <w:left w:val="nil"/>
          <w:bottom w:val="nil"/>
          <w:right w:val="nil"/>
          <w:between w:val="nil"/>
        </w:pBdr>
        <w:spacing w:after="60" w:line="240" w:lineRule="auto"/>
        <w:rPr>
          <w:del w:id="1737" w:author="Shen, Guning" w:date="2024-03-27T14:37:00Z"/>
          <w:rFonts w:ascii="Courier New" w:eastAsia="Courier New" w:hAnsi="Courier New" w:cs="Courier New"/>
          <w:color w:val="000000"/>
          <w:sz w:val="22"/>
          <w:szCs w:val="22"/>
        </w:rPr>
      </w:pPr>
      <w:del w:id="1738" w:author="Shen, Guning" w:date="2024-03-27T14:37:00Z">
        <w:r w:rsidDel="00473C50">
          <w:rPr>
            <w:rFonts w:ascii="Courier New" w:eastAsia="Courier New" w:hAnsi="Courier New" w:cs="Courier New"/>
            <w:color w:val="000000"/>
            <w:sz w:val="22"/>
            <w:szCs w:val="22"/>
          </w:rPr>
          <w:delText>/home/jovyan</w:delText>
        </w:r>
      </w:del>
    </w:p>
    <w:p w14:paraId="5E3763E9" w14:textId="433F6B8A" w:rsidR="00DB5F02" w:rsidDel="00473C50" w:rsidRDefault="00A96409">
      <w:pPr>
        <w:pBdr>
          <w:top w:val="nil"/>
          <w:left w:val="nil"/>
          <w:bottom w:val="nil"/>
          <w:right w:val="nil"/>
          <w:between w:val="nil"/>
        </w:pBdr>
        <w:spacing w:after="60" w:line="240" w:lineRule="auto"/>
        <w:rPr>
          <w:del w:id="1739" w:author="Shen, Guning" w:date="2024-03-27T14:37:00Z"/>
          <w:rFonts w:ascii="Courier New" w:eastAsia="Courier New" w:hAnsi="Courier New" w:cs="Courier New"/>
          <w:color w:val="000000"/>
          <w:sz w:val="22"/>
          <w:szCs w:val="22"/>
        </w:rPr>
      </w:pPr>
      <w:del w:id="1740" w:author="Shen, Guning" w:date="2024-03-27T14:37:00Z">
        <w:r w:rsidDel="00473C50">
          <w:rPr>
            <w:rFonts w:ascii="Courier New" w:eastAsia="Courier New" w:hAnsi="Courier New" w:cs="Courier New"/>
            <w:color w:val="000000"/>
            <w:sz w:val="22"/>
            <w:szCs w:val="22"/>
          </w:rPr>
          <w:delText>/home/jovyan/SuperShell</w:delText>
        </w:r>
      </w:del>
    </w:p>
    <w:p w14:paraId="0E00DBDB" w14:textId="665EF72B" w:rsidR="00DB5F02" w:rsidDel="00473C50" w:rsidRDefault="00A96409">
      <w:pPr>
        <w:pBdr>
          <w:top w:val="nil"/>
          <w:left w:val="nil"/>
          <w:bottom w:val="nil"/>
          <w:right w:val="nil"/>
          <w:between w:val="nil"/>
        </w:pBdr>
        <w:spacing w:after="60" w:line="240" w:lineRule="auto"/>
        <w:rPr>
          <w:del w:id="1741" w:author="Shen, Guning" w:date="2024-03-27T14:37:00Z"/>
          <w:rFonts w:ascii="Courier New" w:eastAsia="Courier New" w:hAnsi="Courier New" w:cs="Courier New"/>
          <w:color w:val="000000"/>
          <w:sz w:val="22"/>
          <w:szCs w:val="22"/>
        </w:rPr>
      </w:pPr>
      <w:del w:id="1742" w:author="Shen, Guning" w:date="2024-03-27T14:37:00Z">
        <w:r w:rsidDel="00473C50">
          <w:rPr>
            <w:rFonts w:ascii="Courier New" w:eastAsia="Courier New" w:hAnsi="Courier New" w:cs="Courier New"/>
            <w:color w:val="000000"/>
            <w:sz w:val="22"/>
            <w:szCs w:val="22"/>
          </w:rPr>
          <w:delText>/home/jovyan/SuperShell/images</w:delText>
        </w:r>
      </w:del>
    </w:p>
    <w:p w14:paraId="51FF2C3C" w14:textId="15A91D79" w:rsidR="00DB5F02" w:rsidDel="00473C50" w:rsidRDefault="00A96409">
      <w:pPr>
        <w:rPr>
          <w:del w:id="1743" w:author="Shen, Guning" w:date="2024-03-27T14:37:00Z"/>
        </w:rPr>
      </w:pPr>
      <w:del w:id="1744" w:author="Shen, Guning" w:date="2024-03-27T14:37:00Z">
        <w:r w:rsidDel="00473C50">
          <w:delText>none of the above</w:delText>
        </w:r>
      </w:del>
    </w:p>
    <w:p w14:paraId="4550E52B" w14:textId="0705E6AC" w:rsidR="00DB5F02" w:rsidDel="00473C50" w:rsidRDefault="00A96409">
      <w:pPr>
        <w:rPr>
          <w:del w:id="1745" w:author="Shen, Guning" w:date="2024-03-27T14:37:00Z"/>
        </w:rPr>
      </w:pPr>
      <w:del w:id="1746" w:author="Shen, Guning" w:date="2024-03-27T14:37:00Z">
        <w:r w:rsidDel="00473C50">
          <w:delText>Suppose your current directory is the home directory, and you execute the following commands:</w:delText>
        </w:r>
      </w:del>
    </w:p>
    <w:p w14:paraId="4B7487A0" w14:textId="298817E6" w:rsidR="00DB5F02" w:rsidDel="00473C50" w:rsidRDefault="00A96409">
      <w:pPr>
        <w:pBdr>
          <w:top w:val="nil"/>
          <w:left w:val="nil"/>
          <w:bottom w:val="nil"/>
          <w:right w:val="nil"/>
          <w:between w:val="nil"/>
        </w:pBdr>
        <w:spacing w:after="60" w:line="240" w:lineRule="auto"/>
        <w:rPr>
          <w:del w:id="1747" w:author="Shen, Guning" w:date="2024-03-27T14:37:00Z"/>
          <w:rFonts w:ascii="Courier New" w:eastAsia="Courier New" w:hAnsi="Courier New" w:cs="Courier New"/>
          <w:color w:val="000000"/>
          <w:sz w:val="22"/>
          <w:szCs w:val="22"/>
        </w:rPr>
      </w:pPr>
      <w:del w:id="1748" w:author="Shen, Guning" w:date="2024-03-27T14:37:00Z">
        <w:r w:rsidDel="00473C50">
          <w:rPr>
            <w:rFonts w:ascii="Courier New" w:eastAsia="Courier New" w:hAnsi="Courier New" w:cs="Courier New"/>
            <w:color w:val="000000"/>
            <w:sz w:val="22"/>
            <w:szCs w:val="22"/>
          </w:rPr>
          <w:delText>cd SuperShell</w:delText>
        </w:r>
      </w:del>
    </w:p>
    <w:p w14:paraId="5083D945" w14:textId="3D0548F0" w:rsidR="00DB5F02" w:rsidDel="00473C50" w:rsidRDefault="00A96409">
      <w:pPr>
        <w:pBdr>
          <w:top w:val="nil"/>
          <w:left w:val="nil"/>
          <w:bottom w:val="nil"/>
          <w:right w:val="nil"/>
          <w:between w:val="nil"/>
        </w:pBdr>
        <w:spacing w:after="60" w:line="240" w:lineRule="auto"/>
        <w:rPr>
          <w:del w:id="1749" w:author="Shen, Guning" w:date="2024-03-27T14:37:00Z"/>
          <w:rFonts w:ascii="Courier New" w:eastAsia="Courier New" w:hAnsi="Courier New" w:cs="Courier New"/>
          <w:color w:val="000000"/>
          <w:sz w:val="22"/>
          <w:szCs w:val="22"/>
        </w:rPr>
      </w:pPr>
      <w:del w:id="1750" w:author="Shen, Guning" w:date="2024-03-27T14:37:00Z">
        <w:r w:rsidDel="00473C50">
          <w:rPr>
            <w:rFonts w:ascii="Courier New" w:eastAsia="Courier New" w:hAnsi="Courier New" w:cs="Courier New"/>
            <w:color w:val="000000"/>
            <w:sz w:val="22"/>
            <w:szCs w:val="22"/>
          </w:rPr>
          <w:delText>cd images</w:delText>
        </w:r>
      </w:del>
    </w:p>
    <w:p w14:paraId="6D33053B" w14:textId="3EA7FB0C" w:rsidR="00DB5F02" w:rsidDel="00473C50" w:rsidRDefault="00A96409">
      <w:pPr>
        <w:pBdr>
          <w:top w:val="nil"/>
          <w:left w:val="nil"/>
          <w:bottom w:val="nil"/>
          <w:right w:val="nil"/>
          <w:between w:val="nil"/>
        </w:pBdr>
        <w:spacing w:after="60" w:line="240" w:lineRule="auto"/>
        <w:rPr>
          <w:del w:id="1751" w:author="Shen, Guning" w:date="2024-03-27T14:37:00Z"/>
          <w:rFonts w:ascii="Courier New" w:eastAsia="Courier New" w:hAnsi="Courier New" w:cs="Courier New"/>
          <w:color w:val="000000"/>
          <w:sz w:val="22"/>
          <w:szCs w:val="22"/>
        </w:rPr>
      </w:pPr>
      <w:del w:id="1752" w:author="Shen, Guning" w:date="2024-03-27T14:37:00Z">
        <w:r w:rsidDel="00473C50">
          <w:rPr>
            <w:rFonts w:ascii="Courier New" w:eastAsia="Courier New" w:hAnsi="Courier New" w:cs="Courier New"/>
            <w:color w:val="000000"/>
            <w:sz w:val="22"/>
            <w:szCs w:val="22"/>
          </w:rPr>
          <w:delText xml:space="preserve">cd </w:delText>
        </w:r>
      </w:del>
    </w:p>
    <w:p w14:paraId="595C881E" w14:textId="17AB124A" w:rsidR="00DB5F02" w:rsidDel="00473C50" w:rsidRDefault="00A96409">
      <w:pPr>
        <w:pBdr>
          <w:top w:val="nil"/>
          <w:left w:val="nil"/>
          <w:bottom w:val="nil"/>
          <w:right w:val="nil"/>
          <w:between w:val="nil"/>
        </w:pBdr>
        <w:spacing w:after="60" w:line="240" w:lineRule="auto"/>
        <w:rPr>
          <w:del w:id="1753" w:author="Shen, Guning" w:date="2024-03-27T14:37:00Z"/>
          <w:rFonts w:ascii="Courier New" w:eastAsia="Courier New" w:hAnsi="Courier New" w:cs="Courier New"/>
          <w:color w:val="000000"/>
          <w:sz w:val="22"/>
          <w:szCs w:val="22"/>
        </w:rPr>
      </w:pPr>
      <w:del w:id="1754" w:author="Shen, Guning" w:date="2024-03-27T14:37:00Z">
        <w:r w:rsidDel="00473C50">
          <w:rPr>
            <w:rFonts w:ascii="Courier New" w:eastAsia="Courier New" w:hAnsi="Courier New" w:cs="Courier New"/>
            <w:color w:val="000000"/>
            <w:sz w:val="22"/>
            <w:szCs w:val="22"/>
          </w:rPr>
          <w:delText>pwd</w:delText>
        </w:r>
      </w:del>
    </w:p>
    <w:p w14:paraId="4DDEBF17" w14:textId="18E950C4" w:rsidR="00DB5F02" w:rsidDel="00473C50" w:rsidRDefault="00DB5F02">
      <w:pPr>
        <w:rPr>
          <w:del w:id="1755" w:author="Shen, Guning" w:date="2024-03-27T14:37:00Z"/>
        </w:rPr>
      </w:pPr>
    </w:p>
    <w:p w14:paraId="7555A72D" w14:textId="66AE12AA" w:rsidR="00DB5F02" w:rsidDel="00473C50" w:rsidRDefault="00A96409">
      <w:pPr>
        <w:rPr>
          <w:del w:id="1756" w:author="Shen, Guning" w:date="2024-03-27T14:37:00Z"/>
        </w:rPr>
      </w:pPr>
      <w:del w:id="1757" w:author="Shen, Guning" w:date="2024-03-27T14:37:00Z">
        <w:r w:rsidDel="00473C50">
          <w:delText xml:space="preserve">The response of the </w:delText>
        </w:r>
        <w:r w:rsidDel="00473C50">
          <w:rPr>
            <w:rFonts w:ascii="Courier New" w:eastAsia="Courier New" w:hAnsi="Courier New" w:cs="Courier New"/>
            <w:sz w:val="22"/>
            <w:szCs w:val="22"/>
          </w:rPr>
          <w:delText>pwd</w:delText>
        </w:r>
        <w:r w:rsidDel="00473C50">
          <w:rPr>
            <w:b/>
          </w:rPr>
          <w:delText xml:space="preserve"> </w:delText>
        </w:r>
        <w:r w:rsidDel="00473C50">
          <w:delText>command is:</w:delText>
        </w:r>
      </w:del>
    </w:p>
    <w:p w14:paraId="71FB50AC" w14:textId="3D2C10A5" w:rsidR="00DB5F02" w:rsidDel="00473C50" w:rsidRDefault="00A96409">
      <w:pPr>
        <w:pBdr>
          <w:top w:val="nil"/>
          <w:left w:val="nil"/>
          <w:bottom w:val="nil"/>
          <w:right w:val="nil"/>
          <w:between w:val="nil"/>
        </w:pBdr>
        <w:spacing w:after="60" w:line="240" w:lineRule="auto"/>
        <w:rPr>
          <w:del w:id="1758" w:author="Shen, Guning" w:date="2024-03-27T14:37:00Z"/>
          <w:rFonts w:ascii="Courier New" w:eastAsia="Courier New" w:hAnsi="Courier New" w:cs="Courier New"/>
          <w:color w:val="000000"/>
          <w:sz w:val="22"/>
          <w:szCs w:val="22"/>
        </w:rPr>
      </w:pPr>
      <w:del w:id="1759" w:author="Shen, Guning" w:date="2024-03-27T14:37:00Z">
        <w:r w:rsidDel="00473C50">
          <w:rPr>
            <w:rFonts w:ascii="Courier New" w:eastAsia="Courier New" w:hAnsi="Courier New" w:cs="Courier New"/>
            <w:color w:val="000000"/>
            <w:sz w:val="22"/>
            <w:szCs w:val="22"/>
          </w:rPr>
          <w:delText>/home/jovyan</w:delText>
        </w:r>
      </w:del>
    </w:p>
    <w:p w14:paraId="5152C2E8" w14:textId="09E0CEC8" w:rsidR="00DB5F02" w:rsidDel="00473C50" w:rsidRDefault="00A96409">
      <w:pPr>
        <w:pBdr>
          <w:top w:val="nil"/>
          <w:left w:val="nil"/>
          <w:bottom w:val="nil"/>
          <w:right w:val="nil"/>
          <w:between w:val="nil"/>
        </w:pBdr>
        <w:spacing w:after="60" w:line="240" w:lineRule="auto"/>
        <w:rPr>
          <w:del w:id="1760" w:author="Shen, Guning" w:date="2024-03-27T14:37:00Z"/>
          <w:rFonts w:ascii="Courier New" w:eastAsia="Courier New" w:hAnsi="Courier New" w:cs="Courier New"/>
          <w:color w:val="000000"/>
          <w:sz w:val="22"/>
          <w:szCs w:val="22"/>
        </w:rPr>
      </w:pPr>
      <w:del w:id="1761" w:author="Shen, Guning" w:date="2024-03-27T14:37:00Z">
        <w:r w:rsidDel="00473C50">
          <w:rPr>
            <w:rFonts w:ascii="Courier New" w:eastAsia="Courier New" w:hAnsi="Courier New" w:cs="Courier New"/>
            <w:color w:val="000000"/>
            <w:sz w:val="22"/>
            <w:szCs w:val="22"/>
          </w:rPr>
          <w:delText>/home/jovyan/SuperShell</w:delText>
        </w:r>
      </w:del>
    </w:p>
    <w:p w14:paraId="6F0C11D3" w14:textId="3B9DD96B" w:rsidR="00DB5F02" w:rsidDel="00473C50" w:rsidRDefault="00A96409">
      <w:pPr>
        <w:pBdr>
          <w:top w:val="nil"/>
          <w:left w:val="nil"/>
          <w:bottom w:val="nil"/>
          <w:right w:val="nil"/>
          <w:between w:val="nil"/>
        </w:pBdr>
        <w:spacing w:after="60" w:line="240" w:lineRule="auto"/>
        <w:rPr>
          <w:del w:id="1762" w:author="Shen, Guning" w:date="2024-03-27T14:37:00Z"/>
          <w:rFonts w:ascii="Courier New" w:eastAsia="Courier New" w:hAnsi="Courier New" w:cs="Courier New"/>
          <w:color w:val="000000"/>
          <w:sz w:val="22"/>
          <w:szCs w:val="22"/>
        </w:rPr>
      </w:pPr>
      <w:del w:id="1763" w:author="Shen, Guning" w:date="2024-03-27T14:37:00Z">
        <w:r w:rsidDel="00473C50">
          <w:rPr>
            <w:rFonts w:ascii="Courier New" w:eastAsia="Courier New" w:hAnsi="Courier New" w:cs="Courier New"/>
            <w:color w:val="000000"/>
            <w:sz w:val="22"/>
            <w:szCs w:val="22"/>
          </w:rPr>
          <w:delText>/home/jovyan/SuperShell/images</w:delText>
        </w:r>
      </w:del>
    </w:p>
    <w:p w14:paraId="3D14B9CC" w14:textId="7E5F06E3" w:rsidR="00DB5F02" w:rsidDel="00473C50" w:rsidRDefault="00A96409">
      <w:pPr>
        <w:rPr>
          <w:del w:id="1764" w:author="Shen, Guning" w:date="2024-03-27T14:37:00Z"/>
        </w:rPr>
      </w:pPr>
      <w:del w:id="1765" w:author="Shen, Guning" w:date="2024-03-27T14:37:00Z">
        <w:r w:rsidDel="00473C50">
          <w:delText>none of the above</w:delText>
        </w:r>
      </w:del>
    </w:p>
    <w:p w14:paraId="5F28A18C" w14:textId="1E9836B7" w:rsidR="00DB5F02" w:rsidDel="00473C50" w:rsidRDefault="00DB5F02">
      <w:pPr>
        <w:rPr>
          <w:del w:id="1766" w:author="Shen, Guning" w:date="2024-03-27T14:37:00Z"/>
        </w:rPr>
      </w:pPr>
    </w:p>
    <w:p w14:paraId="34CA5AEA" w14:textId="1CE565A2" w:rsidR="00DB5F02" w:rsidDel="00473C50" w:rsidRDefault="00A96409">
      <w:pPr>
        <w:rPr>
          <w:del w:id="1767" w:author="Shen, Guning" w:date="2024-03-27T14:37:00Z"/>
          <w:b/>
        </w:rPr>
      </w:pPr>
      <w:del w:id="1768" w:author="Shen, Guning" w:date="2024-03-27T14:37:00Z">
        <w:r w:rsidDel="00473C50">
          <w:delText xml:space="preserve">Suppose the current directory is </w:delText>
        </w:r>
        <w:r w:rsidDel="00473C50">
          <w:rPr>
            <w:rFonts w:ascii="Courier New" w:eastAsia="Courier New" w:hAnsi="Courier New" w:cs="Courier New"/>
            <w:sz w:val="22"/>
            <w:szCs w:val="22"/>
          </w:rPr>
          <w:delText xml:space="preserve">/home/jovyan/SuperShell. </w:delText>
        </w:r>
        <w:r w:rsidDel="00473C50">
          <w:delText xml:space="preserve">Then entering </w:delText>
        </w:r>
        <w:r w:rsidDel="00473C50">
          <w:rPr>
            <w:rFonts w:ascii="Courier New" w:eastAsia="Courier New" w:hAnsi="Courier New" w:cs="Courier New"/>
            <w:sz w:val="22"/>
            <w:szCs w:val="22"/>
          </w:rPr>
          <w:delText>cd S^t</w:delText>
        </w:r>
      </w:del>
    </w:p>
    <w:p w14:paraId="520EA1CB" w14:textId="5CF5344E" w:rsidR="00DB5F02" w:rsidDel="00473C50" w:rsidRDefault="00A96409">
      <w:pPr>
        <w:rPr>
          <w:del w:id="1769" w:author="Shen, Guning" w:date="2024-03-27T14:37:00Z"/>
        </w:rPr>
      </w:pPr>
      <w:del w:id="1770" w:author="Shen, Guning" w:date="2024-03-27T14:37:00Z">
        <w:r w:rsidDel="00473C50">
          <w:delText>does not change the command</w:delText>
        </w:r>
      </w:del>
    </w:p>
    <w:p w14:paraId="1661B9F9" w14:textId="2301CE27" w:rsidR="00DB5F02" w:rsidDel="00473C50" w:rsidRDefault="00A96409">
      <w:pPr>
        <w:rPr>
          <w:del w:id="1771" w:author="Shen, Guning" w:date="2024-03-27T14:37:00Z"/>
          <w:b/>
        </w:rPr>
      </w:pPr>
      <w:del w:id="1772" w:author="Shen, Guning" w:date="2024-03-27T14:37:00Z">
        <w:r w:rsidDel="00473C50">
          <w:delText xml:space="preserve">expands the command to: </w:delText>
        </w:r>
        <w:r w:rsidDel="00473C50">
          <w:rPr>
            <w:rFonts w:ascii="Courier New" w:eastAsia="Courier New" w:hAnsi="Courier New" w:cs="Courier New"/>
            <w:sz w:val="22"/>
            <w:szCs w:val="22"/>
          </w:rPr>
          <w:delText>cd Super</w:delText>
        </w:r>
      </w:del>
    </w:p>
    <w:p w14:paraId="3E283509" w14:textId="40A5C612" w:rsidR="00DB5F02" w:rsidDel="00473C50" w:rsidRDefault="00A96409">
      <w:pPr>
        <w:rPr>
          <w:del w:id="1773" w:author="Shen, Guning" w:date="2024-03-27T14:37:00Z"/>
        </w:rPr>
      </w:pPr>
      <w:del w:id="1774" w:author="Shen, Guning" w:date="2024-03-27T14:37:00Z">
        <w:r w:rsidDel="00473C50">
          <w:delText xml:space="preserve">expands the command to: </w:delText>
        </w:r>
        <w:r w:rsidDel="00473C50">
          <w:rPr>
            <w:rFonts w:ascii="Courier New" w:eastAsia="Courier New" w:hAnsi="Courier New" w:cs="Courier New"/>
            <w:sz w:val="22"/>
            <w:szCs w:val="22"/>
          </w:rPr>
          <w:delText>cd SuperShell</w:delText>
        </w:r>
      </w:del>
    </w:p>
    <w:p w14:paraId="27878139" w14:textId="38EB0F30" w:rsidR="00DB5F02" w:rsidDel="00473C50" w:rsidRDefault="00A96409">
      <w:pPr>
        <w:rPr>
          <w:del w:id="1775" w:author="Shen, Guning" w:date="2024-03-27T14:37:00Z"/>
        </w:rPr>
      </w:pPr>
      <w:del w:id="1776" w:author="Shen, Guning" w:date="2024-03-27T14:37:00Z">
        <w:r w:rsidDel="00473C50">
          <w:delText xml:space="preserve">expands the command to: </w:delText>
        </w:r>
        <w:r w:rsidDel="00473C50">
          <w:rPr>
            <w:rFonts w:ascii="Courier New" w:eastAsia="Courier New" w:hAnsi="Courier New" w:cs="Courier New"/>
            <w:sz w:val="22"/>
            <w:szCs w:val="22"/>
          </w:rPr>
          <w:delText>cd SuperShellHistory</w:delText>
        </w:r>
      </w:del>
    </w:p>
    <w:p w14:paraId="14753137" w14:textId="2CB272D0" w:rsidR="00DB5F02" w:rsidDel="00473C50" w:rsidRDefault="00DB5F02">
      <w:pPr>
        <w:rPr>
          <w:del w:id="1777" w:author="Shen, Guning" w:date="2024-03-27T14:37:00Z"/>
        </w:rPr>
      </w:pPr>
    </w:p>
    <w:p w14:paraId="6EEDC5B9" w14:textId="2F57358C" w:rsidR="00DB5F02" w:rsidDel="00473C50" w:rsidRDefault="00A96409">
      <w:pPr>
        <w:rPr>
          <w:del w:id="1778" w:author="Shen, Guning" w:date="2024-03-27T14:37:00Z"/>
          <w:b/>
        </w:rPr>
      </w:pPr>
      <w:del w:id="1779" w:author="Shen, Guning" w:date="2024-03-27T14:37:00Z">
        <w:r w:rsidDel="00473C50">
          <w:delText xml:space="preserve">Suppose the current directory is </w:delText>
        </w:r>
        <w:r w:rsidDel="00473C50">
          <w:rPr>
            <w:rFonts w:ascii="Courier New" w:eastAsia="Courier New" w:hAnsi="Courier New" w:cs="Courier New"/>
            <w:sz w:val="22"/>
            <w:szCs w:val="22"/>
          </w:rPr>
          <w:delText>/home/jovyan/SuperShell</w:delText>
        </w:r>
        <w:r w:rsidDel="00473C50">
          <w:rPr>
            <w:b/>
          </w:rPr>
          <w:delText xml:space="preserve">. </w:delText>
        </w:r>
        <w:r w:rsidDel="00473C50">
          <w:delText xml:space="preserve">Then entering </w:delText>
        </w:r>
        <w:r w:rsidDel="00473C50">
          <w:rPr>
            <w:rFonts w:ascii="Courier New" w:eastAsia="Courier New" w:hAnsi="Courier New" w:cs="Courier New"/>
            <w:sz w:val="22"/>
            <w:szCs w:val="22"/>
          </w:rPr>
          <w:delText>cd Su^t</w:delText>
        </w:r>
      </w:del>
    </w:p>
    <w:p w14:paraId="32C733A2" w14:textId="1501C003" w:rsidR="00DB5F02" w:rsidDel="00473C50" w:rsidRDefault="00A96409">
      <w:pPr>
        <w:rPr>
          <w:del w:id="1780" w:author="Shen, Guning" w:date="2024-03-27T14:37:00Z"/>
        </w:rPr>
      </w:pPr>
      <w:del w:id="1781" w:author="Shen, Guning" w:date="2024-03-27T14:37:00Z">
        <w:r w:rsidDel="00473C50">
          <w:delText>does not change the command</w:delText>
        </w:r>
      </w:del>
    </w:p>
    <w:p w14:paraId="1F149735" w14:textId="23B40F13" w:rsidR="00DB5F02" w:rsidDel="00473C50" w:rsidRDefault="00A96409">
      <w:pPr>
        <w:rPr>
          <w:del w:id="1782" w:author="Shen, Guning" w:date="2024-03-27T14:37:00Z"/>
          <w:b/>
        </w:rPr>
      </w:pPr>
      <w:del w:id="1783" w:author="Shen, Guning" w:date="2024-03-27T14:37:00Z">
        <w:r w:rsidDel="00473C50">
          <w:delText xml:space="preserve">expands the command to: </w:delText>
        </w:r>
        <w:r w:rsidDel="00473C50">
          <w:rPr>
            <w:rFonts w:ascii="Courier New" w:eastAsia="Courier New" w:hAnsi="Courier New" w:cs="Courier New"/>
            <w:sz w:val="22"/>
            <w:szCs w:val="22"/>
          </w:rPr>
          <w:delText>cd Super</w:delText>
        </w:r>
      </w:del>
    </w:p>
    <w:p w14:paraId="73F99F6C" w14:textId="25625499" w:rsidR="00DB5F02" w:rsidDel="00473C50" w:rsidRDefault="00A96409">
      <w:pPr>
        <w:rPr>
          <w:del w:id="1784" w:author="Shen, Guning" w:date="2024-03-27T14:37:00Z"/>
        </w:rPr>
      </w:pPr>
      <w:del w:id="1785" w:author="Shen, Guning" w:date="2024-03-27T14:37:00Z">
        <w:r w:rsidDel="00473C50">
          <w:delText xml:space="preserve">expands the command to: </w:delText>
        </w:r>
        <w:r w:rsidDel="00473C50">
          <w:rPr>
            <w:rFonts w:ascii="Courier New" w:eastAsia="Courier New" w:hAnsi="Courier New" w:cs="Courier New"/>
            <w:sz w:val="22"/>
            <w:szCs w:val="22"/>
          </w:rPr>
          <w:delText>cd SuperShell</w:delText>
        </w:r>
      </w:del>
    </w:p>
    <w:p w14:paraId="4A65E3E6" w14:textId="1624A96F" w:rsidR="00DB5F02" w:rsidDel="00473C50" w:rsidRDefault="00A96409">
      <w:pPr>
        <w:rPr>
          <w:del w:id="1786" w:author="Shen, Guning" w:date="2024-03-27T14:37:00Z"/>
          <w:b/>
        </w:rPr>
      </w:pPr>
      <w:del w:id="1787" w:author="Shen, Guning" w:date="2024-03-27T14:37:00Z">
        <w:r w:rsidDel="00473C50">
          <w:delText xml:space="preserve">expands the command to: </w:delText>
        </w:r>
        <w:r w:rsidDel="00473C50">
          <w:rPr>
            <w:rFonts w:ascii="Courier New" w:eastAsia="Courier New" w:hAnsi="Courier New" w:cs="Courier New"/>
            <w:sz w:val="22"/>
            <w:szCs w:val="22"/>
          </w:rPr>
          <w:delText>cd SuperShellHistory</w:delText>
        </w:r>
      </w:del>
    </w:p>
    <w:p w14:paraId="41E4DD86" w14:textId="1784C957" w:rsidR="00DB5F02" w:rsidDel="00473C50" w:rsidRDefault="00DB5F02">
      <w:pPr>
        <w:rPr>
          <w:del w:id="1788" w:author="Shen, Guning" w:date="2024-03-27T14:37:00Z"/>
          <w:b/>
        </w:rPr>
      </w:pPr>
    </w:p>
    <w:p w14:paraId="041337E6" w14:textId="7DCA743A" w:rsidR="00DB5F02" w:rsidDel="00473C50" w:rsidRDefault="00A96409">
      <w:pPr>
        <w:rPr>
          <w:del w:id="1789" w:author="Shen, Guning" w:date="2024-03-27T14:37:00Z"/>
          <w:b/>
        </w:rPr>
      </w:pPr>
      <w:del w:id="1790" w:author="Shen, Guning" w:date="2024-03-27T14:37:00Z">
        <w:r w:rsidDel="00473C50">
          <w:delText xml:space="preserve">Suppose the current directory is </w:delText>
        </w:r>
        <w:r w:rsidDel="00473C50">
          <w:rPr>
            <w:rFonts w:ascii="Courier New" w:eastAsia="Courier New" w:hAnsi="Courier New" w:cs="Courier New"/>
            <w:sz w:val="22"/>
            <w:szCs w:val="22"/>
          </w:rPr>
          <w:delText>/home/jovyan/SuperShell.</w:delText>
        </w:r>
        <w:r w:rsidDel="00473C50">
          <w:rPr>
            <w:b/>
          </w:rPr>
          <w:delText xml:space="preserve"> </w:delText>
        </w:r>
        <w:r w:rsidDel="00473C50">
          <w:delText xml:space="preserve">Then entering </w:delText>
        </w:r>
        <w:r w:rsidDel="00473C50">
          <w:rPr>
            <w:rFonts w:ascii="Courier New" w:eastAsia="Courier New" w:hAnsi="Courier New" w:cs="Courier New"/>
            <w:sz w:val="22"/>
            <w:szCs w:val="22"/>
          </w:rPr>
          <w:delText>cd Su^t</w:delText>
        </w:r>
      </w:del>
    </w:p>
    <w:p w14:paraId="70541A57" w14:textId="70CF3C12" w:rsidR="00DB5F02" w:rsidDel="00473C50" w:rsidRDefault="00A96409">
      <w:pPr>
        <w:rPr>
          <w:del w:id="1791" w:author="Shen, Guning" w:date="2024-03-27T14:37:00Z"/>
        </w:rPr>
      </w:pPr>
      <w:del w:id="1792" w:author="Shen, Guning" w:date="2024-03-27T14:37:00Z">
        <w:r w:rsidDel="00473C50">
          <w:delText>does not change the command</w:delText>
        </w:r>
      </w:del>
    </w:p>
    <w:p w14:paraId="658366C0" w14:textId="6E398119" w:rsidR="00DB5F02" w:rsidDel="00473C50" w:rsidRDefault="00A96409">
      <w:pPr>
        <w:rPr>
          <w:del w:id="1793" w:author="Shen, Guning" w:date="2024-03-27T14:37:00Z"/>
          <w:b/>
        </w:rPr>
      </w:pPr>
      <w:del w:id="1794" w:author="Shen, Guning" w:date="2024-03-27T14:37:00Z">
        <w:r w:rsidDel="00473C50">
          <w:delText xml:space="preserve">expands the command to: </w:delText>
        </w:r>
        <w:r w:rsidDel="00473C50">
          <w:rPr>
            <w:rFonts w:ascii="Courier New" w:eastAsia="Courier New" w:hAnsi="Courier New" w:cs="Courier New"/>
            <w:sz w:val="22"/>
            <w:szCs w:val="22"/>
          </w:rPr>
          <w:delText>cd Super</w:delText>
        </w:r>
      </w:del>
    </w:p>
    <w:p w14:paraId="7D09CA5C" w14:textId="6114C13F" w:rsidR="00DB5F02" w:rsidDel="00473C50" w:rsidRDefault="00A96409">
      <w:pPr>
        <w:rPr>
          <w:del w:id="1795" w:author="Shen, Guning" w:date="2024-03-27T14:37:00Z"/>
        </w:rPr>
      </w:pPr>
      <w:del w:id="1796" w:author="Shen, Guning" w:date="2024-03-27T14:37:00Z">
        <w:r w:rsidDel="00473C50">
          <w:delText xml:space="preserve">expands the command to: </w:delText>
        </w:r>
        <w:r w:rsidDel="00473C50">
          <w:rPr>
            <w:rFonts w:ascii="Courier New" w:eastAsia="Courier New" w:hAnsi="Courier New" w:cs="Courier New"/>
            <w:sz w:val="22"/>
            <w:szCs w:val="22"/>
          </w:rPr>
          <w:delText>cd SuperShell</w:delText>
        </w:r>
      </w:del>
    </w:p>
    <w:p w14:paraId="7BA519DD" w14:textId="2505DDD4" w:rsidR="00DB5F02" w:rsidDel="00473C50" w:rsidRDefault="00A96409">
      <w:pPr>
        <w:rPr>
          <w:del w:id="1797" w:author="Shen, Guning" w:date="2024-03-27T14:37:00Z"/>
          <w:b/>
        </w:rPr>
      </w:pPr>
      <w:del w:id="1798" w:author="Shen, Guning" w:date="2024-03-27T14:37:00Z">
        <w:r w:rsidDel="00473C50">
          <w:delText xml:space="preserve">expands the command to: </w:delText>
        </w:r>
        <w:r w:rsidDel="00473C50">
          <w:rPr>
            <w:rFonts w:ascii="Courier New" w:eastAsia="Courier New" w:hAnsi="Courier New" w:cs="Courier New"/>
            <w:sz w:val="22"/>
            <w:szCs w:val="22"/>
          </w:rPr>
          <w:delText>cd SuperShellHistory</w:delText>
        </w:r>
      </w:del>
    </w:p>
    <w:p w14:paraId="07DE299A" w14:textId="77777777" w:rsidR="00DB5F02" w:rsidRDefault="00A96409">
      <w:pPr>
        <w:pStyle w:val="Heading2"/>
      </w:pPr>
      <w:r>
        <w:t xml:space="preserve">Change to Child and Parent Directory </w:t>
      </w:r>
    </w:p>
    <w:p w14:paraId="70EEA53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we saw above, the notion of a current directory is common to both GUI and line-based interpreters. </w:t>
      </w:r>
    </w:p>
    <w:p w14:paraId="0E458953"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 GUI file browser, we can click on a child directory to make it the current directory. </w:t>
      </w:r>
    </w:p>
    <w:p w14:paraId="1CB1F452"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bash we enter </w:t>
      </w:r>
      <w:r>
        <w:rPr>
          <w:rFonts w:ascii="Courier New" w:eastAsia="Courier New" w:hAnsi="Courier New" w:cs="Courier New"/>
          <w:sz w:val="22"/>
          <w:szCs w:val="22"/>
        </w:rPr>
        <w:t>cd</w:t>
      </w:r>
      <w:r>
        <w:rPr>
          <w:rFonts w:ascii="Times New Roman" w:eastAsia="Times New Roman" w:hAnsi="Times New Roman" w:cs="Times New Roman"/>
          <w:color w:val="000000"/>
          <w:sz w:val="24"/>
          <w:szCs w:val="24"/>
        </w:rPr>
        <w:t xml:space="preserve"> followed by the local name of the child:</w:t>
      </w:r>
    </w:p>
    <w:p w14:paraId="71F6A5FC"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cd RNA_SEQ_SAMPLES</w:t>
      </w:r>
    </w:p>
    <w:p w14:paraId="1E4A973B"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Execute the </w:t>
      </w:r>
      <w:proofErr w:type="spellStart"/>
      <w:r>
        <w:rPr>
          <w:rFonts w:ascii="Courier New" w:eastAsia="Courier New" w:hAnsi="Courier New" w:cs="Courier New"/>
          <w:sz w:val="22"/>
          <w:szCs w:val="22"/>
        </w:rPr>
        <w:t>pwd</w:t>
      </w:r>
      <w:proofErr w:type="spellEnd"/>
      <w:r>
        <w:rPr>
          <w:rFonts w:ascii="Times New Roman" w:eastAsia="Times New Roman" w:hAnsi="Times New Roman" w:cs="Times New Roman"/>
          <w:color w:val="000000"/>
          <w:sz w:val="24"/>
          <w:szCs w:val="24"/>
        </w:rPr>
        <w:t xml:space="preserve"> command to show the new current directory, and </w:t>
      </w:r>
      <w:r>
        <w:rPr>
          <w:rFonts w:ascii="Courier New" w:eastAsia="Courier New" w:hAnsi="Courier New" w:cs="Courier New"/>
          <w:sz w:val="22"/>
          <w:szCs w:val="22"/>
        </w:rPr>
        <w:t>ls</w:t>
      </w:r>
      <w:r>
        <w:rPr>
          <w:rFonts w:ascii="Times New Roman" w:eastAsia="Times New Roman" w:hAnsi="Times New Roman" w:cs="Times New Roman"/>
          <w:color w:val="000000"/>
          <w:sz w:val="24"/>
          <w:szCs w:val="24"/>
        </w:rPr>
        <w:t xml:space="preserve"> to show the children of this directory. </w:t>
      </w:r>
    </w:p>
    <w:p w14:paraId="2E986E74"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cd RNA_SEQ_SAMPLES/</w:t>
      </w:r>
    </w:p>
    <w:p w14:paraId="28D21E93"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pwd</w:t>
      </w:r>
      <w:proofErr w:type="spellEnd"/>
    </w:p>
    <w:p w14:paraId="1FEBBD5A"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/home/</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/RNA_SEQ_SAMPLES</w:t>
      </w:r>
    </w:p>
    <w:p w14:paraId="31CBF844"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ls</w:t>
      </w:r>
    </w:p>
    <w:p w14:paraId="790028FC"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Drug_A</w:t>
      </w:r>
      <w:proofErr w:type="spellEnd"/>
    </w:p>
    <w:p w14:paraId="1631350C"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Drug_B</w:t>
      </w:r>
      <w:proofErr w:type="spellEnd"/>
    </w:p>
    <w:p w14:paraId="78CCDD9B"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665E71C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Execute </w:t>
      </w:r>
      <w:r>
        <w:rPr>
          <w:rFonts w:ascii="Courier New" w:eastAsia="Courier New" w:hAnsi="Courier New" w:cs="Courier New"/>
          <w:sz w:val="22"/>
          <w:szCs w:val="22"/>
        </w:rPr>
        <w:t xml:space="preserve">cd </w:t>
      </w:r>
      <w:proofErr w:type="spellStart"/>
      <w:r>
        <w:rPr>
          <w:rFonts w:ascii="Courier New" w:eastAsia="Courier New" w:hAnsi="Courier New" w:cs="Courier New"/>
          <w:sz w:val="22"/>
          <w:szCs w:val="22"/>
        </w:rPr>
        <w:t>Drug_A</w:t>
      </w:r>
      <w:proofErr w:type="spellEnd"/>
      <w:r>
        <w:rPr>
          <w:rFonts w:ascii="Times New Roman" w:eastAsia="Times New Roman" w:hAnsi="Times New Roman" w:cs="Times New Roman"/>
          <w:color w:val="000000"/>
          <w:sz w:val="24"/>
          <w:szCs w:val="24"/>
        </w:rPr>
        <w:t xml:space="preserve"> to change the current directory one more time and type </w:t>
      </w:r>
      <w:r>
        <w:rPr>
          <w:rFonts w:ascii="Courier New" w:eastAsia="Courier New" w:hAnsi="Courier New" w:cs="Courier New"/>
          <w:sz w:val="22"/>
          <w:szCs w:val="22"/>
        </w:rPr>
        <w:t>ls</w:t>
      </w:r>
      <w:r>
        <w:rPr>
          <w:rFonts w:ascii="Times New Roman" w:eastAsia="Times New Roman" w:hAnsi="Times New Roman" w:cs="Times New Roman"/>
          <w:color w:val="000000"/>
          <w:sz w:val="24"/>
          <w:szCs w:val="24"/>
        </w:rPr>
        <w:t xml:space="preserve"> one more time to see the names of the uncompressed files.</w:t>
      </w:r>
    </w:p>
    <w:p w14:paraId="503EC91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you may have noticed, the prompt after each command shows the local name of the current directory.</w:t>
      </w:r>
    </w:p>
    <w:p w14:paraId="13B43D63"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File browsers provide buttons to change the current directory to the parent of the current directory. Recall that in DNA Subway, this button was labelled</w:t>
      </w:r>
      <w:proofErr w:type="gramStart"/>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w:t>
      </w:r>
      <w:proofErr w:type="gramEnd"/>
      <w:r>
        <w:rPr>
          <w:rFonts w:ascii="Times New Roman" w:eastAsia="Times New Roman" w:hAnsi="Times New Roman" w:cs="Times New Roman"/>
          <w:color w:val="000000"/>
          <w:sz w:val="24"/>
          <w:szCs w:val="24"/>
        </w:rPr>
        <w:t xml:space="preserve"> , the name of the parent directory in file systems. Other file browsers label it </w:t>
      </w:r>
      <w:r>
        <w:rPr>
          <w:rFonts w:ascii="Courier New" w:eastAsia="Courier New" w:hAnsi="Courier New" w:cs="Courier New"/>
          <w:sz w:val="22"/>
          <w:szCs w:val="22"/>
        </w:rPr>
        <w:t>Up</w:t>
      </w:r>
      <w:r>
        <w:rPr>
          <w:rFonts w:ascii="Times New Roman" w:eastAsia="Times New Roman" w:hAnsi="Times New Roman" w:cs="Times New Roman"/>
          <w:color w:val="000000"/>
          <w:sz w:val="24"/>
          <w:szCs w:val="24"/>
        </w:rPr>
        <w:t xml:space="preserve">. In bash, we enter cd followed by the name of the parent: </w:t>
      </w:r>
      <w:r>
        <w:rPr>
          <w:rFonts w:ascii="Courier New" w:eastAsia="Courier New" w:hAnsi="Courier New" w:cs="Courier New"/>
          <w:sz w:val="22"/>
          <w:szCs w:val="22"/>
        </w:rPr>
        <w:t>cd</w:t>
      </w:r>
      <w:proofErr w:type="gramStart"/>
      <w:r>
        <w:rPr>
          <w:rFonts w:ascii="Courier New" w:eastAsia="Courier New" w:hAnsi="Courier New" w:cs="Courier New"/>
          <w:sz w:val="22"/>
          <w:szCs w:val="22"/>
        </w:rPr>
        <w:t xml:space="preserve"> ..</w:t>
      </w:r>
      <w:proofErr w:type="gramEnd"/>
    </w:p>
    <w:p w14:paraId="04A3B8E3"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Execute it repeatedly to return to your home directory.</w:t>
      </w:r>
    </w:p>
    <w:p w14:paraId="17F89F9A"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cd</w:t>
      </w:r>
      <w:proofErr w:type="gramStart"/>
      <w:r>
        <w:rPr>
          <w:rFonts w:ascii="Courier New" w:eastAsia="Courier New" w:hAnsi="Courier New" w:cs="Courier New"/>
          <w:color w:val="000000"/>
          <w:sz w:val="22"/>
          <w:szCs w:val="22"/>
        </w:rPr>
        <w:t xml:space="preserve"> ..</w:t>
      </w:r>
      <w:proofErr w:type="gramEnd"/>
    </w:p>
    <w:p w14:paraId="380FA732"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pwd</w:t>
      </w:r>
      <w:proofErr w:type="spellEnd"/>
    </w:p>
    <w:p w14:paraId="4B8DF13F"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/home/</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/RNA_SEQ_SAMPLES</w:t>
      </w:r>
    </w:p>
    <w:p w14:paraId="1F6CCDB0"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cd</w:t>
      </w:r>
      <w:proofErr w:type="gramStart"/>
      <w:r>
        <w:rPr>
          <w:rFonts w:ascii="Courier New" w:eastAsia="Courier New" w:hAnsi="Courier New" w:cs="Courier New"/>
          <w:color w:val="000000"/>
          <w:sz w:val="22"/>
          <w:szCs w:val="22"/>
        </w:rPr>
        <w:t xml:space="preserve"> ..</w:t>
      </w:r>
      <w:proofErr w:type="gramEnd"/>
    </w:p>
    <w:p w14:paraId="2C1B9D93"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pwd</w:t>
      </w:r>
      <w:proofErr w:type="spellEnd"/>
    </w:p>
    <w:p w14:paraId="3A78D29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/home/</w:t>
      </w:r>
      <w:proofErr w:type="spellStart"/>
      <w:r>
        <w:rPr>
          <w:rFonts w:ascii="Courier New" w:eastAsia="Courier New" w:hAnsi="Courier New" w:cs="Courier New"/>
          <w:color w:val="000000"/>
          <w:sz w:val="22"/>
          <w:szCs w:val="22"/>
        </w:rPr>
        <w:t>jovyan</w:t>
      </w:r>
      <w:proofErr w:type="spellEnd"/>
    </w:p>
    <w:p w14:paraId="4832C710"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5F0B881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Commands to change the current directory to a child or parent directory allows us to support arbitrary navigations through the system, though these can be tedious if we are navigating far from the home directory.</w:t>
      </w:r>
    </w:p>
    <w:p w14:paraId="58713EBC" w14:textId="77777777" w:rsidR="00DB5F02" w:rsidRDefault="00A96409">
      <w:pPr>
        <w:pStyle w:val="Heading2"/>
      </w:pPr>
      <w:r>
        <w:t>Change to Arbitrary and Home Directory</w:t>
      </w:r>
    </w:p>
    <w:p w14:paraId="0B80A4B7"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Many file browsers like the Discovery file browser (but unlike the Subway browser) allow us to edit the displayed absolute name of the current directory to go to an arbitrary directory in the file system. In bash we can do so by entering </w:t>
      </w:r>
      <w:r>
        <w:rPr>
          <w:rFonts w:ascii="Times New Roman" w:eastAsia="Times New Roman" w:hAnsi="Times New Roman" w:cs="Times New Roman"/>
          <w:b/>
          <w:color w:val="000000"/>
          <w:sz w:val="24"/>
          <w:szCs w:val="24"/>
        </w:rPr>
        <w:t xml:space="preserve">cd </w:t>
      </w:r>
      <w:r>
        <w:rPr>
          <w:rFonts w:ascii="Times New Roman" w:eastAsia="Times New Roman" w:hAnsi="Times New Roman" w:cs="Times New Roman"/>
          <w:color w:val="000000"/>
          <w:sz w:val="24"/>
          <w:szCs w:val="24"/>
        </w:rPr>
        <w:t xml:space="preserve">followed by the absolute name a directory. </w:t>
      </w:r>
    </w:p>
    <w:p w14:paraId="613BC1F7" w14:textId="77777777" w:rsidR="00DB5F02" w:rsidRDefault="00A96409">
      <w:pPr>
        <w:pBdr>
          <w:top w:val="nil"/>
          <w:left w:val="nil"/>
          <w:bottom w:val="nil"/>
          <w:right w:val="nil"/>
          <w:between w:val="nil"/>
        </w:pBdr>
        <w:tabs>
          <w:tab w:val="left" w:pos="1059"/>
        </w:tabs>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Enter: </w:t>
      </w:r>
      <w:r>
        <w:rPr>
          <w:rFonts w:ascii="Courier New" w:eastAsia="Courier New" w:hAnsi="Courier New" w:cs="Courier New"/>
          <w:sz w:val="22"/>
          <w:szCs w:val="22"/>
        </w:rPr>
        <w:t>cd /home/</w:t>
      </w:r>
      <w:proofErr w:type="spellStart"/>
      <w:r>
        <w:rPr>
          <w:rFonts w:ascii="Courier New" w:eastAsia="Courier New" w:hAnsi="Courier New" w:cs="Courier New"/>
          <w:sz w:val="22"/>
          <w:szCs w:val="22"/>
        </w:rPr>
        <w:t>jovyan</w:t>
      </w:r>
      <w:proofErr w:type="spellEnd"/>
      <w:r>
        <w:rPr>
          <w:rFonts w:ascii="Courier New" w:eastAsia="Courier New" w:hAnsi="Courier New" w:cs="Courier New"/>
          <w:sz w:val="22"/>
          <w:szCs w:val="22"/>
        </w:rPr>
        <w:t>/RNA_SEQ_SAMPLES/</w:t>
      </w:r>
      <w:proofErr w:type="spellStart"/>
      <w:r>
        <w:rPr>
          <w:rFonts w:ascii="Courier New" w:eastAsia="Courier New" w:hAnsi="Courier New" w:cs="Courier New"/>
          <w:sz w:val="22"/>
          <w:szCs w:val="22"/>
        </w:rPr>
        <w:t>Drug_B</w:t>
      </w:r>
      <w:proofErr w:type="spellEnd"/>
    </w:p>
    <w:p w14:paraId="4C8D177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matter what the current directory was before the command was executed, the current directory after it was executed should now be </w:t>
      </w:r>
      <w:proofErr w:type="spellStart"/>
      <w:r>
        <w:rPr>
          <w:rFonts w:ascii="Courier New" w:eastAsia="Courier New" w:hAnsi="Courier New" w:cs="Courier New"/>
          <w:sz w:val="22"/>
          <w:szCs w:val="22"/>
        </w:rPr>
        <w:t>Drug_B</w:t>
      </w:r>
      <w:proofErr w:type="spellEnd"/>
      <w:r>
        <w:rPr>
          <w:rFonts w:ascii="Times New Roman" w:eastAsia="Times New Roman" w:hAnsi="Times New Roman" w:cs="Times New Roman"/>
          <w:color w:val="000000"/>
          <w:sz w:val="24"/>
          <w:szCs w:val="24"/>
        </w:rPr>
        <w:t xml:space="preserve">.  </w:t>
      </w:r>
    </w:p>
    <w:p w14:paraId="5BCB12C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often or almost always name files that are descendants of our home directory. </w:t>
      </w:r>
    </w:p>
    <w:p w14:paraId="189CBD4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bash allows us to use the character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as a shorthand for this directory.</w:t>
      </w:r>
    </w:p>
    <w:p w14:paraId="50171EB8"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Type: </w:t>
      </w:r>
      <w:r>
        <w:rPr>
          <w:rFonts w:ascii="Times New Roman" w:eastAsia="Times New Roman" w:hAnsi="Times New Roman" w:cs="Times New Roman"/>
          <w:b/>
          <w:color w:val="000000"/>
          <w:sz w:val="24"/>
          <w:szCs w:val="24"/>
        </w:rPr>
        <w:t xml:space="preserve"> </w:t>
      </w:r>
      <w:r>
        <w:rPr>
          <w:rFonts w:ascii="Courier New" w:eastAsia="Courier New" w:hAnsi="Courier New" w:cs="Courier New"/>
          <w:sz w:val="22"/>
          <w:szCs w:val="22"/>
        </w:rPr>
        <w:t>cd ~</w:t>
      </w:r>
    </w:p>
    <w:p w14:paraId="22025A54"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should return to the home directory.</w:t>
      </w:r>
    </w:p>
    <w:p w14:paraId="4F50080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Enter: </w:t>
      </w:r>
      <w:r>
        <w:rPr>
          <w:rFonts w:ascii="Times New Roman" w:eastAsia="Times New Roman" w:hAnsi="Times New Roman" w:cs="Times New Roman"/>
          <w:b/>
          <w:color w:val="000000"/>
          <w:sz w:val="24"/>
          <w:szCs w:val="24"/>
        </w:rPr>
        <w:t xml:space="preserve"> </w:t>
      </w:r>
      <w:r>
        <w:rPr>
          <w:rFonts w:ascii="Courier New" w:eastAsia="Courier New" w:hAnsi="Courier New" w:cs="Courier New"/>
          <w:sz w:val="22"/>
          <w:szCs w:val="22"/>
        </w:rPr>
        <w:t>cd ~/ RNA_SEQ_SAMPLES/</w:t>
      </w:r>
      <w:proofErr w:type="spellStart"/>
      <w:r>
        <w:rPr>
          <w:rFonts w:ascii="Courier New" w:eastAsia="Courier New" w:hAnsi="Courier New" w:cs="Courier New"/>
          <w:sz w:val="22"/>
          <w:szCs w:val="22"/>
        </w:rPr>
        <w:t>Drug_B</w:t>
      </w:r>
      <w:proofErr w:type="spellEnd"/>
    </w:p>
    <w:p w14:paraId="4C51DC2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should return to </w:t>
      </w:r>
      <w:proofErr w:type="spellStart"/>
      <w:r>
        <w:rPr>
          <w:rFonts w:ascii="Courier New" w:eastAsia="Courier New" w:hAnsi="Courier New" w:cs="Courier New"/>
          <w:sz w:val="22"/>
          <w:szCs w:val="22"/>
        </w:rPr>
        <w:t>Drug_B</w:t>
      </w:r>
      <w:proofErr w:type="spellEnd"/>
      <w:r>
        <w:rPr>
          <w:rFonts w:ascii="Times New Roman" w:eastAsia="Times New Roman" w:hAnsi="Times New Roman" w:cs="Times New Roman"/>
          <w:color w:val="000000"/>
          <w:sz w:val="24"/>
          <w:szCs w:val="24"/>
        </w:rPr>
        <w:t>.</w:t>
      </w:r>
    </w:p>
    <w:p w14:paraId="7B7685B2"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Enter: </w:t>
      </w:r>
      <w:r>
        <w:rPr>
          <w:rFonts w:ascii="Courier New" w:eastAsia="Courier New" w:hAnsi="Courier New" w:cs="Courier New"/>
          <w:sz w:val="22"/>
          <w:szCs w:val="22"/>
        </w:rPr>
        <w:t>cd</w:t>
      </w:r>
    </w:p>
    <w:p w14:paraId="0CF40836"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return to the home directory. </w:t>
      </w:r>
    </w:p>
    <w:p w14:paraId="08EBAD8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Entering cd without an argument is a shorthand for: </w:t>
      </w:r>
      <w:r>
        <w:rPr>
          <w:rFonts w:ascii="Courier New" w:eastAsia="Courier New" w:hAnsi="Courier New" w:cs="Courier New"/>
          <w:sz w:val="22"/>
          <w:szCs w:val="22"/>
        </w:rPr>
        <w:t xml:space="preserve">cd </w:t>
      </w:r>
      <w:proofErr w:type="gramStart"/>
      <w:r>
        <w:rPr>
          <w:rFonts w:ascii="Courier New" w:eastAsia="Courier New" w:hAnsi="Courier New" w:cs="Courier New"/>
          <w:sz w:val="22"/>
          <w:szCs w:val="22"/>
        </w:rPr>
        <w:t xml:space="preserve">~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which in turn is a shorthand for: </w:t>
      </w:r>
      <w:r>
        <w:rPr>
          <w:rFonts w:ascii="Courier New" w:eastAsia="Courier New" w:hAnsi="Courier New" w:cs="Courier New"/>
          <w:sz w:val="22"/>
          <w:szCs w:val="22"/>
        </w:rPr>
        <w:t>cd /home/</w:t>
      </w:r>
      <w:proofErr w:type="spellStart"/>
      <w:r>
        <w:rPr>
          <w:rFonts w:ascii="Courier New" w:eastAsia="Courier New" w:hAnsi="Courier New" w:cs="Courier New"/>
          <w:sz w:val="22"/>
          <w:szCs w:val="22"/>
        </w:rPr>
        <w:t>jovyan</w:t>
      </w:r>
      <w:proofErr w:type="spellEnd"/>
      <w:r>
        <w:rPr>
          <w:rFonts w:ascii="Courier New" w:eastAsia="Courier New" w:hAnsi="Courier New" w:cs="Courier New"/>
          <w:sz w:val="22"/>
          <w:szCs w:val="22"/>
        </w:rPr>
        <w:t>/</w:t>
      </w:r>
    </w:p>
    <w:p w14:paraId="546DBAF6" w14:textId="77777777" w:rsidR="00DB5F02" w:rsidRDefault="00A96409">
      <w:pPr>
        <w:pStyle w:val="Heading2"/>
      </w:pPr>
      <w:r>
        <w:t xml:space="preserve">File Name Completion with </w:t>
      </w:r>
      <w:proofErr w:type="gramStart"/>
      <w:r>
        <w:t>cd</w:t>
      </w:r>
      <w:proofErr w:type="gramEnd"/>
    </w:p>
    <w:p w14:paraId="10AA46D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a GUI allows us to simply point and click to specify file names, bash requires us to specify their names. To reduce this overhead, it provides file name completion, as we saw when we used the </w:t>
      </w:r>
      <w:r>
        <w:rPr>
          <w:rFonts w:ascii="Times New Roman" w:eastAsia="Times New Roman" w:hAnsi="Times New Roman" w:cs="Times New Roman"/>
          <w:b/>
          <w:color w:val="000000"/>
          <w:sz w:val="24"/>
          <w:szCs w:val="24"/>
        </w:rPr>
        <w:t>ls</w:t>
      </w:r>
      <w:r>
        <w:rPr>
          <w:rFonts w:ascii="Times New Roman" w:eastAsia="Times New Roman" w:hAnsi="Times New Roman" w:cs="Times New Roman"/>
          <w:color w:val="000000"/>
          <w:sz w:val="24"/>
          <w:szCs w:val="24"/>
        </w:rPr>
        <w:t xml:space="preserve"> command. This facility is provided by bash for file-name operands of a command. Let us get some more practice with by using it in </w:t>
      </w:r>
      <w:r>
        <w:rPr>
          <w:rFonts w:ascii="Courier New" w:eastAsia="Courier New" w:hAnsi="Courier New" w:cs="Courier New"/>
          <w:sz w:val="22"/>
          <w:szCs w:val="22"/>
        </w:rPr>
        <w:t>cd</w:t>
      </w:r>
      <w:r>
        <w:rPr>
          <w:rFonts w:ascii="Times New Roman" w:eastAsia="Times New Roman" w:hAnsi="Times New Roman" w:cs="Times New Roman"/>
          <w:color w:val="000000"/>
          <w:sz w:val="24"/>
          <w:szCs w:val="24"/>
        </w:rPr>
        <w:t xml:space="preserve"> commands.</w:t>
      </w:r>
    </w:p>
    <w:p w14:paraId="6F6B4C1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in the home directory, </w:t>
      </w:r>
      <w:proofErr w:type="gramStart"/>
      <w:r>
        <w:rPr>
          <w:rFonts w:ascii="Times New Roman" w:eastAsia="Times New Roman" w:hAnsi="Times New Roman" w:cs="Times New Roman"/>
          <w:color w:val="000000"/>
          <w:sz w:val="24"/>
          <w:szCs w:val="24"/>
        </w:rPr>
        <w:t>enter:</w:t>
      </w:r>
      <w:proofErr w:type="gramEnd"/>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 xml:space="preserve">cd </w:t>
      </w:r>
      <w:proofErr w:type="spellStart"/>
      <w:r>
        <w:rPr>
          <w:rFonts w:ascii="Courier New" w:eastAsia="Courier New" w:hAnsi="Courier New" w:cs="Courier New"/>
          <w:sz w:val="22"/>
          <w:szCs w:val="22"/>
        </w:rPr>
        <w:t>R^t</w:t>
      </w:r>
      <w:proofErr w:type="spellEnd"/>
      <w:r>
        <w:rPr>
          <w:rFonts w:ascii="Courier New" w:eastAsia="Courier New" w:hAnsi="Courier New" w:cs="Courier New"/>
          <w:sz w:val="22"/>
          <w:szCs w:val="22"/>
        </w:rPr>
        <w:t xml:space="preserve"> </w:t>
      </w:r>
      <w:r>
        <w:rPr>
          <w:rFonts w:ascii="Times New Roman" w:eastAsia="Times New Roman" w:hAnsi="Times New Roman" w:cs="Times New Roman"/>
          <w:color w:val="000000"/>
          <w:sz w:val="24"/>
          <w:szCs w:val="24"/>
        </w:rPr>
        <w:t xml:space="preserve">where </w:t>
      </w:r>
      <w:r>
        <w:rPr>
          <w:rFonts w:ascii="Courier New" w:eastAsia="Courier New" w:hAnsi="Courier New" w:cs="Courier New"/>
          <w:sz w:val="22"/>
          <w:szCs w:val="22"/>
        </w:rPr>
        <w:t>^t</w:t>
      </w:r>
      <w:r>
        <w:rPr>
          <w:rFonts w:ascii="Times New Roman" w:eastAsia="Times New Roman" w:hAnsi="Times New Roman" w:cs="Times New Roman"/>
          <w:color w:val="000000"/>
          <w:sz w:val="24"/>
          <w:szCs w:val="24"/>
        </w:rPr>
        <w:t xml:space="preserve"> stands for the invisible tab character. Press tab, do not enter</w:t>
      </w:r>
      <w:r>
        <w:rPr>
          <w:rFonts w:ascii="Times New Roman" w:eastAsia="Times New Roman" w:hAnsi="Times New Roman" w:cs="Times New Roman"/>
          <w:b/>
          <w:color w:val="000000"/>
          <w:sz w:val="24"/>
          <w:szCs w:val="24"/>
        </w:rPr>
        <w:t xml:space="preserve"> </w:t>
      </w:r>
      <w:r>
        <w:rPr>
          <w:rFonts w:ascii="Courier New" w:eastAsia="Courier New" w:hAnsi="Courier New" w:cs="Courier New"/>
          <w:sz w:val="22"/>
          <w:szCs w:val="22"/>
        </w:rPr>
        <w:t>^t</w:t>
      </w:r>
      <w:r>
        <w:rPr>
          <w:rFonts w:ascii="Times New Roman" w:eastAsia="Times New Roman" w:hAnsi="Times New Roman" w:cs="Times New Roman"/>
          <w:b/>
          <w:color w:val="000000"/>
          <w:sz w:val="24"/>
          <w:szCs w:val="24"/>
        </w:rPr>
        <w:t>.</w:t>
      </w:r>
    </w:p>
    <w:p w14:paraId="0251EBF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the local name of only one child of the home directory starts with</w:t>
      </w:r>
      <w:r>
        <w:rPr>
          <w:rFonts w:ascii="Times New Roman" w:eastAsia="Times New Roman" w:hAnsi="Times New Roman" w:cs="Times New Roman"/>
          <w:b/>
          <w:color w:val="000000"/>
          <w:sz w:val="24"/>
          <w:szCs w:val="24"/>
        </w:rPr>
        <w:t xml:space="preserve"> </w:t>
      </w:r>
      <w:r>
        <w:rPr>
          <w:rFonts w:ascii="Courier New" w:eastAsia="Courier New" w:hAnsi="Courier New" w:cs="Courier New"/>
          <w:sz w:val="22"/>
          <w:szCs w:val="22"/>
        </w:rPr>
        <w:t>R</w:t>
      </w:r>
      <w:r>
        <w:rPr>
          <w:rFonts w:ascii="Times New Roman" w:eastAsia="Times New Roman" w:hAnsi="Times New Roman" w:cs="Times New Roman"/>
          <w:color w:val="000000"/>
          <w:sz w:val="24"/>
          <w:szCs w:val="24"/>
        </w:rPr>
        <w:t xml:space="preserve">, bash automatically completes the remaining characters of the name. </w:t>
      </w:r>
    </w:p>
    <w:p w14:paraId="1BD70B3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w:t>
      </w:r>
      <w:proofErr w:type="gramStart"/>
      <w:r>
        <w:rPr>
          <w:rFonts w:ascii="Times New Roman" w:eastAsia="Times New Roman" w:hAnsi="Times New Roman" w:cs="Times New Roman"/>
          <w:color w:val="000000"/>
          <w:sz w:val="24"/>
          <w:szCs w:val="24"/>
        </w:rPr>
        <w:t>enter:</w:t>
      </w:r>
      <w:proofErr w:type="gramEnd"/>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 xml:space="preserve">cd </w:t>
      </w:r>
      <w:proofErr w:type="spellStart"/>
      <w:r>
        <w:rPr>
          <w:rFonts w:ascii="Courier New" w:eastAsia="Courier New" w:hAnsi="Courier New" w:cs="Courier New"/>
          <w:sz w:val="22"/>
          <w:szCs w:val="22"/>
        </w:rPr>
        <w:t>D^t</w:t>
      </w:r>
      <w:proofErr w:type="spellEnd"/>
    </w:p>
    <w:p w14:paraId="23D65A09" w14:textId="77777777" w:rsidR="00DB5F02" w:rsidRDefault="00A96409">
      <w:pPr>
        <w:rPr>
          <w:rFonts w:ascii="Times New Roman" w:eastAsia="Times New Roman" w:hAnsi="Times New Roman" w:cs="Times New Roman"/>
          <w:b/>
          <w:color w:val="000000"/>
          <w:sz w:val="24"/>
          <w:szCs w:val="24"/>
        </w:rPr>
      </w:pPr>
      <w:r>
        <w:t xml:space="preserve">As there are two children of </w:t>
      </w:r>
      <w:r>
        <w:rPr>
          <w:rFonts w:ascii="Courier New" w:eastAsia="Courier New" w:hAnsi="Courier New" w:cs="Courier New"/>
          <w:sz w:val="22"/>
          <w:szCs w:val="22"/>
        </w:rPr>
        <w:t>RNA_SEQ_SAMPLES</w:t>
      </w:r>
      <w:r>
        <w:t xml:space="preserve"> starting with </w:t>
      </w:r>
      <w:r>
        <w:rPr>
          <w:rFonts w:ascii="Courier New" w:eastAsia="Courier New" w:hAnsi="Courier New" w:cs="Courier New"/>
          <w:sz w:val="22"/>
          <w:szCs w:val="22"/>
        </w:rPr>
        <w:t>D</w:t>
      </w:r>
      <w:r>
        <w:t>, bash partially completes the name. Type tab again:</w:t>
      </w:r>
      <w:r>
        <w:rPr>
          <w:b/>
        </w:rPr>
        <w:t xml:space="preserve"> </w:t>
      </w:r>
      <w:r>
        <w:rPr>
          <w:rFonts w:ascii="Courier New" w:eastAsia="Courier New" w:hAnsi="Courier New" w:cs="Courier New"/>
          <w:sz w:val="22"/>
          <w:szCs w:val="22"/>
        </w:rPr>
        <w:t xml:space="preserve">cd </w:t>
      </w:r>
      <w:proofErr w:type="spellStart"/>
      <w:r>
        <w:rPr>
          <w:rFonts w:ascii="Courier New" w:eastAsia="Courier New" w:hAnsi="Courier New" w:cs="Courier New"/>
          <w:sz w:val="22"/>
          <w:szCs w:val="22"/>
        </w:rPr>
        <w:t>Drug_^t</w:t>
      </w:r>
      <w:proofErr w:type="spellEnd"/>
      <w:r>
        <w:rPr>
          <w:rFonts w:ascii="Courier New" w:eastAsia="Courier New" w:hAnsi="Courier New" w:cs="Courier New"/>
          <w:sz w:val="22"/>
          <w:szCs w:val="22"/>
        </w:rPr>
        <w:t xml:space="preserve"> .</w:t>
      </w:r>
      <w:r>
        <w:rPr>
          <w:rFonts w:ascii="Times New Roman" w:eastAsia="Times New Roman" w:hAnsi="Times New Roman" w:cs="Times New Roman"/>
          <w:color w:val="000000"/>
          <w:sz w:val="24"/>
          <w:szCs w:val="24"/>
        </w:rPr>
        <w:t xml:space="preserve">bash does nothing as it does not know whether it should </w:t>
      </w:r>
      <w:r>
        <w:rPr>
          <w:rFonts w:ascii="Times New Roman" w:eastAsia="Times New Roman" w:hAnsi="Times New Roman" w:cs="Times New Roman"/>
          <w:color w:val="000000"/>
          <w:sz w:val="24"/>
          <w:szCs w:val="24"/>
        </w:rPr>
        <w:lastRenderedPageBreak/>
        <w:t xml:space="preserve">complete with </w:t>
      </w:r>
      <w:r>
        <w:rPr>
          <w:rFonts w:ascii="Courier New" w:eastAsia="Courier New" w:hAnsi="Courier New" w:cs="Courier New"/>
          <w:sz w:val="22"/>
          <w:szCs w:val="22"/>
        </w:rPr>
        <w:t>A</w:t>
      </w:r>
      <w:r>
        <w:rPr>
          <w:rFonts w:ascii="Times New Roman" w:eastAsia="Times New Roman" w:hAnsi="Times New Roman" w:cs="Times New Roman"/>
          <w:color w:val="000000"/>
          <w:sz w:val="24"/>
          <w:szCs w:val="24"/>
        </w:rPr>
        <w:t xml:space="preserve"> or </w:t>
      </w:r>
      <w:r>
        <w:rPr>
          <w:rFonts w:ascii="Courier New" w:eastAsia="Courier New" w:hAnsi="Courier New" w:cs="Courier New"/>
          <w:sz w:val="22"/>
          <w:szCs w:val="22"/>
        </w:rPr>
        <w:t>B</w:t>
      </w:r>
      <w:r>
        <w:rPr>
          <w:rFonts w:ascii="Times New Roman" w:eastAsia="Times New Roman" w:hAnsi="Times New Roman" w:cs="Times New Roman"/>
          <w:color w:val="000000"/>
          <w:sz w:val="24"/>
          <w:szCs w:val="24"/>
        </w:rPr>
        <w:t xml:space="preserve">. Type tab once again: </w:t>
      </w:r>
      <w:r>
        <w:rPr>
          <w:rFonts w:ascii="Courier New" w:eastAsia="Courier New" w:hAnsi="Courier New" w:cs="Courier New"/>
          <w:sz w:val="22"/>
          <w:szCs w:val="22"/>
        </w:rPr>
        <w:t>cd Drug_^</w:t>
      </w:r>
      <w:proofErr w:type="spellStart"/>
      <w:r>
        <w:rPr>
          <w:rFonts w:ascii="Courier New" w:eastAsia="Courier New" w:hAnsi="Courier New" w:cs="Courier New"/>
          <w:sz w:val="22"/>
          <w:szCs w:val="22"/>
        </w:rPr>
        <w:t>t^t</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bash shows the names of two children that match the entered prefix, so that we can expand our prefix to be unique. Complete it to change the current directory to </w:t>
      </w:r>
      <w:proofErr w:type="spellStart"/>
      <w:r>
        <w:rPr>
          <w:rFonts w:ascii="Times New Roman" w:eastAsia="Times New Roman" w:hAnsi="Times New Roman" w:cs="Times New Roman"/>
          <w:b/>
          <w:color w:val="000000"/>
          <w:sz w:val="24"/>
          <w:szCs w:val="24"/>
        </w:rPr>
        <w:t>Drug_A</w:t>
      </w:r>
      <w:proofErr w:type="spellEnd"/>
      <w:r>
        <w:rPr>
          <w:rFonts w:ascii="Times New Roman" w:eastAsia="Times New Roman" w:hAnsi="Times New Roman" w:cs="Times New Roman"/>
          <w:color w:val="000000"/>
          <w:sz w:val="24"/>
          <w:szCs w:val="24"/>
        </w:rPr>
        <w:t>.</w:t>
      </w:r>
    </w:p>
    <w:p w14:paraId="7148CAF5"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09F01FB" w14:textId="591C2DF1" w:rsidR="00DB5F02" w:rsidDel="00473C50" w:rsidRDefault="00A96409">
      <w:pPr>
        <w:pStyle w:val="Heading2"/>
        <w:rPr>
          <w:del w:id="1799" w:author="Shen, Guning" w:date="2024-03-27T14:37:00Z"/>
        </w:rPr>
      </w:pPr>
      <w:del w:id="1800" w:author="Shen, Guning" w:date="2024-03-27T14:37:00Z">
        <w:r w:rsidDel="00473C50">
          <w:delText>cd Post-Quiz</w:delText>
        </w:r>
      </w:del>
    </w:p>
    <w:p w14:paraId="3F1BC018" w14:textId="19FE85F3" w:rsidR="00DB5F02" w:rsidDel="00473C50" w:rsidRDefault="00A96409">
      <w:pPr>
        <w:pStyle w:val="Heading2"/>
        <w:rPr>
          <w:del w:id="1801" w:author="Shen, Guning" w:date="2024-03-27T14:37:00Z"/>
        </w:rPr>
      </w:pPr>
      <w:del w:id="1802" w:author="Shen, Guning" w:date="2024-03-27T14:37:00Z">
        <w:r w:rsidDel="00473C50">
          <w:delText>Built-in vs External Operation Pre-Quiz</w:delText>
        </w:r>
      </w:del>
    </w:p>
    <w:p w14:paraId="26A51E41" w14:textId="1CF36E2F" w:rsidR="00DB5F02" w:rsidDel="00473C50" w:rsidRDefault="00A96409">
      <w:pPr>
        <w:rPr>
          <w:del w:id="1803" w:author="Shen, Guning" w:date="2024-03-27T14:37:00Z"/>
        </w:rPr>
      </w:pPr>
      <w:del w:id="1804" w:author="Shen, Guning" w:date="2024-03-27T14:37:00Z">
        <w:r w:rsidDel="00473C50">
          <w:rPr>
            <w:rFonts w:ascii="Courier New" w:eastAsia="Courier New" w:hAnsi="Courier New" w:cs="Courier New"/>
            <w:sz w:val="22"/>
            <w:szCs w:val="22"/>
          </w:rPr>
          <w:delText>pwd</w:delText>
        </w:r>
        <w:r w:rsidDel="00473C50">
          <w:rPr>
            <w:b/>
          </w:rPr>
          <w:delText xml:space="preserve"> </w:delText>
        </w:r>
        <w:r w:rsidDel="00473C50">
          <w:delText>is implemented by:</w:delText>
        </w:r>
      </w:del>
    </w:p>
    <w:p w14:paraId="27866CAC" w14:textId="6660454E" w:rsidR="00DB5F02" w:rsidDel="00473C50" w:rsidRDefault="00A96409">
      <w:pPr>
        <w:ind w:firstLine="720"/>
        <w:rPr>
          <w:del w:id="1805" w:author="Shen, Guning" w:date="2024-03-27T14:37:00Z"/>
        </w:rPr>
      </w:pPr>
      <w:del w:id="1806" w:author="Shen, Guning" w:date="2024-03-27T14:37:00Z">
        <w:r w:rsidDel="00473C50">
          <w:delText>bash as a built-in operation</w:delText>
        </w:r>
      </w:del>
    </w:p>
    <w:p w14:paraId="6B03B9C7" w14:textId="092E85EF" w:rsidR="00DB5F02" w:rsidDel="00473C50" w:rsidRDefault="00A96409">
      <w:pPr>
        <w:ind w:firstLine="720"/>
        <w:rPr>
          <w:del w:id="1807" w:author="Shen, Guning" w:date="2024-03-27T14:37:00Z"/>
        </w:rPr>
      </w:pPr>
      <w:del w:id="1808" w:author="Shen, Guning" w:date="2024-03-27T14:37:00Z">
        <w:r w:rsidDel="00473C50">
          <w:delText>a program external to bash</w:delText>
        </w:r>
      </w:del>
    </w:p>
    <w:p w14:paraId="08FB0972" w14:textId="3E185D97" w:rsidR="00DB5F02" w:rsidDel="00473C50" w:rsidRDefault="00A96409">
      <w:pPr>
        <w:rPr>
          <w:del w:id="1809" w:author="Shen, Guning" w:date="2024-03-27T14:37:00Z"/>
        </w:rPr>
      </w:pPr>
      <w:del w:id="1810" w:author="Shen, Guning" w:date="2024-03-27T14:37:00Z">
        <w:r w:rsidDel="00473C50">
          <w:rPr>
            <w:rFonts w:ascii="Courier New" w:eastAsia="Courier New" w:hAnsi="Courier New" w:cs="Courier New"/>
            <w:sz w:val="22"/>
            <w:szCs w:val="22"/>
          </w:rPr>
          <w:delText>cd</w:delText>
        </w:r>
        <w:r w:rsidDel="00473C50">
          <w:rPr>
            <w:b/>
          </w:rPr>
          <w:delText xml:space="preserve"> </w:delText>
        </w:r>
        <w:r w:rsidDel="00473C50">
          <w:delText>is implemented by:</w:delText>
        </w:r>
      </w:del>
    </w:p>
    <w:p w14:paraId="21A62186" w14:textId="5B024012" w:rsidR="00DB5F02" w:rsidDel="00473C50" w:rsidRDefault="00A96409">
      <w:pPr>
        <w:ind w:firstLine="720"/>
        <w:rPr>
          <w:del w:id="1811" w:author="Shen, Guning" w:date="2024-03-27T14:37:00Z"/>
        </w:rPr>
      </w:pPr>
      <w:del w:id="1812" w:author="Shen, Guning" w:date="2024-03-27T14:37:00Z">
        <w:r w:rsidDel="00473C50">
          <w:delText>bash as a built-in operation</w:delText>
        </w:r>
      </w:del>
    </w:p>
    <w:p w14:paraId="7D60D39D" w14:textId="1C009D40" w:rsidR="00DB5F02" w:rsidDel="00473C50" w:rsidRDefault="00A96409">
      <w:pPr>
        <w:ind w:firstLine="720"/>
        <w:rPr>
          <w:del w:id="1813" w:author="Shen, Guning" w:date="2024-03-27T14:37:00Z"/>
        </w:rPr>
      </w:pPr>
      <w:del w:id="1814" w:author="Shen, Guning" w:date="2024-03-27T14:37:00Z">
        <w:r w:rsidDel="00473C50">
          <w:delText>a program external to bash</w:delText>
        </w:r>
      </w:del>
    </w:p>
    <w:p w14:paraId="06A3283F" w14:textId="3FFE2D28" w:rsidR="00DB5F02" w:rsidDel="00473C50" w:rsidRDefault="00A96409">
      <w:pPr>
        <w:rPr>
          <w:del w:id="1815" w:author="Shen, Guning" w:date="2024-03-27T14:37:00Z"/>
        </w:rPr>
      </w:pPr>
      <w:del w:id="1816" w:author="Shen, Guning" w:date="2024-03-27T14:37:00Z">
        <w:r w:rsidDel="00473C50">
          <w:rPr>
            <w:rFonts w:ascii="Courier New" w:eastAsia="Courier New" w:hAnsi="Courier New" w:cs="Courier New"/>
            <w:sz w:val="22"/>
            <w:szCs w:val="22"/>
          </w:rPr>
          <w:delText>which</w:delText>
        </w:r>
        <w:r w:rsidDel="00473C50">
          <w:rPr>
            <w:b/>
          </w:rPr>
          <w:delText xml:space="preserve"> </w:delText>
        </w:r>
        <w:r w:rsidDel="00473C50">
          <w:delText>is implemented by:</w:delText>
        </w:r>
      </w:del>
    </w:p>
    <w:p w14:paraId="3C4BB641" w14:textId="3546C143" w:rsidR="00DB5F02" w:rsidDel="00473C50" w:rsidRDefault="00A96409">
      <w:pPr>
        <w:ind w:firstLine="720"/>
        <w:rPr>
          <w:del w:id="1817" w:author="Shen, Guning" w:date="2024-03-27T14:37:00Z"/>
        </w:rPr>
      </w:pPr>
      <w:del w:id="1818" w:author="Shen, Guning" w:date="2024-03-27T14:37:00Z">
        <w:r w:rsidDel="00473C50">
          <w:delText>bash as a built-in operation</w:delText>
        </w:r>
      </w:del>
    </w:p>
    <w:p w14:paraId="3F9BAC63" w14:textId="687DB0EC" w:rsidR="00DB5F02" w:rsidDel="00473C50" w:rsidRDefault="00A96409">
      <w:pPr>
        <w:ind w:firstLine="720"/>
        <w:rPr>
          <w:del w:id="1819" w:author="Shen, Guning" w:date="2024-03-27T14:37:00Z"/>
        </w:rPr>
      </w:pPr>
      <w:del w:id="1820" w:author="Shen, Guning" w:date="2024-03-27T14:37:00Z">
        <w:r w:rsidDel="00473C50">
          <w:delText>a program external to bash</w:delText>
        </w:r>
      </w:del>
    </w:p>
    <w:p w14:paraId="52312476" w14:textId="5EFF1C04" w:rsidR="00DB5F02" w:rsidDel="00473C50" w:rsidRDefault="00A96409">
      <w:pPr>
        <w:rPr>
          <w:del w:id="1821" w:author="Shen, Guning" w:date="2024-03-27T14:37:00Z"/>
        </w:rPr>
      </w:pPr>
      <w:del w:id="1822" w:author="Shen, Guning" w:date="2024-03-27T14:37:00Z">
        <w:r w:rsidDel="00473C50">
          <w:rPr>
            <w:rFonts w:ascii="Courier New" w:eastAsia="Courier New" w:hAnsi="Courier New" w:cs="Courier New"/>
            <w:sz w:val="22"/>
            <w:szCs w:val="22"/>
          </w:rPr>
          <w:delText>echo</w:delText>
        </w:r>
        <w:r w:rsidDel="00473C50">
          <w:rPr>
            <w:b/>
          </w:rPr>
          <w:delText xml:space="preserve"> </w:delText>
        </w:r>
        <w:r w:rsidDel="00473C50">
          <w:delText>is implemented by:</w:delText>
        </w:r>
      </w:del>
    </w:p>
    <w:p w14:paraId="42509C2F" w14:textId="402290A0" w:rsidR="00DB5F02" w:rsidDel="00473C50" w:rsidRDefault="00A96409">
      <w:pPr>
        <w:ind w:firstLine="720"/>
        <w:rPr>
          <w:del w:id="1823" w:author="Shen, Guning" w:date="2024-03-27T14:37:00Z"/>
        </w:rPr>
      </w:pPr>
      <w:del w:id="1824" w:author="Shen, Guning" w:date="2024-03-27T14:37:00Z">
        <w:r w:rsidDel="00473C50">
          <w:delText xml:space="preserve"> bash as a built-in operation</w:delText>
        </w:r>
      </w:del>
    </w:p>
    <w:p w14:paraId="29847E55" w14:textId="3DD91218" w:rsidR="00DB5F02" w:rsidDel="00473C50" w:rsidRDefault="00A96409">
      <w:pPr>
        <w:ind w:firstLine="720"/>
        <w:rPr>
          <w:del w:id="1825" w:author="Shen, Guning" w:date="2024-03-27T14:37:00Z"/>
        </w:rPr>
      </w:pPr>
      <w:del w:id="1826" w:author="Shen, Guning" w:date="2024-03-27T14:37:00Z">
        <w:r w:rsidDel="00473C50">
          <w:delText>a program external to bash</w:delText>
        </w:r>
      </w:del>
    </w:p>
    <w:p w14:paraId="5AEF52C0" w14:textId="77777777" w:rsidR="00DB5F02" w:rsidRDefault="00A96409">
      <w:pPr>
        <w:pStyle w:val="Heading2"/>
      </w:pPr>
      <w:r>
        <w:t>which Operation and Built-In vs. External Applications</w:t>
      </w:r>
    </w:p>
    <w:p w14:paraId="2A4681B8"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w:t>
      </w:r>
      <w:r>
        <w:rPr>
          <w:rFonts w:ascii="Courier New" w:eastAsia="Courier New" w:hAnsi="Courier New" w:cs="Courier New"/>
          <w:sz w:val="22"/>
          <w:szCs w:val="22"/>
        </w:rPr>
        <w:t>which ls</w:t>
      </w:r>
    </w:p>
    <w:p w14:paraId="6DEB2DE2"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response will be the absolute name of a file named </w:t>
      </w:r>
      <w:r>
        <w:rPr>
          <w:rFonts w:ascii="Courier New" w:eastAsia="Courier New" w:hAnsi="Courier New" w:cs="Courier New"/>
          <w:sz w:val="22"/>
          <w:szCs w:val="22"/>
        </w:rPr>
        <w:t>/bin/ls</w:t>
      </w:r>
      <w:r>
        <w:rPr>
          <w:rFonts w:ascii="Times New Roman" w:eastAsia="Times New Roman" w:hAnsi="Times New Roman" w:cs="Times New Roman"/>
          <w:color w:val="000000"/>
          <w:sz w:val="24"/>
          <w:szCs w:val="24"/>
        </w:rPr>
        <w:t xml:space="preserve">. </w:t>
      </w:r>
    </w:p>
    <w:p w14:paraId="724C2039"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which ls</w:t>
      </w:r>
    </w:p>
    <w:p w14:paraId="6D7D24EA"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/bin/ls</w:t>
      </w:r>
    </w:p>
    <w:p w14:paraId="74FE08BC" w14:textId="77777777" w:rsidR="00DB5F02" w:rsidRDefault="00DB5F02">
      <w:pPr>
        <w:pBdr>
          <w:top w:val="nil"/>
          <w:left w:val="nil"/>
          <w:bottom w:val="nil"/>
          <w:right w:val="nil"/>
          <w:between w:val="nil"/>
        </w:pBdr>
        <w:spacing w:after="0" w:line="240" w:lineRule="auto"/>
        <w:rPr>
          <w:b/>
          <w:color w:val="000000"/>
        </w:rPr>
      </w:pPr>
    </w:p>
    <w:p w14:paraId="50A20B82"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Courier New" w:eastAsia="Courier New" w:hAnsi="Courier New" w:cs="Courier New"/>
          <w:sz w:val="22"/>
          <w:szCs w:val="22"/>
        </w:rPr>
        <w:t>ls</w:t>
      </w:r>
      <w:r>
        <w:rPr>
          <w:rFonts w:ascii="Times New Roman" w:eastAsia="Times New Roman" w:hAnsi="Times New Roman" w:cs="Times New Roman"/>
          <w:color w:val="000000"/>
          <w:sz w:val="24"/>
          <w:szCs w:val="24"/>
        </w:rPr>
        <w:t xml:space="preserve"> operation is implemented by an application program, and the response of </w:t>
      </w:r>
      <w:r>
        <w:rPr>
          <w:rFonts w:ascii="Courier New" w:eastAsia="Courier New" w:hAnsi="Courier New" w:cs="Courier New"/>
          <w:sz w:val="22"/>
          <w:szCs w:val="22"/>
        </w:rPr>
        <w:t>which</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gives the name of the file that holds the code that contains the program. </w:t>
      </w:r>
    </w:p>
    <w:p w14:paraId="73A053C3"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we have used bash to list a directory and file, bash </w:t>
      </w:r>
      <w:proofErr w:type="gramStart"/>
      <w:r>
        <w:rPr>
          <w:rFonts w:ascii="Times New Roman" w:eastAsia="Times New Roman" w:hAnsi="Times New Roman" w:cs="Times New Roman"/>
          <w:color w:val="000000"/>
          <w:sz w:val="24"/>
          <w:szCs w:val="24"/>
        </w:rPr>
        <w:t>actually knows</w:t>
      </w:r>
      <w:proofErr w:type="gramEnd"/>
      <w:r>
        <w:rPr>
          <w:rFonts w:ascii="Times New Roman" w:eastAsia="Times New Roman" w:hAnsi="Times New Roman" w:cs="Times New Roman"/>
          <w:color w:val="000000"/>
          <w:sz w:val="24"/>
          <w:szCs w:val="24"/>
        </w:rPr>
        <w:t xml:space="preserve"> nothing about how to list them! The </w:t>
      </w:r>
      <w:r>
        <w:rPr>
          <w:rFonts w:ascii="Times New Roman" w:eastAsia="Times New Roman" w:hAnsi="Times New Roman" w:cs="Times New Roman"/>
          <w:b/>
          <w:color w:val="000000"/>
          <w:sz w:val="24"/>
          <w:szCs w:val="24"/>
        </w:rPr>
        <w:t xml:space="preserve">ls </w:t>
      </w:r>
      <w:r>
        <w:rPr>
          <w:rFonts w:ascii="Times New Roman" w:eastAsia="Times New Roman" w:hAnsi="Times New Roman" w:cs="Times New Roman"/>
          <w:color w:val="000000"/>
          <w:sz w:val="24"/>
          <w:szCs w:val="24"/>
        </w:rPr>
        <w:t xml:space="preserve">application program is the one responsible for this task. The reason it seems bash performed the operation is that </w:t>
      </w:r>
      <w:r>
        <w:rPr>
          <w:rFonts w:ascii="Times New Roman" w:eastAsia="Times New Roman" w:hAnsi="Times New Roman" w:cs="Times New Roman"/>
          <w:b/>
          <w:color w:val="000000"/>
          <w:sz w:val="24"/>
          <w:szCs w:val="24"/>
        </w:rPr>
        <w:t>ls</w:t>
      </w:r>
      <w:r>
        <w:rPr>
          <w:rFonts w:ascii="Times New Roman" w:eastAsia="Times New Roman" w:hAnsi="Times New Roman" w:cs="Times New Roman"/>
          <w:color w:val="000000"/>
          <w:sz w:val="24"/>
          <w:szCs w:val="24"/>
        </w:rPr>
        <w:t xml:space="preserve"> used bash’s window to interact with the user. </w:t>
      </w:r>
    </w:p>
    <w:p w14:paraId="68BA625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Enter: </w:t>
      </w:r>
      <w:r>
        <w:rPr>
          <w:rFonts w:ascii="Courier New" w:eastAsia="Courier New" w:hAnsi="Courier New" w:cs="Courier New"/>
          <w:sz w:val="22"/>
          <w:szCs w:val="22"/>
        </w:rPr>
        <w:t>which cd</w:t>
      </w:r>
    </w:p>
    <w:p w14:paraId="515C73C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file name will be output. </w:t>
      </w:r>
    </w:p>
    <w:p w14:paraId="62D3A6DC"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which cd</w:t>
      </w:r>
    </w:p>
    <w:p w14:paraId="6CB53DE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
    <w:p w14:paraId="0013D987"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48CBC07"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reason for no output is that </w:t>
      </w:r>
      <w:r>
        <w:rPr>
          <w:rFonts w:ascii="Courier New" w:eastAsia="Courier New" w:hAnsi="Courier New" w:cs="Courier New"/>
          <w:sz w:val="22"/>
          <w:szCs w:val="22"/>
        </w:rPr>
        <w:t>cd</w:t>
      </w:r>
      <w:r>
        <w:rPr>
          <w:rFonts w:ascii="Times New Roman" w:eastAsia="Times New Roman" w:hAnsi="Times New Roman" w:cs="Times New Roman"/>
          <w:color w:val="000000"/>
          <w:sz w:val="24"/>
          <w:szCs w:val="24"/>
        </w:rPr>
        <w:t xml:space="preserve"> is </w:t>
      </w:r>
      <w:proofErr w:type="gramStart"/>
      <w:r>
        <w:rPr>
          <w:rFonts w:ascii="Times New Roman" w:eastAsia="Times New Roman" w:hAnsi="Times New Roman" w:cs="Times New Roman"/>
          <w:color w:val="000000"/>
          <w:sz w:val="24"/>
          <w:szCs w:val="24"/>
        </w:rPr>
        <w:t>actually implemented</w:t>
      </w:r>
      <w:proofErr w:type="gramEnd"/>
      <w:r>
        <w:rPr>
          <w:rFonts w:ascii="Times New Roman" w:eastAsia="Times New Roman" w:hAnsi="Times New Roman" w:cs="Times New Roman"/>
          <w:color w:val="000000"/>
          <w:sz w:val="24"/>
          <w:szCs w:val="24"/>
        </w:rPr>
        <w:t xml:space="preserve"> by bash as a </w:t>
      </w:r>
      <w:r>
        <w:rPr>
          <w:rFonts w:ascii="Courier New" w:eastAsia="Courier New" w:hAnsi="Courier New" w:cs="Courier New"/>
          <w:sz w:val="22"/>
          <w:szCs w:val="22"/>
        </w:rPr>
        <w:t>built-in bash</w:t>
      </w:r>
      <w:r>
        <w:rPr>
          <w:rFonts w:ascii="Times New Roman" w:eastAsia="Times New Roman" w:hAnsi="Times New Roman" w:cs="Times New Roman"/>
          <w:b/>
          <w:color w:val="000000"/>
          <w:sz w:val="24"/>
          <w:szCs w:val="24"/>
        </w:rPr>
        <w:t xml:space="preserve"> </w:t>
      </w:r>
      <w:r>
        <w:rPr>
          <w:rFonts w:ascii="Courier New" w:eastAsia="Courier New" w:hAnsi="Courier New" w:cs="Courier New"/>
          <w:sz w:val="22"/>
          <w:szCs w:val="22"/>
        </w:rPr>
        <w:t>operation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Thus, a bash command may invoke an internal built-in operation or invoke an external application program.  Both kinds of operations have the same syntax, so the user can tell the difference only by understanding how they work and/or executing </w:t>
      </w:r>
      <w:r>
        <w:rPr>
          <w:rFonts w:ascii="Courier New" w:eastAsia="Courier New" w:hAnsi="Courier New" w:cs="Courier New"/>
          <w:sz w:val="22"/>
          <w:szCs w:val="22"/>
        </w:rPr>
        <w:t>which</w:t>
      </w:r>
      <w:r>
        <w:rPr>
          <w:rFonts w:ascii="Times New Roman" w:eastAsia="Times New Roman" w:hAnsi="Times New Roman" w:cs="Times New Roman"/>
          <w:color w:val="000000"/>
          <w:sz w:val="24"/>
          <w:szCs w:val="24"/>
        </w:rPr>
        <w:t xml:space="preserve">. We will refer to the code that implements an operation as the operation implementation or simply operation. This code may be part of bash or an independent program. </w:t>
      </w:r>
    </w:p>
    <w:p w14:paraId="761623EB" w14:textId="086258C8" w:rsidR="00DB5F02" w:rsidDel="00473C50" w:rsidRDefault="00A96409">
      <w:pPr>
        <w:pStyle w:val="Heading2"/>
        <w:rPr>
          <w:del w:id="1827" w:author="Shen, Guning" w:date="2024-03-27T14:37:00Z"/>
        </w:rPr>
      </w:pPr>
      <w:del w:id="1828" w:author="Shen, Guning" w:date="2024-03-27T14:37:00Z">
        <w:r w:rsidDel="00473C50">
          <w:delText>Built-in vs External Operations (Post-Quiz)</w:delText>
        </w:r>
      </w:del>
    </w:p>
    <w:p w14:paraId="4A6CF1E4" w14:textId="2840B2E7" w:rsidR="00DB5F02" w:rsidDel="00473C50" w:rsidRDefault="00A96409">
      <w:pPr>
        <w:pStyle w:val="Heading2"/>
        <w:rPr>
          <w:del w:id="1829" w:author="Shen, Guning" w:date="2024-03-27T14:37:00Z"/>
        </w:rPr>
      </w:pPr>
      <w:del w:id="1830" w:author="Shen, Guning" w:date="2024-03-27T14:37:00Z">
        <w:r w:rsidDel="00473C50">
          <w:delText>Multi-Link Relative Names (Pre-Quiz)</w:delText>
        </w:r>
      </w:del>
    </w:p>
    <w:p w14:paraId="5088817B" w14:textId="44605630" w:rsidR="00DB5F02" w:rsidDel="00473C50" w:rsidRDefault="00A96409">
      <w:pPr>
        <w:rPr>
          <w:del w:id="1831" w:author="Shen, Guning" w:date="2024-03-27T14:37:00Z"/>
          <w:b/>
        </w:rPr>
      </w:pPr>
      <w:del w:id="1832" w:author="Shen, Guning" w:date="2024-03-27T14:37:00Z">
        <w:r w:rsidDel="00473C50">
          <w:delText xml:space="preserve">For all of these questions, assume that the current directory: </w:delText>
        </w:r>
        <w:r w:rsidDel="00473C50">
          <w:rPr>
            <w:rFonts w:ascii="Courier New" w:eastAsia="Courier New" w:hAnsi="Courier New" w:cs="Courier New"/>
            <w:sz w:val="22"/>
            <w:szCs w:val="22"/>
          </w:rPr>
          <w:delText>/home/jovyan/SuperShell/SuperShellHistory</w:delText>
        </w:r>
      </w:del>
    </w:p>
    <w:p w14:paraId="1FDC3ABB" w14:textId="6E69E06B" w:rsidR="00DB5F02" w:rsidDel="00473C50" w:rsidRDefault="00A96409">
      <w:pPr>
        <w:rPr>
          <w:del w:id="1833" w:author="Shen, Guning" w:date="2024-03-27T14:37:00Z"/>
        </w:rPr>
      </w:pPr>
      <w:del w:id="1834" w:author="Shen, Guning" w:date="2024-03-27T14:37:00Z">
        <w:r w:rsidDel="00473C50">
          <w:delText xml:space="preserve">To which of the following absolute names is the relative name, </w:delText>
        </w:r>
        <w:r w:rsidDel="00473C50">
          <w:rPr>
            <w:rFonts w:ascii="Courier New" w:eastAsia="Courier New" w:hAnsi="Courier New" w:cs="Courier New"/>
            <w:sz w:val="22"/>
            <w:szCs w:val="22"/>
          </w:rPr>
          <w:delText>../images</w:delText>
        </w:r>
        <w:r w:rsidDel="00473C50">
          <w:delText xml:space="preserve"> equivalent:</w:delText>
        </w:r>
      </w:del>
    </w:p>
    <w:p w14:paraId="5EC5D2C0" w14:textId="3D36C94F" w:rsidR="00DB5F02" w:rsidDel="00473C50" w:rsidRDefault="00A96409">
      <w:pPr>
        <w:pBdr>
          <w:top w:val="nil"/>
          <w:left w:val="nil"/>
          <w:bottom w:val="nil"/>
          <w:right w:val="nil"/>
          <w:between w:val="nil"/>
        </w:pBdr>
        <w:spacing w:after="60" w:line="240" w:lineRule="auto"/>
        <w:rPr>
          <w:del w:id="1835" w:author="Shen, Guning" w:date="2024-03-27T14:37:00Z"/>
          <w:rFonts w:ascii="Courier New" w:eastAsia="Courier New" w:hAnsi="Courier New" w:cs="Courier New"/>
          <w:color w:val="000000"/>
          <w:sz w:val="22"/>
          <w:szCs w:val="22"/>
        </w:rPr>
      </w:pPr>
      <w:del w:id="1836" w:author="Shen, Guning" w:date="2024-03-27T14:37:00Z">
        <w:r w:rsidDel="00473C50">
          <w:rPr>
            <w:rFonts w:ascii="Courier New" w:eastAsia="Courier New" w:hAnsi="Courier New" w:cs="Courier New"/>
            <w:color w:val="000000"/>
            <w:sz w:val="22"/>
            <w:szCs w:val="22"/>
          </w:rPr>
          <w:delText>/home/jovyan/images</w:delText>
        </w:r>
      </w:del>
    </w:p>
    <w:p w14:paraId="66330024" w14:textId="18BEA87E" w:rsidR="00DB5F02" w:rsidDel="00473C50" w:rsidRDefault="00A96409">
      <w:pPr>
        <w:pBdr>
          <w:top w:val="nil"/>
          <w:left w:val="nil"/>
          <w:bottom w:val="nil"/>
          <w:right w:val="nil"/>
          <w:between w:val="nil"/>
        </w:pBdr>
        <w:spacing w:after="60" w:line="240" w:lineRule="auto"/>
        <w:rPr>
          <w:del w:id="1837" w:author="Shen, Guning" w:date="2024-03-27T14:37:00Z"/>
          <w:rFonts w:ascii="Courier New" w:eastAsia="Courier New" w:hAnsi="Courier New" w:cs="Courier New"/>
          <w:color w:val="000000"/>
          <w:sz w:val="22"/>
          <w:szCs w:val="22"/>
        </w:rPr>
      </w:pPr>
      <w:del w:id="1838" w:author="Shen, Guning" w:date="2024-03-27T14:37:00Z">
        <w:r w:rsidDel="00473C50">
          <w:rPr>
            <w:rFonts w:ascii="Courier New" w:eastAsia="Courier New" w:hAnsi="Courier New" w:cs="Courier New"/>
            <w:color w:val="000000"/>
            <w:sz w:val="22"/>
            <w:szCs w:val="22"/>
          </w:rPr>
          <w:delText>/home/jovyan/SuperShell/images</w:delText>
        </w:r>
      </w:del>
    </w:p>
    <w:p w14:paraId="4D99509A" w14:textId="31F67D6B" w:rsidR="00DB5F02" w:rsidDel="00473C50" w:rsidRDefault="00A96409">
      <w:pPr>
        <w:pBdr>
          <w:top w:val="nil"/>
          <w:left w:val="nil"/>
          <w:bottom w:val="nil"/>
          <w:right w:val="nil"/>
          <w:between w:val="nil"/>
        </w:pBdr>
        <w:spacing w:after="60" w:line="240" w:lineRule="auto"/>
        <w:rPr>
          <w:del w:id="1839" w:author="Shen, Guning" w:date="2024-03-27T14:37:00Z"/>
          <w:rFonts w:ascii="Courier New" w:eastAsia="Courier New" w:hAnsi="Courier New" w:cs="Courier New"/>
          <w:color w:val="000000"/>
          <w:sz w:val="22"/>
          <w:szCs w:val="22"/>
        </w:rPr>
      </w:pPr>
      <w:del w:id="1840" w:author="Shen, Guning" w:date="2024-03-27T14:37:00Z">
        <w:r w:rsidDel="00473C50">
          <w:rPr>
            <w:rFonts w:ascii="Courier New" w:eastAsia="Courier New" w:hAnsi="Courier New" w:cs="Courier New"/>
            <w:color w:val="000000"/>
            <w:sz w:val="22"/>
            <w:szCs w:val="22"/>
          </w:rPr>
          <w:delText>/home/jovyan/SuperShell/SuperShellHistory/images</w:delText>
        </w:r>
      </w:del>
    </w:p>
    <w:p w14:paraId="0DB5F087" w14:textId="4A00A545" w:rsidR="00DB5F02" w:rsidDel="00473C50" w:rsidRDefault="00A96409">
      <w:pPr>
        <w:rPr>
          <w:del w:id="1841" w:author="Shen, Guning" w:date="2024-03-27T14:37:00Z"/>
        </w:rPr>
      </w:pPr>
      <w:del w:id="1842" w:author="Shen, Guning" w:date="2024-03-27T14:37:00Z">
        <w:r w:rsidDel="00473C50">
          <w:delText xml:space="preserve">To which of the following absolute names is the relative name, </w:delText>
        </w:r>
        <w:r w:rsidDel="00473C50">
          <w:rPr>
            <w:rFonts w:ascii="Courier New" w:eastAsia="Courier New" w:hAnsi="Courier New" w:cs="Courier New"/>
            <w:sz w:val="22"/>
            <w:szCs w:val="22"/>
          </w:rPr>
          <w:delText>../SuperShellRules/rule-bashcmds.sh</w:delText>
        </w:r>
        <w:r w:rsidDel="00473C50">
          <w:delText xml:space="preserve"> equivalent:</w:delText>
        </w:r>
      </w:del>
    </w:p>
    <w:p w14:paraId="17D91096" w14:textId="131A1270" w:rsidR="00DB5F02" w:rsidDel="00473C50" w:rsidRDefault="00A96409">
      <w:pPr>
        <w:pBdr>
          <w:top w:val="nil"/>
          <w:left w:val="nil"/>
          <w:bottom w:val="nil"/>
          <w:right w:val="nil"/>
          <w:between w:val="nil"/>
        </w:pBdr>
        <w:spacing w:after="60" w:line="240" w:lineRule="auto"/>
        <w:rPr>
          <w:del w:id="1843" w:author="Shen, Guning" w:date="2024-03-27T14:37:00Z"/>
          <w:rFonts w:ascii="Courier New" w:eastAsia="Courier New" w:hAnsi="Courier New" w:cs="Courier New"/>
          <w:color w:val="000000"/>
          <w:sz w:val="22"/>
          <w:szCs w:val="22"/>
        </w:rPr>
      </w:pPr>
      <w:del w:id="1844" w:author="Shen, Guning" w:date="2024-03-27T14:37:00Z">
        <w:r w:rsidDel="00473C50">
          <w:rPr>
            <w:rFonts w:ascii="Courier New" w:eastAsia="Courier New" w:hAnsi="Courier New" w:cs="Courier New"/>
            <w:color w:val="000000"/>
            <w:sz w:val="22"/>
            <w:szCs w:val="22"/>
          </w:rPr>
          <w:delText>/home/jovyan/SuperShellRules/rule-bashcmds.sh</w:delText>
        </w:r>
      </w:del>
    </w:p>
    <w:p w14:paraId="7D5DFE0A" w14:textId="052965F2" w:rsidR="00DB5F02" w:rsidDel="00473C50" w:rsidRDefault="00A96409">
      <w:pPr>
        <w:pBdr>
          <w:top w:val="nil"/>
          <w:left w:val="nil"/>
          <w:bottom w:val="nil"/>
          <w:right w:val="nil"/>
          <w:between w:val="nil"/>
        </w:pBdr>
        <w:spacing w:after="60" w:line="240" w:lineRule="auto"/>
        <w:rPr>
          <w:del w:id="1845" w:author="Shen, Guning" w:date="2024-03-27T14:37:00Z"/>
          <w:rFonts w:ascii="Courier New" w:eastAsia="Courier New" w:hAnsi="Courier New" w:cs="Courier New"/>
          <w:color w:val="000000"/>
          <w:sz w:val="22"/>
          <w:szCs w:val="22"/>
        </w:rPr>
      </w:pPr>
      <w:del w:id="1846" w:author="Shen, Guning" w:date="2024-03-27T14:37:00Z">
        <w:r w:rsidDel="00473C50">
          <w:rPr>
            <w:rFonts w:ascii="Courier New" w:eastAsia="Courier New" w:hAnsi="Courier New" w:cs="Courier New"/>
            <w:color w:val="000000"/>
            <w:sz w:val="22"/>
            <w:szCs w:val="22"/>
          </w:rPr>
          <w:delText>/home/jovyan/SuperShell/SuperShellRules/rule-bashcmds.sh</w:delText>
        </w:r>
      </w:del>
    </w:p>
    <w:p w14:paraId="19E7C4A4" w14:textId="3A27C46A" w:rsidR="00DB5F02" w:rsidDel="00473C50" w:rsidRDefault="00A96409">
      <w:pPr>
        <w:pBdr>
          <w:top w:val="nil"/>
          <w:left w:val="nil"/>
          <w:bottom w:val="nil"/>
          <w:right w:val="nil"/>
          <w:between w:val="nil"/>
        </w:pBdr>
        <w:spacing w:after="60" w:line="240" w:lineRule="auto"/>
        <w:rPr>
          <w:del w:id="1847" w:author="Shen, Guning" w:date="2024-03-27T14:37:00Z"/>
          <w:rFonts w:ascii="Courier New" w:eastAsia="Courier New" w:hAnsi="Courier New" w:cs="Courier New"/>
          <w:color w:val="000000"/>
          <w:sz w:val="22"/>
          <w:szCs w:val="22"/>
        </w:rPr>
      </w:pPr>
      <w:del w:id="1848" w:author="Shen, Guning" w:date="2024-03-27T14:37:00Z">
        <w:r w:rsidDel="00473C50">
          <w:rPr>
            <w:rFonts w:ascii="Courier New" w:eastAsia="Courier New" w:hAnsi="Courier New" w:cs="Courier New"/>
            <w:color w:val="000000"/>
            <w:sz w:val="22"/>
            <w:szCs w:val="22"/>
          </w:rPr>
          <w:delText>/home/jovyan/SuperShell/SuperShellHistory/SuperShellRules/rule-bashcmds.sh</w:delText>
        </w:r>
      </w:del>
    </w:p>
    <w:p w14:paraId="6B6F768E" w14:textId="1BC4D4F0" w:rsidR="00DB5F02" w:rsidDel="00473C50" w:rsidRDefault="00A96409">
      <w:pPr>
        <w:rPr>
          <w:del w:id="1849" w:author="Shen, Guning" w:date="2024-03-27T14:37:00Z"/>
        </w:rPr>
      </w:pPr>
      <w:del w:id="1850" w:author="Shen, Guning" w:date="2024-03-27T14:37:00Z">
        <w:r w:rsidDel="00473C50">
          <w:delText xml:space="preserve">To which of the following absolute names is the relative name, </w:delText>
        </w:r>
        <w:r w:rsidDel="00473C50">
          <w:rPr>
            <w:rFonts w:ascii="Courier New" w:eastAsia="Courier New" w:hAnsi="Courier New" w:cs="Courier New"/>
            <w:sz w:val="22"/>
            <w:szCs w:val="22"/>
          </w:rPr>
          <w:delText>../../Discovery/TSV_Files</w:delText>
        </w:r>
        <w:r w:rsidDel="00473C50">
          <w:delText xml:space="preserve"> equivalent:</w:delText>
        </w:r>
      </w:del>
    </w:p>
    <w:p w14:paraId="2E242185" w14:textId="7F27210A" w:rsidR="00DB5F02" w:rsidDel="00473C50" w:rsidRDefault="00A96409">
      <w:pPr>
        <w:pBdr>
          <w:top w:val="nil"/>
          <w:left w:val="nil"/>
          <w:bottom w:val="nil"/>
          <w:right w:val="nil"/>
          <w:between w:val="nil"/>
        </w:pBdr>
        <w:spacing w:after="60" w:line="240" w:lineRule="auto"/>
        <w:rPr>
          <w:del w:id="1851" w:author="Shen, Guning" w:date="2024-03-27T14:37:00Z"/>
          <w:rFonts w:ascii="Courier New" w:eastAsia="Courier New" w:hAnsi="Courier New" w:cs="Courier New"/>
          <w:color w:val="000000"/>
          <w:sz w:val="22"/>
          <w:szCs w:val="22"/>
        </w:rPr>
      </w:pPr>
      <w:del w:id="1852" w:author="Shen, Guning" w:date="2024-03-27T14:37:00Z">
        <w:r w:rsidDel="00473C50">
          <w:rPr>
            <w:rFonts w:ascii="Courier New" w:eastAsia="Courier New" w:hAnsi="Courier New" w:cs="Courier New"/>
            <w:color w:val="000000"/>
            <w:sz w:val="22"/>
            <w:szCs w:val="22"/>
          </w:rPr>
          <w:delText>/home//Discovery/TSV_Files</w:delText>
        </w:r>
      </w:del>
    </w:p>
    <w:p w14:paraId="3B26AF94" w14:textId="6C756587" w:rsidR="00DB5F02" w:rsidDel="00473C50" w:rsidRDefault="00A96409">
      <w:pPr>
        <w:pBdr>
          <w:top w:val="nil"/>
          <w:left w:val="nil"/>
          <w:bottom w:val="nil"/>
          <w:right w:val="nil"/>
          <w:between w:val="nil"/>
        </w:pBdr>
        <w:spacing w:after="60" w:line="240" w:lineRule="auto"/>
        <w:rPr>
          <w:del w:id="1853" w:author="Shen, Guning" w:date="2024-03-27T14:37:00Z"/>
          <w:rFonts w:ascii="Courier New" w:eastAsia="Courier New" w:hAnsi="Courier New" w:cs="Courier New"/>
          <w:color w:val="000000"/>
          <w:sz w:val="22"/>
          <w:szCs w:val="22"/>
        </w:rPr>
      </w:pPr>
      <w:del w:id="1854" w:author="Shen, Guning" w:date="2024-03-27T14:37:00Z">
        <w:r w:rsidDel="00473C50">
          <w:rPr>
            <w:rFonts w:ascii="Courier New" w:eastAsia="Courier New" w:hAnsi="Courier New" w:cs="Courier New"/>
            <w:color w:val="000000"/>
            <w:sz w:val="22"/>
            <w:szCs w:val="22"/>
          </w:rPr>
          <w:delText>/home/jovyan/Discovery/TSV_Files</w:delText>
        </w:r>
      </w:del>
    </w:p>
    <w:p w14:paraId="562A8673" w14:textId="0FF6491C" w:rsidR="00DB5F02" w:rsidDel="00473C50" w:rsidRDefault="00A96409">
      <w:pPr>
        <w:pBdr>
          <w:top w:val="nil"/>
          <w:left w:val="nil"/>
          <w:bottom w:val="nil"/>
          <w:right w:val="nil"/>
          <w:between w:val="nil"/>
        </w:pBdr>
        <w:spacing w:after="60" w:line="240" w:lineRule="auto"/>
        <w:rPr>
          <w:del w:id="1855" w:author="Shen, Guning" w:date="2024-03-27T14:37:00Z"/>
          <w:rFonts w:ascii="Courier New" w:eastAsia="Courier New" w:hAnsi="Courier New" w:cs="Courier New"/>
          <w:color w:val="000000"/>
          <w:sz w:val="22"/>
          <w:szCs w:val="22"/>
        </w:rPr>
      </w:pPr>
      <w:del w:id="1856" w:author="Shen, Guning" w:date="2024-03-27T14:37:00Z">
        <w:r w:rsidDel="00473C50">
          <w:rPr>
            <w:rFonts w:ascii="Courier New" w:eastAsia="Courier New" w:hAnsi="Courier New" w:cs="Courier New"/>
            <w:color w:val="000000"/>
            <w:sz w:val="22"/>
            <w:szCs w:val="22"/>
          </w:rPr>
          <w:delText>/home/jovyan/SuperShell/Discovery/TSV_Files</w:delText>
        </w:r>
      </w:del>
    </w:p>
    <w:p w14:paraId="3874C0C5" w14:textId="4773DDFE" w:rsidR="00DB5F02" w:rsidDel="00473C50" w:rsidRDefault="00A96409">
      <w:pPr>
        <w:pBdr>
          <w:top w:val="nil"/>
          <w:left w:val="nil"/>
          <w:bottom w:val="nil"/>
          <w:right w:val="nil"/>
          <w:between w:val="nil"/>
        </w:pBdr>
        <w:spacing w:after="60" w:line="240" w:lineRule="auto"/>
        <w:rPr>
          <w:del w:id="1857" w:author="Shen, Guning" w:date="2024-03-27T14:37:00Z"/>
          <w:rFonts w:ascii="Courier New" w:eastAsia="Courier New" w:hAnsi="Courier New" w:cs="Courier New"/>
          <w:color w:val="000000"/>
          <w:sz w:val="22"/>
          <w:szCs w:val="22"/>
        </w:rPr>
      </w:pPr>
      <w:del w:id="1858" w:author="Shen, Guning" w:date="2024-03-27T14:37:00Z">
        <w:r w:rsidDel="00473C50">
          <w:rPr>
            <w:rFonts w:ascii="Courier New" w:eastAsia="Courier New" w:hAnsi="Courier New" w:cs="Courier New"/>
            <w:color w:val="000000"/>
            <w:sz w:val="22"/>
            <w:szCs w:val="22"/>
          </w:rPr>
          <w:delText>/home/jovyan/SuperShell/SuperShellHistory/Discovery/TSV_Files</w:delText>
        </w:r>
      </w:del>
    </w:p>
    <w:p w14:paraId="72141AFB" w14:textId="77777777" w:rsidR="00DB5F02" w:rsidRDefault="00A96409">
      <w:pPr>
        <w:pStyle w:val="Heading2"/>
      </w:pPr>
      <w:r>
        <w:t>Multi-Link Relative Names</w:t>
      </w:r>
    </w:p>
    <w:p w14:paraId="085C1216"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Change your directory to </w:t>
      </w:r>
      <w:proofErr w:type="spellStart"/>
      <w:r>
        <w:rPr>
          <w:rFonts w:ascii="Courier New" w:eastAsia="Courier New" w:hAnsi="Courier New" w:cs="Courier New"/>
          <w:sz w:val="22"/>
          <w:szCs w:val="22"/>
        </w:rPr>
        <w:t>Drug_A</w:t>
      </w:r>
      <w:proofErr w:type="spellEnd"/>
      <w:r>
        <w:rPr>
          <w:rFonts w:ascii="Times New Roman" w:eastAsia="Times New Roman" w:hAnsi="Times New Roman" w:cs="Times New Roman"/>
          <w:color w:val="000000"/>
          <w:sz w:val="24"/>
          <w:szCs w:val="24"/>
        </w:rPr>
        <w:t xml:space="preserve"> in </w:t>
      </w:r>
      <w:r>
        <w:rPr>
          <w:rFonts w:ascii="Courier New" w:eastAsia="Courier New" w:hAnsi="Courier New" w:cs="Courier New"/>
          <w:sz w:val="22"/>
          <w:szCs w:val="22"/>
        </w:rPr>
        <w:t>RNA_SEQ_SAMPLES</w:t>
      </w:r>
      <w:r>
        <w:rPr>
          <w:rFonts w:ascii="Times New Roman" w:eastAsia="Times New Roman" w:hAnsi="Times New Roman" w:cs="Times New Roman"/>
          <w:color w:val="000000"/>
          <w:sz w:val="24"/>
          <w:szCs w:val="24"/>
        </w:rPr>
        <w:t>.</w:t>
      </w:r>
    </w:p>
    <w:p w14:paraId="4F2E960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Suppose we now need to change the current directory from </w:t>
      </w:r>
      <w:proofErr w:type="spellStart"/>
      <w:r>
        <w:rPr>
          <w:rFonts w:ascii="Courier New" w:eastAsia="Courier New" w:hAnsi="Courier New" w:cs="Courier New"/>
          <w:sz w:val="22"/>
          <w:szCs w:val="22"/>
        </w:rPr>
        <w:t>Drug_A</w:t>
      </w:r>
      <w:proofErr w:type="spellEnd"/>
      <w:r>
        <w:rPr>
          <w:rFonts w:ascii="Times New Roman" w:eastAsia="Times New Roman" w:hAnsi="Times New Roman" w:cs="Times New Roman"/>
          <w:color w:val="000000"/>
          <w:sz w:val="24"/>
          <w:szCs w:val="24"/>
        </w:rPr>
        <w:t xml:space="preserve"> to </w:t>
      </w:r>
      <w:proofErr w:type="spellStart"/>
      <w:r>
        <w:rPr>
          <w:rFonts w:ascii="Courier New" w:eastAsia="Courier New" w:hAnsi="Courier New" w:cs="Courier New"/>
          <w:sz w:val="22"/>
          <w:szCs w:val="22"/>
        </w:rPr>
        <w:t>Drug_B</w:t>
      </w:r>
      <w:proofErr w:type="spellEnd"/>
      <w:r>
        <w:rPr>
          <w:rFonts w:ascii="Times New Roman" w:eastAsia="Times New Roman" w:hAnsi="Times New Roman" w:cs="Times New Roman"/>
          <w:color w:val="000000"/>
          <w:sz w:val="24"/>
          <w:szCs w:val="24"/>
        </w:rPr>
        <w:t xml:space="preserve">. </w:t>
      </w:r>
    </w:p>
    <w:p w14:paraId="493F7C8A" w14:textId="77777777" w:rsidR="00DB5F02" w:rsidRDefault="00A96409">
      <w:pPr>
        <w:pBdr>
          <w:top w:val="nil"/>
          <w:left w:val="nil"/>
          <w:bottom w:val="nil"/>
          <w:right w:val="nil"/>
          <w:between w:val="nil"/>
        </w:pBdr>
        <w:spacing w:line="240" w:lineRule="auto"/>
        <w:rPr>
          <w:b/>
          <w:color w:val="000000"/>
        </w:rPr>
      </w:pPr>
      <w:r>
        <w:rPr>
          <w:rFonts w:ascii="Times New Roman" w:eastAsia="Times New Roman" w:hAnsi="Times New Roman" w:cs="Times New Roman"/>
          <w:color w:val="000000"/>
          <w:sz w:val="24"/>
          <w:szCs w:val="24"/>
        </w:rPr>
        <w:t xml:space="preserve">We can </w:t>
      </w:r>
      <w:proofErr w:type="gramStart"/>
      <w:r>
        <w:rPr>
          <w:rFonts w:ascii="Times New Roman" w:eastAsia="Times New Roman" w:hAnsi="Times New Roman" w:cs="Times New Roman"/>
          <w:color w:val="000000"/>
          <w:sz w:val="24"/>
          <w:szCs w:val="24"/>
        </w:rPr>
        <w:t>enter:</w:t>
      </w:r>
      <w:proofErr w:type="gramEnd"/>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cd ~/RNA_SEQ_SAMPLES/</w:t>
      </w:r>
      <w:proofErr w:type="spellStart"/>
      <w:r>
        <w:rPr>
          <w:rFonts w:ascii="Courier New" w:eastAsia="Courier New" w:hAnsi="Courier New" w:cs="Courier New"/>
          <w:sz w:val="22"/>
          <w:szCs w:val="22"/>
        </w:rPr>
        <w:t>Drug_B</w:t>
      </w:r>
      <w:proofErr w:type="spellEnd"/>
    </w:p>
    <w:p w14:paraId="239991BA" w14:textId="77777777" w:rsidR="00DB5F02" w:rsidRDefault="00A96409">
      <w:pPr>
        <w:pBdr>
          <w:top w:val="nil"/>
          <w:left w:val="nil"/>
          <w:bottom w:val="nil"/>
          <w:right w:val="nil"/>
          <w:between w:val="nil"/>
        </w:pBdr>
        <w:tabs>
          <w:tab w:val="left" w:pos="1507"/>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55784D02" w14:textId="77777777" w:rsidR="00DB5F02" w:rsidRDefault="00A96409">
      <w:pPr>
        <w:pBdr>
          <w:top w:val="nil"/>
          <w:left w:val="nil"/>
          <w:bottom w:val="nil"/>
          <w:right w:val="nil"/>
          <w:between w:val="nil"/>
        </w:pBdr>
        <w:spacing w:after="0" w:line="240" w:lineRule="auto"/>
        <w:rPr>
          <w:b/>
          <w:color w:val="000000"/>
        </w:rPr>
      </w:pPr>
      <w:r>
        <w:rPr>
          <w:rFonts w:ascii="Times New Roman" w:eastAsia="Times New Roman" w:hAnsi="Times New Roman" w:cs="Times New Roman"/>
          <w:color w:val="000000"/>
          <w:sz w:val="24"/>
          <w:szCs w:val="24"/>
        </w:rPr>
        <w:t>Here, we used the absolute name of the destination directory.</w:t>
      </w:r>
    </w:p>
    <w:p w14:paraId="032F27A9" w14:textId="77777777" w:rsidR="00DB5F02" w:rsidRDefault="00DB5F02">
      <w:pPr>
        <w:pBdr>
          <w:top w:val="nil"/>
          <w:left w:val="nil"/>
          <w:bottom w:val="nil"/>
          <w:right w:val="nil"/>
          <w:between w:val="nil"/>
        </w:pBdr>
        <w:spacing w:after="0" w:line="240" w:lineRule="auto"/>
        <w:rPr>
          <w:b/>
          <w:color w:val="000000"/>
        </w:rPr>
      </w:pPr>
    </w:p>
    <w:p w14:paraId="43114161" w14:textId="77777777" w:rsidR="00DB5F02" w:rsidRDefault="00A96409">
      <w:pPr>
        <w:pBdr>
          <w:top w:val="nil"/>
          <w:left w:val="nil"/>
          <w:bottom w:val="nil"/>
          <w:right w:val="nil"/>
          <w:between w:val="nil"/>
        </w:pBdr>
        <w:spacing w:line="240" w:lineRule="auto"/>
        <w:rPr>
          <w:rFonts w:ascii="Courier New" w:eastAsia="Courier New" w:hAnsi="Courier New" w:cs="Courier New"/>
          <w:sz w:val="22"/>
          <w:szCs w:val="22"/>
        </w:rPr>
      </w:pPr>
      <w:r>
        <w:rPr>
          <w:rFonts w:ascii="Times New Roman" w:eastAsia="Times New Roman" w:hAnsi="Times New Roman" w:cs="Times New Roman"/>
          <w:color w:val="000000"/>
          <w:sz w:val="24"/>
          <w:szCs w:val="24"/>
        </w:rPr>
        <w:lastRenderedPageBreak/>
        <w:t xml:space="preserve">Another alternative is to first enter the command: </w:t>
      </w:r>
      <w:r>
        <w:rPr>
          <w:rFonts w:ascii="Courier New" w:eastAsia="Courier New" w:hAnsi="Courier New" w:cs="Courier New"/>
          <w:sz w:val="22"/>
          <w:szCs w:val="22"/>
        </w:rPr>
        <w:t>cd</w:t>
      </w:r>
      <w:proofErr w:type="gramStart"/>
      <w:r>
        <w:rPr>
          <w:rFonts w:ascii="Courier New" w:eastAsia="Courier New" w:hAnsi="Courier New" w:cs="Courier New"/>
          <w:sz w:val="22"/>
          <w:szCs w:val="22"/>
        </w:rPr>
        <w:t xml:space="preserve"> ..</w:t>
      </w:r>
      <w:proofErr w:type="gramEnd"/>
      <w:r>
        <w:rPr>
          <w:rFonts w:ascii="Times New Roman" w:eastAsia="Times New Roman" w:hAnsi="Times New Roman" w:cs="Times New Roman"/>
          <w:color w:val="000000"/>
          <w:sz w:val="24"/>
          <w:szCs w:val="24"/>
        </w:rPr>
        <w:t xml:space="preserve">and then enter the command:  </w:t>
      </w:r>
      <w:r>
        <w:rPr>
          <w:rFonts w:ascii="Courier New" w:eastAsia="Courier New" w:hAnsi="Courier New" w:cs="Courier New"/>
          <w:sz w:val="22"/>
          <w:szCs w:val="22"/>
        </w:rPr>
        <w:t xml:space="preserve">cd </w:t>
      </w:r>
      <w:proofErr w:type="spellStart"/>
      <w:r>
        <w:rPr>
          <w:rFonts w:ascii="Courier New" w:eastAsia="Courier New" w:hAnsi="Courier New" w:cs="Courier New"/>
          <w:sz w:val="22"/>
          <w:szCs w:val="22"/>
        </w:rPr>
        <w:t>Drug_B</w:t>
      </w:r>
      <w:proofErr w:type="spellEnd"/>
    </w:p>
    <w:p w14:paraId="08060EEB"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these two commands, we used local names.</w:t>
      </w:r>
    </w:p>
    <w:p w14:paraId="6B770E55"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first one tells bash to go one link up to the parent and the other tells it to go one link down to a child. </w:t>
      </w:r>
    </w:p>
    <w:p w14:paraId="516DBF3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local name is a special case of a </w:t>
      </w:r>
      <w:r>
        <w:rPr>
          <w:rFonts w:ascii="Courier New" w:eastAsia="Courier New" w:hAnsi="Courier New" w:cs="Courier New"/>
          <w:sz w:val="22"/>
          <w:szCs w:val="22"/>
        </w:rPr>
        <w:t>relative name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that is, a file or folder name is interpreted with respect to the current directory of the program (e.g. bash) with which you are interacting. In </w:t>
      </w:r>
      <w:proofErr w:type="gramStart"/>
      <w:r>
        <w:rPr>
          <w:rFonts w:ascii="Times New Roman" w:eastAsia="Times New Roman" w:hAnsi="Times New Roman" w:cs="Times New Roman"/>
          <w:color w:val="000000"/>
          <w:sz w:val="24"/>
          <w:szCs w:val="24"/>
        </w:rPr>
        <w:t>general</w:t>
      </w:r>
      <w:proofErr w:type="gramEnd"/>
      <w:r>
        <w:rPr>
          <w:rFonts w:ascii="Times New Roman" w:eastAsia="Times New Roman" w:hAnsi="Times New Roman" w:cs="Times New Roman"/>
          <w:color w:val="000000"/>
          <w:sz w:val="24"/>
          <w:szCs w:val="24"/>
        </w:rPr>
        <w:t xml:space="preserve"> such as name can contain multiple links separate by the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character. </w:t>
      </w:r>
    </w:p>
    <w:p w14:paraId="7A4DE0B8"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Instead of executing the two </w:t>
      </w:r>
      <w:r>
        <w:rPr>
          <w:rFonts w:ascii="Times New Roman" w:eastAsia="Times New Roman" w:hAnsi="Times New Roman" w:cs="Times New Roman"/>
          <w:b/>
          <w:color w:val="000000"/>
          <w:sz w:val="24"/>
          <w:szCs w:val="24"/>
        </w:rPr>
        <w:t>cd</w:t>
      </w:r>
      <w:r>
        <w:rPr>
          <w:rFonts w:ascii="Times New Roman" w:eastAsia="Times New Roman" w:hAnsi="Times New Roman" w:cs="Times New Roman"/>
          <w:color w:val="000000"/>
          <w:sz w:val="24"/>
          <w:szCs w:val="24"/>
        </w:rPr>
        <w:t xml:space="preserve"> commands above, execute a single command:</w:t>
      </w:r>
    </w:p>
    <w:p w14:paraId="18B2EC15"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cd</w:t>
      </w:r>
      <w:proofErr w:type="gramStart"/>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Drug_B</w:t>
      </w:r>
      <w:proofErr w:type="spellEnd"/>
    </w:p>
    <w:p w14:paraId="23179136"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Thus, this is yet another alternative to go from </w:t>
      </w:r>
      <w:proofErr w:type="spellStart"/>
      <w:r>
        <w:rPr>
          <w:rFonts w:ascii="Courier New" w:eastAsia="Courier New" w:hAnsi="Courier New" w:cs="Courier New"/>
          <w:sz w:val="22"/>
          <w:szCs w:val="22"/>
        </w:rPr>
        <w:t>Drug_A</w:t>
      </w:r>
      <w:proofErr w:type="spellEnd"/>
      <w:r>
        <w:rPr>
          <w:rFonts w:ascii="Times New Roman" w:eastAsia="Times New Roman" w:hAnsi="Times New Roman" w:cs="Times New Roman"/>
          <w:color w:val="000000"/>
          <w:sz w:val="24"/>
          <w:szCs w:val="24"/>
        </w:rPr>
        <w:t xml:space="preserve"> to </w:t>
      </w:r>
      <w:proofErr w:type="spellStart"/>
      <w:r>
        <w:rPr>
          <w:rFonts w:ascii="Courier New" w:eastAsia="Courier New" w:hAnsi="Courier New" w:cs="Courier New"/>
          <w:sz w:val="22"/>
          <w:szCs w:val="22"/>
        </w:rPr>
        <w:t>Drug_B</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which uses a multi-link name relative to the current directory, with one up link and one down link. </w:t>
      </w:r>
    </w:p>
    <w:p w14:paraId="5A2A8534"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Enter the following command with two up links:  </w:t>
      </w:r>
      <w:r>
        <w:rPr>
          <w:rFonts w:ascii="Courier New" w:eastAsia="Courier New" w:hAnsi="Courier New" w:cs="Courier New"/>
          <w:sz w:val="22"/>
          <w:szCs w:val="22"/>
        </w:rPr>
        <w:t>cd</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w:t>
      </w:r>
    </w:p>
    <w:p w14:paraId="2C450BC3"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 used a relative name to go to the grand parent of the current directory.</w:t>
      </w:r>
    </w:p>
    <w:p w14:paraId="6FE0F295"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Enter: </w:t>
      </w:r>
      <w:r>
        <w:rPr>
          <w:rFonts w:ascii="Courier New" w:eastAsia="Courier New" w:hAnsi="Courier New" w:cs="Courier New"/>
          <w:sz w:val="22"/>
          <w:szCs w:val="22"/>
        </w:rPr>
        <w:t>cd RNA_SEQ_SAMPLES/</w:t>
      </w:r>
      <w:proofErr w:type="spellStart"/>
      <w:r>
        <w:rPr>
          <w:rFonts w:ascii="Courier New" w:eastAsia="Courier New" w:hAnsi="Courier New" w:cs="Courier New"/>
          <w:sz w:val="22"/>
          <w:szCs w:val="22"/>
        </w:rPr>
        <w:t>Drug_B</w:t>
      </w:r>
      <w:proofErr w:type="spellEnd"/>
    </w:p>
    <w:p w14:paraId="23C7278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we have not preceded this name with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again we have used a multi-link relative name, with two down links.</w:t>
      </w:r>
    </w:p>
    <w:p w14:paraId="2A453BF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relative name, like an absolute name, can contain multiple links separated by the file separator character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but it cannot start with the file separator. In general, if the absolute name of the current directory is </w:t>
      </w:r>
      <w:r>
        <w:rPr>
          <w:rFonts w:ascii="Courier New" w:eastAsia="Courier New" w:hAnsi="Courier New" w:cs="Courier New"/>
          <w:sz w:val="22"/>
          <w:szCs w:val="22"/>
        </w:rPr>
        <w:t>d</w:t>
      </w:r>
      <w:r>
        <w:rPr>
          <w:rFonts w:ascii="Times New Roman" w:eastAsia="Times New Roman" w:hAnsi="Times New Roman" w:cs="Times New Roman"/>
          <w:color w:val="000000"/>
          <w:sz w:val="24"/>
          <w:szCs w:val="24"/>
        </w:rPr>
        <w:t xml:space="preserve">, the relative name </w:t>
      </w:r>
      <w:r>
        <w:rPr>
          <w:rFonts w:ascii="Courier New" w:eastAsia="Courier New" w:hAnsi="Courier New" w:cs="Courier New"/>
          <w:sz w:val="22"/>
          <w:szCs w:val="22"/>
        </w:rPr>
        <w:t>r</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is a shorthand for the absolute name </w:t>
      </w:r>
      <w:r>
        <w:rPr>
          <w:rFonts w:ascii="Courier New" w:eastAsia="Courier New" w:hAnsi="Courier New" w:cs="Courier New"/>
          <w:sz w:val="22"/>
          <w:szCs w:val="22"/>
        </w:rPr>
        <w:t>d/r</w:t>
      </w:r>
      <w:r>
        <w:rPr>
          <w:rFonts w:ascii="Times New Roman" w:eastAsia="Times New Roman" w:hAnsi="Times New Roman" w:cs="Times New Roman"/>
          <w:b/>
          <w:color w:val="000000"/>
          <w:sz w:val="24"/>
          <w:szCs w:val="24"/>
        </w:rPr>
        <w:t xml:space="preserve">. </w:t>
      </w:r>
    </w:p>
    <w:p w14:paraId="3D195FB9" w14:textId="77777777" w:rsidR="00DB5F02" w:rsidRDefault="00A96409">
      <w:pPr>
        <w:pBdr>
          <w:top w:val="nil"/>
          <w:left w:val="nil"/>
          <w:bottom w:val="nil"/>
          <w:right w:val="nil"/>
          <w:between w:val="nil"/>
        </w:pBdr>
        <w:spacing w:line="240" w:lineRule="auto"/>
        <w:rPr>
          <w:rFonts w:ascii="Courier New" w:eastAsia="Courier New" w:hAnsi="Courier New" w:cs="Courier New"/>
          <w:sz w:val="22"/>
          <w:szCs w:val="22"/>
        </w:rPr>
      </w:pPr>
      <w:r>
        <w:rPr>
          <w:rFonts w:ascii="Times New Roman" w:eastAsia="Times New Roman" w:hAnsi="Times New Roman" w:cs="Times New Roman"/>
          <w:color w:val="000000"/>
          <w:sz w:val="24"/>
          <w:szCs w:val="24"/>
        </w:rPr>
        <w:t xml:space="preserve">Enter: </w:t>
      </w:r>
      <w:r>
        <w:rPr>
          <w:rFonts w:ascii="Courier New" w:eastAsia="Courier New" w:hAnsi="Courier New" w:cs="Courier New"/>
          <w:sz w:val="22"/>
          <w:szCs w:val="22"/>
        </w:rPr>
        <w:t>ls –a</w:t>
      </w:r>
      <w:r>
        <w:t>.</w:t>
      </w:r>
      <w:r>
        <w:rPr>
          <w:rFonts w:ascii="Courier New" w:eastAsia="Courier New" w:hAnsi="Courier New" w:cs="Courier New"/>
          <w:sz w:val="22"/>
          <w:szCs w:val="22"/>
        </w:rPr>
        <w:t xml:space="preserve"> </w:t>
      </w:r>
    </w:p>
    <w:p w14:paraId="117A0783"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display shows not only the links to the children of </w:t>
      </w:r>
      <w:proofErr w:type="spellStart"/>
      <w:r>
        <w:rPr>
          <w:rFonts w:ascii="Courier New" w:eastAsia="Courier New" w:hAnsi="Courier New" w:cs="Courier New"/>
          <w:sz w:val="22"/>
          <w:szCs w:val="22"/>
        </w:rPr>
        <w:t>Drug_B</w:t>
      </w:r>
      <w:proofErr w:type="spellEnd"/>
      <w:r>
        <w:rPr>
          <w:rFonts w:ascii="Times New Roman" w:eastAsia="Times New Roman" w:hAnsi="Times New Roman" w:cs="Times New Roman"/>
          <w:color w:val="000000"/>
          <w:sz w:val="24"/>
          <w:szCs w:val="24"/>
        </w:rPr>
        <w:t xml:space="preserve"> but also the </w:t>
      </w:r>
      <w:proofErr w:type="gramStart"/>
      <w:r>
        <w:rPr>
          <w:rFonts w:ascii="Times New Roman" w:eastAsia="Times New Roman" w:hAnsi="Times New Roman" w:cs="Times New Roman"/>
          <w:color w:val="000000"/>
          <w:sz w:val="24"/>
          <w:szCs w:val="24"/>
        </w:rPr>
        <w:t>double-period</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link to the parent.  In addition, it shows a link displayed as a single period (.). This is a </w:t>
      </w:r>
      <w:proofErr w:type="spellStart"/>
      <w:r>
        <w:rPr>
          <w:rFonts w:ascii="Courier New" w:eastAsia="Courier New" w:hAnsi="Courier New" w:cs="Courier New"/>
          <w:sz w:val="22"/>
          <w:szCs w:val="22"/>
        </w:rPr>
        <w:t>self link</w:t>
      </w:r>
      <w:proofErr w:type="spellEnd"/>
      <w:r>
        <w:rPr>
          <w:rFonts w:ascii="Times New Roman" w:eastAsia="Times New Roman" w:hAnsi="Times New Roman" w:cs="Times New Roman"/>
          <w:color w:val="000000"/>
          <w:sz w:val="24"/>
          <w:szCs w:val="24"/>
        </w:rPr>
        <w:t xml:space="preserve"> that points to the current directory. </w:t>
      </w:r>
    </w:p>
    <w:p w14:paraId="117EF52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Enter: </w:t>
      </w:r>
      <w:proofErr w:type="gramStart"/>
      <w:r>
        <w:rPr>
          <w:rFonts w:ascii="Courier New" w:eastAsia="Courier New" w:hAnsi="Courier New" w:cs="Courier New"/>
          <w:sz w:val="22"/>
          <w:szCs w:val="22"/>
        </w:rPr>
        <w:t>cd .</w:t>
      </w:r>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Drug_A</w:t>
      </w:r>
      <w:proofErr w:type="spellEnd"/>
    </w:p>
    <w:p w14:paraId="4E8E7982"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now takes us to </w:t>
      </w:r>
      <w:proofErr w:type="spellStart"/>
      <w:r>
        <w:rPr>
          <w:rFonts w:ascii="Courier New" w:eastAsia="Courier New" w:hAnsi="Courier New" w:cs="Courier New"/>
          <w:sz w:val="22"/>
          <w:szCs w:val="22"/>
        </w:rPr>
        <w:t>Drug_B</w:t>
      </w:r>
      <w:proofErr w:type="spellEnd"/>
      <w:r>
        <w:rPr>
          <w:rFonts w:ascii="Times New Roman" w:eastAsia="Times New Roman" w:hAnsi="Times New Roman" w:cs="Times New Roman"/>
          <w:color w:val="000000"/>
          <w:sz w:val="24"/>
          <w:szCs w:val="24"/>
        </w:rPr>
        <w:t xml:space="preserve">. The self-link is redundant in most </w:t>
      </w:r>
      <w:proofErr w:type="gramStart"/>
      <w:r>
        <w:rPr>
          <w:rFonts w:ascii="Times New Roman" w:eastAsia="Times New Roman" w:hAnsi="Times New Roman" w:cs="Times New Roman"/>
          <w:color w:val="000000"/>
          <w:sz w:val="24"/>
          <w:szCs w:val="24"/>
        </w:rPr>
        <w:t>cases</w:t>
      </w:r>
      <w:proofErr w:type="gramEnd"/>
    </w:p>
    <w:p w14:paraId="4AD8427F" w14:textId="7C5FD77C" w:rsidR="00DB5F02" w:rsidDel="00473C50" w:rsidRDefault="00A96409">
      <w:pPr>
        <w:pStyle w:val="Heading2"/>
        <w:rPr>
          <w:del w:id="1859" w:author="Shen, Guning" w:date="2024-03-27T14:38:00Z"/>
        </w:rPr>
      </w:pPr>
      <w:del w:id="1860" w:author="Shen, Guning" w:date="2024-03-27T14:38:00Z">
        <w:r w:rsidDel="00473C50">
          <w:delText>Multi-Link Relative Names (Post-Quiz)</w:delText>
        </w:r>
      </w:del>
    </w:p>
    <w:p w14:paraId="657BECE8" w14:textId="77777777" w:rsidR="00DB5F02" w:rsidRDefault="00DB5F02">
      <w:pPr>
        <w:rPr>
          <w:b/>
        </w:rPr>
      </w:pPr>
    </w:p>
    <w:p w14:paraId="5E3C7A43" w14:textId="77777777" w:rsidR="00DB5F02" w:rsidRDefault="00A96409">
      <w:pPr>
        <w:pStyle w:val="Heading2"/>
      </w:pPr>
      <w:r>
        <w:t>Creating Directories</w:t>
      </w:r>
    </w:p>
    <w:p w14:paraId="512B5174"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Change the directory to the </w:t>
      </w:r>
      <w:r>
        <w:rPr>
          <w:rFonts w:ascii="Courier New" w:eastAsia="Courier New" w:hAnsi="Courier New" w:cs="Courier New"/>
          <w:sz w:val="22"/>
          <w:szCs w:val="22"/>
        </w:rPr>
        <w:t>Bash</w:t>
      </w:r>
      <w:r>
        <w:rPr>
          <w:rFonts w:ascii="Times New Roman" w:eastAsia="Times New Roman" w:hAnsi="Times New Roman" w:cs="Times New Roman"/>
          <w:color w:val="000000"/>
          <w:sz w:val="24"/>
          <w:szCs w:val="24"/>
        </w:rPr>
        <w:t xml:space="preserve"> subdirectory of the home directory. Execute the command: </w:t>
      </w:r>
      <w:proofErr w:type="spellStart"/>
      <w:r>
        <w:rPr>
          <w:rFonts w:ascii="Courier New" w:eastAsia="Courier New" w:hAnsi="Courier New" w:cs="Courier New"/>
          <w:sz w:val="22"/>
          <w:szCs w:val="22"/>
        </w:rPr>
        <w:t>mkdir</w:t>
      </w:r>
      <w:proofErr w:type="spellEnd"/>
      <w:r>
        <w:rPr>
          <w:rFonts w:ascii="Courier New" w:eastAsia="Courier New" w:hAnsi="Courier New" w:cs="Courier New"/>
          <w:sz w:val="22"/>
          <w:szCs w:val="22"/>
        </w:rPr>
        <w:t xml:space="preserve"> </w:t>
      </w:r>
      <w:proofErr w:type="spellStart"/>
      <w:proofErr w:type="gramStart"/>
      <w:r>
        <w:rPr>
          <w:rFonts w:ascii="Courier New" w:eastAsia="Courier New" w:hAnsi="Courier New" w:cs="Courier New"/>
          <w:sz w:val="22"/>
          <w:szCs w:val="22"/>
        </w:rPr>
        <w:t>misc</w:t>
      </w:r>
      <w:proofErr w:type="spellEnd"/>
      <w:proofErr w:type="gramEnd"/>
    </w:p>
    <w:p w14:paraId="05E0A55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List the </w:t>
      </w:r>
      <w:r>
        <w:rPr>
          <w:rFonts w:ascii="Courier New" w:eastAsia="Courier New" w:hAnsi="Courier New" w:cs="Courier New"/>
          <w:sz w:val="22"/>
          <w:szCs w:val="22"/>
        </w:rPr>
        <w:t>Bash</w:t>
      </w:r>
      <w:r>
        <w:rPr>
          <w:rFonts w:ascii="Times New Roman" w:eastAsia="Times New Roman" w:hAnsi="Times New Roman" w:cs="Times New Roman"/>
          <w:color w:val="000000"/>
          <w:sz w:val="24"/>
          <w:szCs w:val="24"/>
        </w:rPr>
        <w:t xml:space="preserve"> directory to confirm that a new child of the home directory has been created. </w:t>
      </w:r>
    </w:p>
    <w:p w14:paraId="16329D32"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Change your current directory to </w:t>
      </w:r>
      <w:r>
        <w:rPr>
          <w:rFonts w:ascii="Courier New" w:eastAsia="Courier New" w:hAnsi="Courier New" w:cs="Courier New"/>
          <w:sz w:val="22"/>
          <w:szCs w:val="22"/>
        </w:rPr>
        <w:t>misc</w:t>
      </w:r>
      <w:r>
        <w:rPr>
          <w:rFonts w:ascii="Times New Roman" w:eastAsia="Times New Roman" w:hAnsi="Times New Roman" w:cs="Times New Roman"/>
          <w:color w:val="000000"/>
          <w:sz w:val="24"/>
          <w:szCs w:val="24"/>
        </w:rPr>
        <w:t xml:space="preserve">. </w:t>
      </w:r>
    </w:p>
    <w:p w14:paraId="2EC5444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 xml:space="preserve">Execute: </w:t>
      </w:r>
      <w:proofErr w:type="spellStart"/>
      <w:r>
        <w:rPr>
          <w:rFonts w:ascii="Courier New" w:eastAsia="Courier New" w:hAnsi="Courier New" w:cs="Courier New"/>
          <w:sz w:val="22"/>
          <w:szCs w:val="22"/>
        </w:rPr>
        <w:t>mkdir</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misc_child</w:t>
      </w:r>
      <w:proofErr w:type="spellEnd"/>
    </w:p>
    <w:p w14:paraId="60DA469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Confirm </w:t>
      </w:r>
      <w:r>
        <w:rPr>
          <w:rFonts w:ascii="Courier New" w:eastAsia="Courier New" w:hAnsi="Courier New" w:cs="Courier New"/>
          <w:sz w:val="22"/>
          <w:szCs w:val="22"/>
        </w:rPr>
        <w:t>child</w:t>
      </w:r>
      <w:r>
        <w:rPr>
          <w:rFonts w:ascii="Times New Roman" w:eastAsia="Times New Roman" w:hAnsi="Times New Roman" w:cs="Times New Roman"/>
          <w:color w:val="000000"/>
          <w:sz w:val="24"/>
          <w:szCs w:val="24"/>
        </w:rPr>
        <w:t xml:space="preserve"> has been created in </w:t>
      </w:r>
      <w:r>
        <w:rPr>
          <w:rFonts w:ascii="Courier New" w:eastAsia="Courier New" w:hAnsi="Courier New" w:cs="Courier New"/>
          <w:sz w:val="22"/>
          <w:szCs w:val="22"/>
        </w:rPr>
        <w:t>misc</w:t>
      </w:r>
      <w:r>
        <w:rPr>
          <w:rFonts w:ascii="Times New Roman" w:eastAsia="Times New Roman" w:hAnsi="Times New Roman" w:cs="Times New Roman"/>
          <w:color w:val="000000"/>
          <w:sz w:val="24"/>
          <w:szCs w:val="24"/>
        </w:rPr>
        <w:t>.</w:t>
      </w:r>
    </w:p>
    <w:p w14:paraId="30D2078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Execute: </w:t>
      </w:r>
      <w:proofErr w:type="spellStart"/>
      <w:r>
        <w:rPr>
          <w:rFonts w:ascii="Courier New" w:eastAsia="Courier New" w:hAnsi="Courier New" w:cs="Courier New"/>
          <w:sz w:val="22"/>
          <w:szCs w:val="22"/>
        </w:rPr>
        <w:t>mkdir</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misc_child</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misc_child_child</w:t>
      </w:r>
      <w:proofErr w:type="spellEnd"/>
    </w:p>
    <w:p w14:paraId="0477EAF7"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Confirm that </w:t>
      </w:r>
      <w:proofErr w:type="spellStart"/>
      <w:r>
        <w:rPr>
          <w:rFonts w:ascii="Courier New" w:eastAsia="Courier New" w:hAnsi="Courier New" w:cs="Courier New"/>
          <w:sz w:val="22"/>
          <w:szCs w:val="22"/>
        </w:rPr>
        <w:t>misc_child_child</w:t>
      </w:r>
      <w:proofErr w:type="spellEnd"/>
      <w:r>
        <w:rPr>
          <w:rFonts w:ascii="Times New Roman" w:eastAsia="Times New Roman" w:hAnsi="Times New Roman" w:cs="Times New Roman"/>
          <w:color w:val="000000"/>
          <w:sz w:val="24"/>
          <w:szCs w:val="24"/>
        </w:rPr>
        <w:t xml:space="preserve"> has been created in </w:t>
      </w:r>
      <w:proofErr w:type="spellStart"/>
      <w:r>
        <w:rPr>
          <w:rFonts w:ascii="Courier New" w:eastAsia="Courier New" w:hAnsi="Courier New" w:cs="Courier New"/>
          <w:sz w:val="22"/>
          <w:szCs w:val="22"/>
        </w:rPr>
        <w:t>misc_child</w:t>
      </w:r>
      <w:proofErr w:type="spellEnd"/>
      <w:r>
        <w:rPr>
          <w:rFonts w:ascii="Times New Roman" w:eastAsia="Times New Roman" w:hAnsi="Times New Roman" w:cs="Times New Roman"/>
          <w:color w:val="000000"/>
          <w:sz w:val="24"/>
          <w:szCs w:val="24"/>
        </w:rPr>
        <w:t>.</w:t>
      </w:r>
    </w:p>
    <w:p w14:paraId="077DB13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the following directories:</w:t>
      </w:r>
    </w:p>
    <w:p w14:paraId="7C0365C3" w14:textId="77777777" w:rsidR="00DB5F02" w:rsidRDefault="00A96409">
      <w:pPr>
        <w:numPr>
          <w:ilvl w:val="0"/>
          <w:numId w:val="1"/>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 xml:space="preserve">In </w:t>
      </w:r>
      <w:proofErr w:type="spellStart"/>
      <w:r>
        <w:rPr>
          <w:rFonts w:ascii="Courier New" w:eastAsia="Courier New" w:hAnsi="Courier New" w:cs="Courier New"/>
          <w:sz w:val="22"/>
          <w:szCs w:val="22"/>
        </w:rPr>
        <w:t>misc_child_child</w:t>
      </w:r>
      <w:proofErr w:type="spellEnd"/>
      <w:r>
        <w:rPr>
          <w:rFonts w:ascii="Times New Roman" w:eastAsia="Times New Roman" w:hAnsi="Times New Roman" w:cs="Times New Roman"/>
          <w:color w:val="000000"/>
          <w:sz w:val="24"/>
          <w:szCs w:val="24"/>
        </w:rPr>
        <w:t xml:space="preserve">, create a new directory named </w:t>
      </w:r>
      <w:proofErr w:type="spellStart"/>
      <w:r>
        <w:rPr>
          <w:rFonts w:ascii="Courier New" w:eastAsia="Courier New" w:hAnsi="Courier New" w:cs="Courier New"/>
          <w:sz w:val="22"/>
          <w:szCs w:val="22"/>
        </w:rPr>
        <w:t>misc_child_child_child</w:t>
      </w:r>
      <w:proofErr w:type="spellEnd"/>
      <w:r>
        <w:rPr>
          <w:rFonts w:ascii="Times New Roman" w:eastAsia="Times New Roman" w:hAnsi="Times New Roman" w:cs="Times New Roman"/>
          <w:color w:val="000000"/>
          <w:sz w:val="24"/>
          <w:szCs w:val="24"/>
        </w:rPr>
        <w:t>.</w:t>
      </w:r>
    </w:p>
    <w:p w14:paraId="2963D630" w14:textId="77777777" w:rsidR="00DB5F02" w:rsidRDefault="00A96409">
      <w:pPr>
        <w:numPr>
          <w:ilvl w:val="0"/>
          <w:numId w:val="1"/>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 xml:space="preserve">In the </w:t>
      </w:r>
      <w:r>
        <w:rPr>
          <w:rFonts w:ascii="Courier New" w:eastAsia="Courier New" w:hAnsi="Courier New" w:cs="Courier New"/>
          <w:sz w:val="22"/>
          <w:szCs w:val="22"/>
        </w:rPr>
        <w:t>Bash</w:t>
      </w:r>
      <w:r>
        <w:rPr>
          <w:rFonts w:ascii="Times New Roman" w:eastAsia="Times New Roman" w:hAnsi="Times New Roman" w:cs="Times New Roman"/>
          <w:color w:val="000000"/>
          <w:sz w:val="24"/>
          <w:szCs w:val="24"/>
        </w:rPr>
        <w:t xml:space="preserve"> directory in your home directory, create sub-directories named </w:t>
      </w:r>
      <w:proofErr w:type="spellStart"/>
      <w:r>
        <w:rPr>
          <w:rFonts w:ascii="Courier New" w:eastAsia="Courier New" w:hAnsi="Courier New" w:cs="Courier New"/>
          <w:sz w:val="22"/>
          <w:szCs w:val="22"/>
        </w:rPr>
        <w:t>UncompressedSamples</w:t>
      </w:r>
      <w:proofErr w:type="spellEnd"/>
      <w:r>
        <w:rPr>
          <w:rFonts w:ascii="Times New Roman" w:eastAsia="Times New Roman" w:hAnsi="Times New Roman" w:cs="Times New Roman"/>
          <w:color w:val="000000"/>
          <w:sz w:val="24"/>
          <w:szCs w:val="24"/>
        </w:rPr>
        <w:t xml:space="preserve">, </w:t>
      </w:r>
      <w:proofErr w:type="spellStart"/>
      <w:r>
        <w:rPr>
          <w:rFonts w:ascii="Courier New" w:eastAsia="Courier New" w:hAnsi="Courier New" w:cs="Courier New"/>
          <w:sz w:val="22"/>
          <w:szCs w:val="22"/>
        </w:rPr>
        <w:t>FilteredSortedOutput</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Courier New" w:eastAsia="Courier New" w:hAnsi="Courier New" w:cs="Courier New"/>
          <w:sz w:val="22"/>
          <w:szCs w:val="22"/>
        </w:rPr>
        <w:t>TSVFiles</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 </w:t>
      </w:r>
      <w:proofErr w:type="spellStart"/>
      <w:r>
        <w:rPr>
          <w:rFonts w:ascii="Courier New" w:eastAsia="Courier New" w:hAnsi="Courier New" w:cs="Courier New"/>
          <w:sz w:val="22"/>
          <w:szCs w:val="22"/>
        </w:rPr>
        <w:t>PermissionsTest</w:t>
      </w:r>
      <w:proofErr w:type="spellEnd"/>
      <w:proofErr w:type="gramEnd"/>
      <w:r>
        <w:rPr>
          <w:rFonts w:ascii="Times New Roman" w:eastAsia="Times New Roman" w:hAnsi="Times New Roman" w:cs="Times New Roman"/>
          <w:color w:val="000000"/>
          <w:sz w:val="24"/>
          <w:szCs w:val="24"/>
        </w:rPr>
        <w:t xml:space="preserve">, and </w:t>
      </w:r>
      <w:r>
        <w:rPr>
          <w:rFonts w:ascii="Courier New" w:eastAsia="Courier New" w:hAnsi="Courier New" w:cs="Courier New"/>
          <w:sz w:val="22"/>
          <w:szCs w:val="22"/>
        </w:rPr>
        <w:t>bin</w:t>
      </w:r>
      <w:r>
        <w:rPr>
          <w:rFonts w:ascii="Times New Roman" w:eastAsia="Times New Roman" w:hAnsi="Times New Roman" w:cs="Times New Roman"/>
          <w:color w:val="000000"/>
          <w:sz w:val="24"/>
          <w:szCs w:val="24"/>
        </w:rPr>
        <w:t xml:space="preserve">.  </w:t>
      </w:r>
    </w:p>
    <w:p w14:paraId="761CBC16" w14:textId="77777777" w:rsidR="00DB5F02" w:rsidRDefault="00A96409">
      <w:pPr>
        <w:numPr>
          <w:ilvl w:val="0"/>
          <w:numId w:val="1"/>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 xml:space="preserve">In </w:t>
      </w:r>
      <w:proofErr w:type="spellStart"/>
      <w:r>
        <w:rPr>
          <w:rFonts w:ascii="Courier New" w:eastAsia="Courier New" w:hAnsi="Courier New" w:cs="Courier New"/>
          <w:sz w:val="22"/>
          <w:szCs w:val="22"/>
        </w:rPr>
        <w:t>RNASeqOutput</w:t>
      </w:r>
      <w:proofErr w:type="spellEnd"/>
      <w:r>
        <w:rPr>
          <w:rFonts w:ascii="Times New Roman" w:eastAsia="Times New Roman" w:hAnsi="Times New Roman" w:cs="Times New Roman"/>
          <w:color w:val="000000"/>
          <w:sz w:val="24"/>
          <w:szCs w:val="24"/>
        </w:rPr>
        <w:t xml:space="preserve"> in </w:t>
      </w:r>
      <w:r>
        <w:rPr>
          <w:rFonts w:ascii="Courier New" w:eastAsia="Courier New" w:hAnsi="Courier New" w:cs="Courier New"/>
          <w:sz w:val="22"/>
          <w:szCs w:val="22"/>
        </w:rPr>
        <w:t>Bash</w:t>
      </w:r>
      <w:r>
        <w:rPr>
          <w:rFonts w:ascii="Times New Roman" w:eastAsia="Times New Roman" w:hAnsi="Times New Roman" w:cs="Times New Roman"/>
          <w:color w:val="000000"/>
          <w:sz w:val="24"/>
          <w:szCs w:val="24"/>
        </w:rPr>
        <w:t xml:space="preserve">, create a subdirectory called </w:t>
      </w:r>
      <w:r>
        <w:rPr>
          <w:rFonts w:ascii="Courier New" w:eastAsia="Courier New" w:hAnsi="Courier New" w:cs="Courier New"/>
          <w:sz w:val="22"/>
          <w:szCs w:val="22"/>
        </w:rPr>
        <w:t>Advanced</w:t>
      </w:r>
      <w:r>
        <w:rPr>
          <w:rFonts w:ascii="Times New Roman" w:eastAsia="Times New Roman" w:hAnsi="Times New Roman" w:cs="Times New Roman"/>
          <w:b/>
          <w:color w:val="000000"/>
          <w:sz w:val="24"/>
          <w:szCs w:val="24"/>
        </w:rPr>
        <w:t>.</w:t>
      </w:r>
    </w:p>
    <w:p w14:paraId="4768913A" w14:textId="77777777" w:rsidR="00DB5F02" w:rsidRDefault="00A96409">
      <w:pPr>
        <w:numPr>
          <w:ilvl w:val="0"/>
          <w:numId w:val="1"/>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 xml:space="preserve">In </w:t>
      </w:r>
      <w:proofErr w:type="spellStart"/>
      <w:r>
        <w:rPr>
          <w:rFonts w:ascii="Courier New" w:eastAsia="Courier New" w:hAnsi="Courier New" w:cs="Courier New"/>
          <w:sz w:val="22"/>
          <w:szCs w:val="22"/>
        </w:rPr>
        <w:t>PermissionsTest</w:t>
      </w:r>
      <w:proofErr w:type="spellEnd"/>
      <w:r>
        <w:rPr>
          <w:rFonts w:ascii="Times New Roman" w:eastAsia="Times New Roman" w:hAnsi="Times New Roman" w:cs="Times New Roman"/>
          <w:color w:val="000000"/>
          <w:sz w:val="24"/>
          <w:szCs w:val="24"/>
        </w:rPr>
        <w:t xml:space="preserve"> create a subdirectory called </w:t>
      </w:r>
      <w:proofErr w:type="spellStart"/>
      <w:r>
        <w:rPr>
          <w:rFonts w:ascii="Courier New" w:eastAsia="Courier New" w:hAnsi="Courier New" w:cs="Courier New"/>
          <w:sz w:val="22"/>
          <w:szCs w:val="22"/>
        </w:rPr>
        <w:t>PermissionsChild</w:t>
      </w:r>
      <w:proofErr w:type="spellEnd"/>
      <w:r>
        <w:rPr>
          <w:rFonts w:ascii="Times New Roman" w:eastAsia="Times New Roman" w:hAnsi="Times New Roman" w:cs="Times New Roman"/>
          <w:color w:val="000000"/>
          <w:sz w:val="24"/>
          <w:szCs w:val="24"/>
        </w:rPr>
        <w:t>.</w:t>
      </w:r>
    </w:p>
    <w:p w14:paraId="11983404" w14:textId="77777777" w:rsidR="00DB5F02" w:rsidRDefault="00A96409">
      <w:pPr>
        <w:pBdr>
          <w:top w:val="nil"/>
          <w:left w:val="nil"/>
          <w:bottom w:val="nil"/>
          <w:right w:val="nil"/>
          <w:between w:val="nil"/>
        </w:pBdr>
        <w:spacing w:line="240" w:lineRule="auto"/>
        <w:ind w:left="360"/>
      </w:pPr>
      <w:r>
        <w:rPr>
          <w:rFonts w:ascii="Times New Roman" w:eastAsia="Times New Roman" w:hAnsi="Times New Roman" w:cs="Times New Roman"/>
          <w:color w:val="000000"/>
          <w:sz w:val="24"/>
          <w:szCs w:val="24"/>
        </w:rPr>
        <w:t xml:space="preserve">When the local names of directories are unique, we will use short names instead of their long absolute names to refer to them. Thus, when we use the name </w:t>
      </w:r>
      <w:r>
        <w:rPr>
          <w:rFonts w:ascii="Times New Roman" w:eastAsia="Times New Roman" w:hAnsi="Times New Roman" w:cs="Times New Roman"/>
          <w:b/>
          <w:color w:val="000000"/>
          <w:sz w:val="24"/>
          <w:szCs w:val="24"/>
        </w:rPr>
        <w:t>Bash</w:t>
      </w:r>
      <w:r>
        <w:rPr>
          <w:rFonts w:ascii="Times New Roman" w:eastAsia="Times New Roman" w:hAnsi="Times New Roman" w:cs="Times New Roman"/>
          <w:color w:val="000000"/>
          <w:sz w:val="24"/>
          <w:szCs w:val="24"/>
        </w:rPr>
        <w:t xml:space="preserve">, we mean the </w:t>
      </w:r>
      <w:r>
        <w:rPr>
          <w:rFonts w:ascii="Times New Roman" w:eastAsia="Times New Roman" w:hAnsi="Times New Roman" w:cs="Times New Roman"/>
          <w:b/>
          <w:color w:val="000000"/>
          <w:sz w:val="24"/>
          <w:szCs w:val="24"/>
        </w:rPr>
        <w:t>Bash</w:t>
      </w:r>
      <w:r>
        <w:rPr>
          <w:rFonts w:ascii="Times New Roman" w:eastAsia="Times New Roman" w:hAnsi="Times New Roman" w:cs="Times New Roman"/>
          <w:color w:val="000000"/>
          <w:sz w:val="24"/>
          <w:szCs w:val="24"/>
        </w:rPr>
        <w:t xml:space="preserve"> subdirectory in the home directory.</w:t>
      </w:r>
    </w:p>
    <w:p w14:paraId="17103E0B" w14:textId="77777777" w:rsidR="00DB5F02" w:rsidRDefault="00A96409">
      <w:pPr>
        <w:pStyle w:val="Heading2"/>
      </w:pPr>
      <w:r>
        <w:t>Creating and Editing a Text File</w:t>
      </w:r>
    </w:p>
    <w:p w14:paraId="6528F580" w14:textId="77777777" w:rsidR="00DB5F02" w:rsidRDefault="00A96409">
      <w:r>
        <w:t xml:space="preserve">       </w:t>
      </w:r>
    </w:p>
    <w:p w14:paraId="6F5F109B"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 to the </w:t>
      </w:r>
      <w:proofErr w:type="spellStart"/>
      <w:r>
        <w:rPr>
          <w:rFonts w:ascii="Courier New" w:eastAsia="Courier New" w:hAnsi="Courier New" w:cs="Courier New"/>
          <w:sz w:val="22"/>
          <w:szCs w:val="22"/>
        </w:rPr>
        <w:t>misc</w:t>
      </w:r>
      <w:proofErr w:type="spellEnd"/>
      <w:r>
        <w:rPr>
          <w:rFonts w:ascii="Times New Roman" w:eastAsia="Times New Roman" w:hAnsi="Times New Roman" w:cs="Times New Roman"/>
          <w:color w:val="000000"/>
          <w:sz w:val="24"/>
          <w:szCs w:val="24"/>
        </w:rPr>
        <w:t xml:space="preserve"> directory in your Bash directory in the home directory, that is, make </w:t>
      </w:r>
      <w:proofErr w:type="spellStart"/>
      <w:r>
        <w:rPr>
          <w:rFonts w:ascii="Courier New" w:eastAsia="Courier New" w:hAnsi="Courier New" w:cs="Courier New"/>
          <w:sz w:val="22"/>
          <w:szCs w:val="22"/>
        </w:rPr>
        <w:t>misc</w:t>
      </w:r>
      <w:proofErr w:type="spellEnd"/>
      <w:r>
        <w:rPr>
          <w:rFonts w:ascii="Times New Roman" w:eastAsia="Times New Roman" w:hAnsi="Times New Roman" w:cs="Times New Roman"/>
          <w:color w:val="000000"/>
          <w:sz w:val="24"/>
          <w:szCs w:val="24"/>
        </w:rPr>
        <w:t xml:space="preserve"> the current directory.</w:t>
      </w:r>
    </w:p>
    <w:p w14:paraId="2D0CF3BC"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Enter: </w:t>
      </w:r>
      <w:proofErr w:type="spellStart"/>
      <w:r>
        <w:rPr>
          <w:rFonts w:ascii="Courier New" w:eastAsia="Courier New" w:hAnsi="Courier New" w:cs="Courier New"/>
          <w:sz w:val="22"/>
          <w:szCs w:val="22"/>
        </w:rPr>
        <w:t>pico</w:t>
      </w:r>
      <w:proofErr w:type="spellEnd"/>
      <w:r>
        <w:rPr>
          <w:rFonts w:ascii="Courier New" w:eastAsia="Courier New" w:hAnsi="Courier New" w:cs="Courier New"/>
          <w:sz w:val="22"/>
          <w:szCs w:val="22"/>
        </w:rPr>
        <w:t xml:space="preserve"> hello.txt</w:t>
      </w:r>
    </w:p>
    <w:p w14:paraId="64EF3CA6"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entire bash window will now be taken over by the </w:t>
      </w:r>
      <w:proofErr w:type="spellStart"/>
      <w:r>
        <w:rPr>
          <w:rFonts w:ascii="Courier New" w:eastAsia="Courier New" w:hAnsi="Courier New" w:cs="Courier New"/>
          <w:sz w:val="22"/>
          <w:szCs w:val="22"/>
        </w:rPr>
        <w:t>pico</w:t>
      </w:r>
      <w:proofErr w:type="spellEnd"/>
      <w:r>
        <w:rPr>
          <w:rFonts w:ascii="Times New Roman" w:eastAsia="Times New Roman" w:hAnsi="Times New Roman" w:cs="Times New Roman"/>
          <w:color w:val="000000"/>
          <w:sz w:val="24"/>
          <w:szCs w:val="24"/>
        </w:rPr>
        <w:t xml:space="preserve"> editor.</w:t>
      </w:r>
    </w:p>
    <w:p w14:paraId="48F6A5D7"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Enter the lines </w:t>
      </w:r>
      <w:r>
        <w:rPr>
          <w:rFonts w:ascii="Courier New" w:eastAsia="Courier New" w:hAnsi="Courier New" w:cs="Courier New"/>
          <w:sz w:val="22"/>
          <w:szCs w:val="22"/>
        </w:rPr>
        <w:t>hello</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and</w:t>
      </w:r>
      <w:r>
        <w:rPr>
          <w:rFonts w:ascii="Times New Roman" w:eastAsia="Times New Roman" w:hAnsi="Times New Roman" w:cs="Times New Roman"/>
          <w:b/>
          <w:color w:val="000000"/>
          <w:sz w:val="24"/>
          <w:szCs w:val="24"/>
        </w:rPr>
        <w:t xml:space="preserve"> </w:t>
      </w:r>
      <w:r>
        <w:rPr>
          <w:rFonts w:ascii="Courier New" w:eastAsia="Courier New" w:hAnsi="Courier New" w:cs="Courier New"/>
          <w:sz w:val="22"/>
          <w:szCs w:val="22"/>
        </w:rPr>
        <w:t>world</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using the keyboard arrows to move the cursors. </w:t>
      </w:r>
    </w:p>
    <w:p w14:paraId="3944F46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CTRL+X to exit. </w:t>
      </w:r>
    </w:p>
    <w:p w14:paraId="256128A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Type </w:t>
      </w:r>
      <w:r>
        <w:rPr>
          <w:rFonts w:ascii="Courier New" w:eastAsia="Courier New" w:hAnsi="Courier New" w:cs="Courier New"/>
          <w:sz w:val="22"/>
          <w:szCs w:val="22"/>
        </w:rPr>
        <w:t xml:space="preserve">y </w:t>
      </w:r>
      <w:r>
        <w:rPr>
          <w:rFonts w:ascii="Times New Roman" w:eastAsia="Times New Roman" w:hAnsi="Times New Roman" w:cs="Times New Roman"/>
          <w:color w:val="000000"/>
          <w:sz w:val="24"/>
          <w:szCs w:val="24"/>
        </w:rPr>
        <w:t xml:space="preserve">to confirm you want to exit, and then press Enter to return to bash. </w:t>
      </w:r>
      <w:r>
        <w:rPr>
          <w:rFonts w:ascii="Times New Roman" w:eastAsia="Times New Roman" w:hAnsi="Times New Roman" w:cs="Times New Roman"/>
          <w:i/>
          <w:color w:val="000000"/>
          <w:sz w:val="24"/>
          <w:szCs w:val="24"/>
        </w:rPr>
        <w:t>Be sure to press Enter at the end!</w:t>
      </w:r>
    </w:p>
    <w:p w14:paraId="1B624818"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in </w:t>
      </w:r>
      <w:proofErr w:type="spellStart"/>
      <w:r>
        <w:rPr>
          <w:rFonts w:ascii="Courier New" w:eastAsia="Courier New" w:hAnsi="Courier New" w:cs="Courier New"/>
          <w:sz w:val="22"/>
          <w:szCs w:val="22"/>
        </w:rPr>
        <w:t>misc</w:t>
      </w:r>
      <w:proofErr w:type="spellEnd"/>
      <w:r>
        <w:rPr>
          <w:rFonts w:ascii="Times New Roman" w:eastAsia="Times New Roman" w:hAnsi="Times New Roman" w:cs="Times New Roman"/>
          <w:color w:val="000000"/>
          <w:sz w:val="24"/>
          <w:szCs w:val="24"/>
        </w:rPr>
        <w:t xml:space="preserve"> another file called </w:t>
      </w:r>
      <w:r>
        <w:rPr>
          <w:rFonts w:ascii="Courier New" w:eastAsia="Courier New" w:hAnsi="Courier New" w:cs="Courier New"/>
          <w:sz w:val="22"/>
          <w:szCs w:val="22"/>
        </w:rPr>
        <w:t>goobye.txt</w:t>
      </w:r>
      <w:r>
        <w:rPr>
          <w:rFonts w:ascii="Times New Roman" w:eastAsia="Times New Roman" w:hAnsi="Times New Roman" w:cs="Times New Roman"/>
          <w:color w:val="000000"/>
          <w:sz w:val="24"/>
          <w:szCs w:val="24"/>
        </w:rPr>
        <w:t xml:space="preserve"> with the lines </w:t>
      </w:r>
      <w:r>
        <w:rPr>
          <w:rFonts w:ascii="Courier New" w:eastAsia="Courier New" w:hAnsi="Courier New" w:cs="Courier New"/>
          <w:sz w:val="22"/>
          <w:szCs w:val="22"/>
        </w:rPr>
        <w:t>goodbye</w:t>
      </w:r>
      <w:r>
        <w:rPr>
          <w:rFonts w:ascii="Times New Roman" w:eastAsia="Times New Roman" w:hAnsi="Times New Roman" w:cs="Times New Roman"/>
          <w:b/>
          <w:color w:val="000000"/>
          <w:sz w:val="24"/>
          <w:szCs w:val="24"/>
        </w:rPr>
        <w:t xml:space="preserve"> </w:t>
      </w:r>
      <w:r>
        <w:rPr>
          <w:rFonts w:ascii="Courier New" w:eastAsia="Courier New" w:hAnsi="Courier New" w:cs="Courier New"/>
          <w:sz w:val="22"/>
          <w:szCs w:val="22"/>
        </w:rPr>
        <w:t>beautiful</w:t>
      </w:r>
      <w:r>
        <w:rPr>
          <w:rFonts w:ascii="Times New Roman" w:eastAsia="Times New Roman" w:hAnsi="Times New Roman" w:cs="Times New Roman"/>
          <w:color w:val="000000"/>
          <w:sz w:val="24"/>
          <w:szCs w:val="24"/>
        </w:rPr>
        <w:t xml:space="preserve"> and</w:t>
      </w:r>
      <w:r>
        <w:rPr>
          <w:rFonts w:ascii="Times New Roman" w:eastAsia="Times New Roman" w:hAnsi="Times New Roman" w:cs="Times New Roman"/>
          <w:b/>
          <w:color w:val="000000"/>
          <w:sz w:val="24"/>
          <w:szCs w:val="24"/>
        </w:rPr>
        <w:t xml:space="preserve"> </w:t>
      </w:r>
      <w:r>
        <w:rPr>
          <w:rFonts w:ascii="Courier New" w:eastAsia="Courier New" w:hAnsi="Courier New" w:cs="Courier New"/>
          <w:sz w:val="22"/>
          <w:szCs w:val="22"/>
        </w:rPr>
        <w:t>world</w:t>
      </w:r>
      <w:r>
        <w:rPr>
          <w:rFonts w:ascii="Times New Roman" w:eastAsia="Times New Roman" w:hAnsi="Times New Roman" w:cs="Times New Roman"/>
          <w:color w:val="000000"/>
          <w:sz w:val="24"/>
          <w:szCs w:val="24"/>
        </w:rPr>
        <w:t>.</w:t>
      </w:r>
    </w:p>
    <w:p w14:paraId="247492F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not a lesson on nano</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If you have not used nano before, we recommend you use it only to delete existing text in a file and paste text you have copied from a text editor on your local computer. For example, the </w:t>
      </w:r>
      <w:r>
        <w:rPr>
          <w:rFonts w:ascii="Courier New" w:eastAsia="Courier New" w:hAnsi="Courier New" w:cs="Courier New"/>
          <w:sz w:val="22"/>
          <w:szCs w:val="22"/>
        </w:rPr>
        <w:t>hello.txt</w:t>
      </w:r>
      <w:r>
        <w:rPr>
          <w:rFonts w:ascii="Times New Roman" w:eastAsia="Times New Roman" w:hAnsi="Times New Roman" w:cs="Times New Roman"/>
          <w:color w:val="000000"/>
          <w:sz w:val="24"/>
          <w:szCs w:val="24"/>
        </w:rPr>
        <w:t xml:space="preserve"> file in the cloud could have been edited by using your favorite editor on your local computer to create the text, copying it, and then using </w:t>
      </w:r>
      <w:r>
        <w:rPr>
          <w:rFonts w:ascii="Courier New" w:eastAsia="Courier New" w:hAnsi="Courier New" w:cs="Courier New"/>
          <w:sz w:val="22"/>
          <w:szCs w:val="22"/>
        </w:rPr>
        <w:t>CTRL+V</w:t>
      </w:r>
      <w:r>
        <w:rPr>
          <w:rFonts w:ascii="Times New Roman" w:eastAsia="Times New Roman" w:hAnsi="Times New Roman" w:cs="Times New Roman"/>
          <w:color w:val="000000"/>
          <w:sz w:val="24"/>
          <w:szCs w:val="24"/>
        </w:rPr>
        <w:t xml:space="preserve"> to paste it into the cloud file. </w:t>
      </w:r>
    </w:p>
    <w:p w14:paraId="2737DEA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lesson teaches three aspects of nano:</w:t>
      </w:r>
    </w:p>
    <w:p w14:paraId="2566B332" w14:textId="77777777" w:rsidR="00DB5F02" w:rsidRDefault="00A96409">
      <w:pPr>
        <w:numPr>
          <w:ilvl w:val="0"/>
          <w:numId w:val="1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How to use nano to edit file f (execute: </w:t>
      </w:r>
      <w:r>
        <w:rPr>
          <w:rFonts w:ascii="Courier New" w:eastAsia="Courier New" w:hAnsi="Courier New" w:cs="Courier New"/>
          <w:color w:val="000000"/>
          <w:sz w:val="22"/>
          <w:szCs w:val="22"/>
        </w:rPr>
        <w:t>nano f</w:t>
      </w:r>
      <w:r>
        <w:rPr>
          <w:rFonts w:ascii="Times New Roman" w:eastAsia="Times New Roman" w:hAnsi="Times New Roman" w:cs="Times New Roman"/>
          <w:color w:val="000000"/>
          <w:sz w:val="24"/>
          <w:szCs w:val="24"/>
        </w:rPr>
        <w:t>)</w:t>
      </w:r>
    </w:p>
    <w:p w14:paraId="6FF553E9" w14:textId="77777777" w:rsidR="00DB5F02" w:rsidRDefault="00A96409">
      <w:pPr>
        <w:numPr>
          <w:ilvl w:val="0"/>
          <w:numId w:val="1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 to delete text in nano (use the arrow keys and </w:t>
      </w:r>
      <w:r>
        <w:rPr>
          <w:rFonts w:ascii="Courier New" w:eastAsia="Courier New" w:hAnsi="Courier New" w:cs="Courier New"/>
          <w:color w:val="000000"/>
          <w:sz w:val="22"/>
          <w:szCs w:val="22"/>
        </w:rPr>
        <w:t>Delete</w:t>
      </w:r>
      <w:r>
        <w:rPr>
          <w:rFonts w:ascii="Times New Roman" w:eastAsia="Times New Roman" w:hAnsi="Times New Roman" w:cs="Times New Roman"/>
          <w:color w:val="000000"/>
          <w:sz w:val="24"/>
          <w:szCs w:val="24"/>
        </w:rPr>
        <w:t xml:space="preserve"> and </w:t>
      </w:r>
      <w:r>
        <w:rPr>
          <w:rFonts w:ascii="Courier New" w:eastAsia="Courier New" w:hAnsi="Courier New" w:cs="Courier New"/>
          <w:color w:val="000000"/>
          <w:sz w:val="22"/>
          <w:szCs w:val="22"/>
        </w:rPr>
        <w:t>Backspace</w:t>
      </w:r>
      <w:r>
        <w:rPr>
          <w:rFonts w:ascii="Times New Roman" w:eastAsia="Times New Roman" w:hAnsi="Times New Roman" w:cs="Times New Roman"/>
          <w:color w:val="000000"/>
          <w:sz w:val="24"/>
          <w:szCs w:val="24"/>
        </w:rPr>
        <w:t xml:space="preserve"> keys)</w:t>
      </w:r>
    </w:p>
    <w:p w14:paraId="31A10E2D" w14:textId="77777777" w:rsidR="00DB5F02" w:rsidRDefault="00A96409">
      <w:pPr>
        <w:numPr>
          <w:ilvl w:val="0"/>
          <w:numId w:val="1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to insert test in nano (use arrow keys and CTRL+V)</w:t>
      </w:r>
    </w:p>
    <w:p w14:paraId="0AA9A9FF" w14:textId="77777777" w:rsidR="00DB5F02" w:rsidRDefault="00A96409">
      <w:pPr>
        <w:numPr>
          <w:ilvl w:val="0"/>
          <w:numId w:val="19"/>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How to exit nano: </w:t>
      </w:r>
      <w:r>
        <w:rPr>
          <w:rFonts w:ascii="Courier New" w:eastAsia="Courier New" w:hAnsi="Courier New" w:cs="Courier New"/>
          <w:color w:val="000000"/>
          <w:sz w:val="22"/>
          <w:szCs w:val="22"/>
        </w:rPr>
        <w:t>CTRL+X, Y, Enter</w:t>
      </w:r>
    </w:p>
    <w:p w14:paraId="29EB405A" w14:textId="46EDD2AF" w:rsidR="00DB5F02" w:rsidDel="00473C50" w:rsidRDefault="00A96409">
      <w:pPr>
        <w:pStyle w:val="Heading2"/>
        <w:rPr>
          <w:del w:id="1861" w:author="Shen, Guning" w:date="2024-03-27T14:38:00Z"/>
        </w:rPr>
      </w:pPr>
      <w:del w:id="1862" w:author="Shen, Guning" w:date="2024-03-27T14:38:00Z">
        <w:r w:rsidDel="00473C50">
          <w:delText>cat and Standard Input/Output Pre-Quiz</w:delText>
        </w:r>
      </w:del>
    </w:p>
    <w:p w14:paraId="411096AF" w14:textId="295A4657" w:rsidR="00DB5F02" w:rsidDel="00473C50" w:rsidRDefault="00A96409">
      <w:pPr>
        <w:rPr>
          <w:del w:id="1863" w:author="Shen, Guning" w:date="2024-03-27T14:38:00Z"/>
        </w:rPr>
      </w:pPr>
      <w:del w:id="1864" w:author="Shen, Guning" w:date="2024-03-27T14:38:00Z">
        <w:r w:rsidDel="00473C50">
          <w:delText xml:space="preserve">Assume that the current directory is the </w:delText>
        </w:r>
        <w:r w:rsidDel="00473C50">
          <w:rPr>
            <w:rFonts w:ascii="Courier New" w:eastAsia="Courier New" w:hAnsi="Courier New" w:cs="Courier New"/>
            <w:sz w:val="22"/>
            <w:szCs w:val="22"/>
          </w:rPr>
          <w:delText>misc</w:delText>
        </w:r>
        <w:r w:rsidDel="00473C50">
          <w:delText xml:space="preserve"> subdirectory. Console means the terminal window.</w:delText>
        </w:r>
      </w:del>
    </w:p>
    <w:p w14:paraId="3471972F" w14:textId="698A7E54" w:rsidR="00DB5F02" w:rsidDel="00473C50" w:rsidRDefault="00A96409">
      <w:pPr>
        <w:rPr>
          <w:del w:id="1865" w:author="Shen, Guning" w:date="2024-03-27T14:38:00Z"/>
        </w:rPr>
      </w:pPr>
      <w:del w:id="1866" w:author="Shen, Guning" w:date="2024-03-27T14:38:00Z">
        <w:r w:rsidDel="00473C50">
          <w:delText xml:space="preserve">The command </w:delText>
        </w:r>
        <w:r w:rsidDel="00473C50">
          <w:rPr>
            <w:rFonts w:ascii="Courier New" w:eastAsia="Courier New" w:hAnsi="Courier New" w:cs="Courier New"/>
            <w:sz w:val="22"/>
            <w:szCs w:val="22"/>
          </w:rPr>
          <w:delText>cat goodbye.txt</w:delText>
        </w:r>
        <w:r w:rsidDel="00473C50">
          <w:rPr>
            <w:b/>
          </w:rPr>
          <w:delText xml:space="preserve"> </w:delText>
        </w:r>
      </w:del>
    </w:p>
    <w:p w14:paraId="04C1B73A" w14:textId="59A10862" w:rsidR="00DB5F02" w:rsidDel="00473C50" w:rsidRDefault="00A96409">
      <w:pPr>
        <w:ind w:left="720"/>
        <w:rPr>
          <w:del w:id="1867" w:author="Shen, Guning" w:date="2024-03-27T14:38:00Z"/>
        </w:rPr>
      </w:pPr>
      <w:del w:id="1868" w:author="Shen, Guning" w:date="2024-03-27T14:38:00Z">
        <w:r w:rsidDel="00473C50">
          <w:delText>is an erroneous command.</w:delText>
        </w:r>
      </w:del>
    </w:p>
    <w:p w14:paraId="169ED4AF" w14:textId="5EE765B9" w:rsidR="00DB5F02" w:rsidDel="00473C50" w:rsidRDefault="00A96409">
      <w:pPr>
        <w:ind w:left="720"/>
        <w:rPr>
          <w:del w:id="1869" w:author="Shen, Guning" w:date="2024-03-27T14:38:00Z"/>
          <w:b/>
        </w:rPr>
      </w:pPr>
      <w:del w:id="1870" w:author="Shen, Guning" w:date="2024-03-27T14:38:00Z">
        <w:r w:rsidDel="00473C50">
          <w:delText xml:space="preserve">displays in the console the contents of the file </w:delText>
        </w:r>
        <w:r w:rsidDel="00473C50">
          <w:rPr>
            <w:rFonts w:ascii="Courier New" w:eastAsia="Courier New" w:hAnsi="Courier New" w:cs="Courier New"/>
            <w:sz w:val="22"/>
            <w:szCs w:val="22"/>
          </w:rPr>
          <w:delText>goodbye.txt.</w:delText>
        </w:r>
      </w:del>
    </w:p>
    <w:p w14:paraId="66520248" w14:textId="32E7A4C6" w:rsidR="00DB5F02" w:rsidDel="00473C50" w:rsidRDefault="00A96409">
      <w:pPr>
        <w:ind w:left="720"/>
        <w:rPr>
          <w:del w:id="1871" w:author="Shen, Guning" w:date="2024-03-27T14:38:00Z"/>
        </w:rPr>
      </w:pPr>
      <w:del w:id="1872" w:author="Shen, Guning" w:date="2024-03-27T14:38:00Z">
        <w:r w:rsidDel="00473C50">
          <w:delText xml:space="preserve">displays in the console all lines containing the word </w:delText>
        </w:r>
        <w:r w:rsidDel="00473C50">
          <w:rPr>
            <w:rFonts w:ascii="Courier New" w:eastAsia="Courier New" w:hAnsi="Courier New" w:cs="Courier New"/>
            <w:sz w:val="22"/>
            <w:szCs w:val="22"/>
          </w:rPr>
          <w:delText>cat</w:delText>
        </w:r>
        <w:r w:rsidDel="00473C50">
          <w:delText xml:space="preserve"> in </w:delText>
        </w:r>
        <w:r w:rsidDel="00473C50">
          <w:rPr>
            <w:rFonts w:ascii="Courier New" w:eastAsia="Courier New" w:hAnsi="Courier New" w:cs="Courier New"/>
            <w:sz w:val="22"/>
            <w:szCs w:val="22"/>
          </w:rPr>
          <w:delText>goodbye.txt</w:delText>
        </w:r>
      </w:del>
    </w:p>
    <w:p w14:paraId="732E73A6" w14:textId="0F504796" w:rsidR="00DB5F02" w:rsidDel="00473C50" w:rsidRDefault="00A96409">
      <w:pPr>
        <w:rPr>
          <w:del w:id="1873" w:author="Shen, Guning" w:date="2024-03-27T14:38:00Z"/>
        </w:rPr>
      </w:pPr>
      <w:del w:id="1874" w:author="Shen, Guning" w:date="2024-03-27T14:38:00Z">
        <w:r w:rsidDel="00473C50">
          <w:delText xml:space="preserve">The command </w:delText>
        </w:r>
        <w:r w:rsidDel="00473C50">
          <w:rPr>
            <w:rFonts w:ascii="Courier New" w:eastAsia="Courier New" w:hAnsi="Courier New" w:cs="Courier New"/>
            <w:sz w:val="22"/>
            <w:szCs w:val="22"/>
          </w:rPr>
          <w:delText>cat goodbye.txt hello.txt</w:delText>
        </w:r>
        <w:r w:rsidDel="00473C50">
          <w:delText>:</w:delText>
        </w:r>
      </w:del>
    </w:p>
    <w:p w14:paraId="58178BEF" w14:textId="36F3C287" w:rsidR="00DB5F02" w:rsidDel="00473C50" w:rsidRDefault="00A96409">
      <w:pPr>
        <w:ind w:left="720"/>
        <w:rPr>
          <w:del w:id="1875" w:author="Shen, Guning" w:date="2024-03-27T14:38:00Z"/>
        </w:rPr>
      </w:pPr>
      <w:del w:id="1876" w:author="Shen, Guning" w:date="2024-03-27T14:38:00Z">
        <w:r w:rsidDel="00473C50">
          <w:delText>is an erroneous command.</w:delText>
        </w:r>
      </w:del>
    </w:p>
    <w:p w14:paraId="1A602791" w14:textId="60241938" w:rsidR="00DB5F02" w:rsidDel="00473C50" w:rsidRDefault="00A96409">
      <w:pPr>
        <w:ind w:left="720"/>
        <w:rPr>
          <w:del w:id="1877" w:author="Shen, Guning" w:date="2024-03-27T14:38:00Z"/>
          <w:b/>
        </w:rPr>
      </w:pPr>
      <w:del w:id="1878" w:author="Shen, Guning" w:date="2024-03-27T14:38:00Z">
        <w:r w:rsidDel="00473C50">
          <w:delText xml:space="preserve">displays in the console the contents of the file </w:delText>
        </w:r>
        <w:r w:rsidDel="00473C50">
          <w:rPr>
            <w:rFonts w:ascii="Courier New" w:eastAsia="Courier New" w:hAnsi="Courier New" w:cs="Courier New"/>
            <w:sz w:val="22"/>
            <w:szCs w:val="22"/>
          </w:rPr>
          <w:delText>goodbye.txt</w:delText>
        </w:r>
        <w:r w:rsidDel="00473C50">
          <w:rPr>
            <w:b/>
          </w:rPr>
          <w:delText>.</w:delText>
        </w:r>
      </w:del>
    </w:p>
    <w:p w14:paraId="75DAB40C" w14:textId="7663B8DC" w:rsidR="00DB5F02" w:rsidDel="00473C50" w:rsidRDefault="00A96409">
      <w:pPr>
        <w:ind w:left="720"/>
        <w:rPr>
          <w:del w:id="1879" w:author="Shen, Guning" w:date="2024-03-27T14:38:00Z"/>
          <w:b/>
        </w:rPr>
      </w:pPr>
      <w:del w:id="1880" w:author="Shen, Guning" w:date="2024-03-27T14:38:00Z">
        <w:r w:rsidDel="00473C50">
          <w:delText xml:space="preserve">displays in the console the contents of the file </w:delText>
        </w:r>
        <w:r w:rsidDel="00473C50">
          <w:rPr>
            <w:rFonts w:ascii="Courier New" w:eastAsia="Courier New" w:hAnsi="Courier New" w:cs="Courier New"/>
            <w:sz w:val="22"/>
            <w:szCs w:val="22"/>
          </w:rPr>
          <w:delText>hello.txt</w:delText>
        </w:r>
        <w:r w:rsidDel="00473C50">
          <w:rPr>
            <w:b/>
          </w:rPr>
          <w:delText>.</w:delText>
        </w:r>
      </w:del>
    </w:p>
    <w:p w14:paraId="623A3069" w14:textId="437BDC96" w:rsidR="00DB5F02" w:rsidDel="00473C50" w:rsidRDefault="00A96409">
      <w:pPr>
        <w:ind w:left="720"/>
        <w:rPr>
          <w:del w:id="1881" w:author="Shen, Guning" w:date="2024-03-27T14:38:00Z"/>
          <w:b/>
        </w:rPr>
      </w:pPr>
      <w:del w:id="1882" w:author="Shen, Guning" w:date="2024-03-27T14:38:00Z">
        <w:r w:rsidDel="00473C50">
          <w:delText xml:space="preserve">displays in the console the contents of the file </w:delText>
        </w:r>
        <w:r w:rsidDel="00473C50">
          <w:rPr>
            <w:rFonts w:ascii="Courier New" w:eastAsia="Courier New" w:hAnsi="Courier New" w:cs="Courier New"/>
            <w:sz w:val="22"/>
            <w:szCs w:val="22"/>
          </w:rPr>
          <w:delText>goodbye.txt</w:delText>
        </w:r>
        <w:r w:rsidDel="00473C50">
          <w:delText xml:space="preserve"> followed by the contents of the file </w:delText>
        </w:r>
        <w:r w:rsidDel="00473C50">
          <w:rPr>
            <w:rFonts w:ascii="Courier New" w:eastAsia="Courier New" w:hAnsi="Courier New" w:cs="Courier New"/>
            <w:sz w:val="22"/>
            <w:szCs w:val="22"/>
          </w:rPr>
          <w:delText>hello.txt</w:delText>
        </w:r>
        <w:r w:rsidDel="00473C50">
          <w:rPr>
            <w:b/>
          </w:rPr>
          <w:delText>.</w:delText>
        </w:r>
      </w:del>
    </w:p>
    <w:p w14:paraId="6D601651" w14:textId="795E2107" w:rsidR="00DB5F02" w:rsidDel="00473C50" w:rsidRDefault="00A96409">
      <w:pPr>
        <w:ind w:left="720"/>
        <w:rPr>
          <w:del w:id="1883" w:author="Shen, Guning" w:date="2024-03-27T14:38:00Z"/>
          <w:b/>
        </w:rPr>
      </w:pPr>
      <w:del w:id="1884" w:author="Shen, Guning" w:date="2024-03-27T14:38:00Z">
        <w:r w:rsidDel="00473C50">
          <w:delText xml:space="preserve">displays in the console the contents of the file </w:delText>
        </w:r>
        <w:r w:rsidDel="00473C50">
          <w:rPr>
            <w:rFonts w:ascii="Courier New" w:eastAsia="Courier New" w:hAnsi="Courier New" w:cs="Courier New"/>
            <w:sz w:val="22"/>
            <w:szCs w:val="22"/>
          </w:rPr>
          <w:delText>hello.txt</w:delText>
        </w:r>
        <w:r w:rsidDel="00473C50">
          <w:delText xml:space="preserve"> followed by the contents of the file </w:delText>
        </w:r>
        <w:r w:rsidDel="00473C50">
          <w:rPr>
            <w:rFonts w:ascii="Courier New" w:eastAsia="Courier New" w:hAnsi="Courier New" w:cs="Courier New"/>
            <w:sz w:val="22"/>
            <w:szCs w:val="22"/>
          </w:rPr>
          <w:delText>goodbye.txt</w:delText>
        </w:r>
        <w:r w:rsidDel="00473C50">
          <w:rPr>
            <w:b/>
          </w:rPr>
          <w:delText>.</w:delText>
        </w:r>
      </w:del>
    </w:p>
    <w:p w14:paraId="1A450A07" w14:textId="78E7478D" w:rsidR="00DB5F02" w:rsidDel="00473C50" w:rsidRDefault="00A96409">
      <w:pPr>
        <w:ind w:left="720"/>
        <w:rPr>
          <w:del w:id="1885" w:author="Shen, Guning" w:date="2024-03-27T14:38:00Z"/>
          <w:b/>
        </w:rPr>
      </w:pPr>
      <w:del w:id="1886" w:author="Shen, Guning" w:date="2024-03-27T14:38:00Z">
        <w:r w:rsidDel="00473C50">
          <w:delText xml:space="preserve">displays in the console the all lines in </w:delText>
        </w:r>
        <w:r w:rsidDel="00473C50">
          <w:rPr>
            <w:rFonts w:ascii="Courier New" w:eastAsia="Courier New" w:hAnsi="Courier New" w:cs="Courier New"/>
            <w:sz w:val="22"/>
            <w:szCs w:val="22"/>
          </w:rPr>
          <w:delText>hello.txt</w:delText>
        </w:r>
        <w:r w:rsidDel="00473C50">
          <w:delText xml:space="preserve"> containing the word </w:delText>
        </w:r>
        <w:r w:rsidDel="00473C50">
          <w:rPr>
            <w:rFonts w:ascii="Courier New" w:eastAsia="Courier New" w:hAnsi="Courier New" w:cs="Courier New"/>
            <w:sz w:val="22"/>
            <w:szCs w:val="22"/>
          </w:rPr>
          <w:delText>cat</w:delText>
        </w:r>
        <w:r w:rsidDel="00473C50">
          <w:delText xml:space="preserve"> followed by all lines  in the file </w:delText>
        </w:r>
        <w:r w:rsidDel="00473C50">
          <w:rPr>
            <w:rFonts w:ascii="Courier New" w:eastAsia="Courier New" w:hAnsi="Courier New" w:cs="Courier New"/>
            <w:sz w:val="22"/>
            <w:szCs w:val="22"/>
          </w:rPr>
          <w:delText>goodbye.txt</w:delText>
        </w:r>
        <w:r w:rsidDel="00473C50">
          <w:rPr>
            <w:b/>
          </w:rPr>
          <w:delText xml:space="preserve"> </w:delText>
        </w:r>
        <w:r w:rsidDel="00473C50">
          <w:delText>containing the word</w:delText>
        </w:r>
        <w:r w:rsidDel="00473C50">
          <w:rPr>
            <w:b/>
          </w:rPr>
          <w:delText xml:space="preserve"> </w:delText>
        </w:r>
        <w:r w:rsidDel="00473C50">
          <w:rPr>
            <w:rFonts w:ascii="Courier New" w:eastAsia="Courier New" w:hAnsi="Courier New" w:cs="Courier New"/>
            <w:sz w:val="22"/>
            <w:szCs w:val="22"/>
          </w:rPr>
          <w:delText>cat</w:delText>
        </w:r>
        <w:r w:rsidDel="00473C50">
          <w:rPr>
            <w:b/>
          </w:rPr>
          <w:delText>.</w:delText>
        </w:r>
      </w:del>
    </w:p>
    <w:p w14:paraId="659E77E5" w14:textId="5BB0DAD1" w:rsidR="00DB5F02" w:rsidDel="00473C50" w:rsidRDefault="00DB5F02">
      <w:pPr>
        <w:ind w:left="720"/>
        <w:rPr>
          <w:del w:id="1887" w:author="Shen, Guning" w:date="2024-03-27T14:38:00Z"/>
          <w:b/>
        </w:rPr>
      </w:pPr>
    </w:p>
    <w:p w14:paraId="0B6A85BB" w14:textId="115F7AFA" w:rsidR="00DB5F02" w:rsidDel="00473C50" w:rsidRDefault="00A96409">
      <w:pPr>
        <w:rPr>
          <w:del w:id="1888" w:author="Shen, Guning" w:date="2024-03-27T14:38:00Z"/>
        </w:rPr>
      </w:pPr>
      <w:del w:id="1889" w:author="Shen, Guning" w:date="2024-03-27T14:38:00Z">
        <w:r w:rsidDel="00473C50">
          <w:delText xml:space="preserve">The command </w:delText>
        </w:r>
        <w:r w:rsidDel="00473C50">
          <w:rPr>
            <w:rFonts w:ascii="Courier New" w:eastAsia="Courier New" w:hAnsi="Courier New" w:cs="Courier New"/>
            <w:sz w:val="22"/>
            <w:szCs w:val="22"/>
          </w:rPr>
          <w:delText>cat</w:delText>
        </w:r>
        <w:r w:rsidDel="00473C50">
          <w:delText>:</w:delText>
        </w:r>
      </w:del>
    </w:p>
    <w:p w14:paraId="1098FBE0" w14:textId="14C74A98" w:rsidR="00DB5F02" w:rsidDel="00473C50" w:rsidRDefault="00A96409">
      <w:pPr>
        <w:ind w:left="720"/>
        <w:rPr>
          <w:del w:id="1890" w:author="Shen, Guning" w:date="2024-03-27T14:38:00Z"/>
        </w:rPr>
      </w:pPr>
      <w:del w:id="1891" w:author="Shen, Guning" w:date="2024-03-27T14:38:00Z">
        <w:r w:rsidDel="00473C50">
          <w:delText>is an erroneous command.</w:delText>
        </w:r>
      </w:del>
    </w:p>
    <w:p w14:paraId="580388E8" w14:textId="67697A7C" w:rsidR="00DB5F02" w:rsidDel="00473C50" w:rsidRDefault="00A96409">
      <w:pPr>
        <w:ind w:left="720"/>
        <w:rPr>
          <w:del w:id="1892" w:author="Shen, Guning" w:date="2024-03-27T14:38:00Z"/>
        </w:rPr>
      </w:pPr>
      <w:del w:id="1893" w:author="Shen, Guning" w:date="2024-03-27T14:38:00Z">
        <w:r w:rsidDel="00473C50">
          <w:delText xml:space="preserve">displays in the console each line of user input after it has been typed </w:delText>
        </w:r>
      </w:del>
    </w:p>
    <w:p w14:paraId="1AA7FF87" w14:textId="3835061A" w:rsidR="00DB5F02" w:rsidDel="00473C50" w:rsidRDefault="00A96409">
      <w:pPr>
        <w:ind w:left="720"/>
        <w:rPr>
          <w:del w:id="1894" w:author="Shen, Guning" w:date="2024-03-27T14:38:00Z"/>
        </w:rPr>
      </w:pPr>
      <w:del w:id="1895" w:author="Shen, Guning" w:date="2024-03-27T14:38:00Z">
        <w:r w:rsidDel="00473C50">
          <w:delText>displays in the console all  lines of user input after they have all been typed</w:delText>
        </w:r>
      </w:del>
    </w:p>
    <w:p w14:paraId="3A02B051" w14:textId="54A16EC7" w:rsidR="00DB5F02" w:rsidDel="00473C50" w:rsidRDefault="00A96409">
      <w:pPr>
        <w:rPr>
          <w:del w:id="1896" w:author="Shen, Guning" w:date="2024-03-27T14:38:00Z"/>
        </w:rPr>
      </w:pPr>
      <w:del w:id="1897" w:author="Shen, Guning" w:date="2024-03-27T14:38:00Z">
        <w:r w:rsidDel="00473C50">
          <w:delText xml:space="preserve">The input </w:delText>
        </w:r>
        <w:r w:rsidDel="00473C50">
          <w:rPr>
            <w:rFonts w:ascii="Courier New" w:eastAsia="Courier New" w:hAnsi="Courier New" w:cs="Courier New"/>
            <w:sz w:val="22"/>
            <w:szCs w:val="22"/>
          </w:rPr>
          <w:delText>CTRL+D</w:delText>
        </w:r>
      </w:del>
    </w:p>
    <w:p w14:paraId="1432D7D7" w14:textId="02466192" w:rsidR="00DB5F02" w:rsidDel="00473C50" w:rsidRDefault="00A96409">
      <w:pPr>
        <w:rPr>
          <w:del w:id="1898" w:author="Shen, Guning" w:date="2024-03-27T14:38:00Z"/>
        </w:rPr>
      </w:pPr>
      <w:del w:id="1899" w:author="Shen, Guning" w:date="2024-03-27T14:38:00Z">
        <w:r w:rsidDel="00473C50">
          <w:tab/>
          <w:delText>Is an illegal input to bash</w:delText>
        </w:r>
      </w:del>
    </w:p>
    <w:p w14:paraId="7D8F005C" w14:textId="3639EA1F" w:rsidR="00DB5F02" w:rsidDel="00473C50" w:rsidRDefault="00A96409">
      <w:pPr>
        <w:rPr>
          <w:del w:id="1900" w:author="Shen, Guning" w:date="2024-03-27T14:38:00Z"/>
        </w:rPr>
      </w:pPr>
      <w:del w:id="1901" w:author="Shen, Guning" w:date="2024-03-27T14:38:00Z">
        <w:r w:rsidDel="00473C50">
          <w:tab/>
          <w:delText>Deletes the previously entered word</w:delText>
        </w:r>
      </w:del>
    </w:p>
    <w:p w14:paraId="720DBE88" w14:textId="718F75FF" w:rsidR="00DB5F02" w:rsidDel="00473C50" w:rsidRDefault="00A96409">
      <w:pPr>
        <w:rPr>
          <w:del w:id="1902" w:author="Shen, Guning" w:date="2024-03-27T14:38:00Z"/>
        </w:rPr>
      </w:pPr>
      <w:del w:id="1903" w:author="Shen, Guning" w:date="2024-03-27T14:38:00Z">
        <w:r w:rsidDel="00473C50">
          <w:tab/>
          <w:delText>Deletes the previously entered line</w:delText>
        </w:r>
      </w:del>
    </w:p>
    <w:p w14:paraId="14536404" w14:textId="7592FC0E" w:rsidR="00DB5F02" w:rsidDel="00473C50" w:rsidRDefault="00A96409">
      <w:pPr>
        <w:rPr>
          <w:del w:id="1904" w:author="Shen, Guning" w:date="2024-03-27T14:38:00Z"/>
        </w:rPr>
      </w:pPr>
      <w:del w:id="1905" w:author="Shen, Guning" w:date="2024-03-27T14:38:00Z">
        <w:r w:rsidDel="00473C50">
          <w:tab/>
          <w:delText>Terminates standard input</w:delText>
        </w:r>
      </w:del>
    </w:p>
    <w:p w14:paraId="5E30A3A0" w14:textId="04F7827B" w:rsidR="00DB5F02" w:rsidDel="00473C50" w:rsidRDefault="00A96409">
      <w:pPr>
        <w:rPr>
          <w:del w:id="1906" w:author="Shen, Guning" w:date="2024-03-27T14:38:00Z"/>
        </w:rPr>
      </w:pPr>
      <w:del w:id="1907" w:author="Shen, Guning" w:date="2024-03-27T14:38:00Z">
        <w:r w:rsidDel="00473C50">
          <w:delText>A process’s standard input:</w:delText>
        </w:r>
      </w:del>
    </w:p>
    <w:p w14:paraId="0B02177B" w14:textId="360AA80E" w:rsidR="00DB5F02" w:rsidDel="00473C50" w:rsidRDefault="00A96409">
      <w:pPr>
        <w:rPr>
          <w:del w:id="1908" w:author="Shen, Guning" w:date="2024-03-27T14:38:00Z"/>
        </w:rPr>
      </w:pPr>
      <w:del w:id="1909" w:author="Shen, Guning" w:date="2024-03-27T14:38:00Z">
        <w:r w:rsidDel="00473C50">
          <w:tab/>
          <w:delText>Is one of the input files passed as an argument to it.</w:delText>
        </w:r>
      </w:del>
    </w:p>
    <w:p w14:paraId="6A4B81CD" w14:textId="4BBF49F8" w:rsidR="00DB5F02" w:rsidDel="00473C50" w:rsidRDefault="00A96409">
      <w:pPr>
        <w:rPr>
          <w:del w:id="1910" w:author="Shen, Guning" w:date="2024-03-27T14:38:00Z"/>
        </w:rPr>
      </w:pPr>
      <w:del w:id="1911" w:author="Shen, Guning" w:date="2024-03-27T14:38:00Z">
        <w:r w:rsidDel="00473C50">
          <w:tab/>
          <w:delText>Is the input given interactively through the console (terminal)</w:delText>
        </w:r>
      </w:del>
    </w:p>
    <w:p w14:paraId="6DBF978C" w14:textId="10D1F6C9" w:rsidR="00DB5F02" w:rsidDel="00473C50" w:rsidRDefault="00A96409">
      <w:pPr>
        <w:rPr>
          <w:del w:id="1912" w:author="Shen, Guning" w:date="2024-03-27T14:38:00Z"/>
        </w:rPr>
      </w:pPr>
      <w:del w:id="1913" w:author="Shen, Guning" w:date="2024-03-27T14:38:00Z">
        <w:r w:rsidDel="00473C50">
          <w:delText>A process’s standard output:</w:delText>
        </w:r>
      </w:del>
    </w:p>
    <w:p w14:paraId="6A25BC49" w14:textId="176EDD02" w:rsidR="00DB5F02" w:rsidDel="00473C50" w:rsidRDefault="00A96409">
      <w:pPr>
        <w:rPr>
          <w:del w:id="1914" w:author="Shen, Guning" w:date="2024-03-27T14:38:00Z"/>
        </w:rPr>
      </w:pPr>
      <w:del w:id="1915" w:author="Shen, Guning" w:date="2024-03-27T14:38:00Z">
        <w:r w:rsidDel="00473C50">
          <w:tab/>
          <w:delText>Is one of the output files passed as an argument to it.</w:delText>
        </w:r>
      </w:del>
    </w:p>
    <w:p w14:paraId="44B5220C" w14:textId="010A6A29" w:rsidR="00DB5F02" w:rsidDel="00473C50" w:rsidRDefault="00A96409">
      <w:pPr>
        <w:rPr>
          <w:del w:id="1916" w:author="Shen, Guning" w:date="2024-03-27T14:38:00Z"/>
        </w:rPr>
      </w:pPr>
      <w:del w:id="1917" w:author="Shen, Guning" w:date="2024-03-27T14:38:00Z">
        <w:r w:rsidDel="00473C50">
          <w:tab/>
          <w:delText>Is the output shown interactively in the console (terminal)</w:delText>
        </w:r>
      </w:del>
    </w:p>
    <w:p w14:paraId="73E804EB" w14:textId="2C4D7466" w:rsidR="00DB5F02" w:rsidDel="00473C50" w:rsidRDefault="00A96409">
      <w:pPr>
        <w:rPr>
          <w:del w:id="1918" w:author="Shen, Guning" w:date="2024-03-27T14:38:00Z"/>
          <w:b/>
        </w:rPr>
      </w:pPr>
      <w:del w:id="1919" w:author="Shen, Guning" w:date="2024-03-27T14:38:00Z">
        <w:r w:rsidDel="00473C50">
          <w:delText xml:space="preserve">The command </w:delText>
        </w:r>
        <w:r w:rsidDel="00473C50">
          <w:rPr>
            <w:rFonts w:ascii="Courier New" w:eastAsia="Courier New" w:hAnsi="Courier New" w:cs="Courier New"/>
            <w:sz w:val="22"/>
            <w:szCs w:val="22"/>
          </w:rPr>
          <w:delText>cat goodbye.txt</w:delText>
        </w:r>
        <w:r w:rsidDel="00473C50">
          <w:rPr>
            <w:b/>
          </w:rPr>
          <w:delText xml:space="preserve"> </w:delText>
        </w:r>
      </w:del>
    </w:p>
    <w:p w14:paraId="27118E0E" w14:textId="22BFA9B2" w:rsidR="00DB5F02" w:rsidDel="00473C50" w:rsidRDefault="00A96409">
      <w:pPr>
        <w:rPr>
          <w:del w:id="1920" w:author="Shen, Guning" w:date="2024-03-27T14:38:00Z"/>
        </w:rPr>
      </w:pPr>
      <w:del w:id="1921" w:author="Shen, Guning" w:date="2024-03-27T14:38:00Z">
        <w:r w:rsidDel="00473C50">
          <w:tab/>
          <w:delText>Is an erroneous command.</w:delText>
        </w:r>
      </w:del>
    </w:p>
    <w:p w14:paraId="67836B1A" w14:textId="35CC94F9" w:rsidR="00DB5F02" w:rsidDel="00473C50" w:rsidRDefault="00A96409">
      <w:pPr>
        <w:ind w:left="720"/>
        <w:rPr>
          <w:del w:id="1922" w:author="Shen, Guning" w:date="2024-03-27T14:38:00Z"/>
          <w:b/>
        </w:rPr>
      </w:pPr>
      <w:del w:id="1923" w:author="Shen, Guning" w:date="2024-03-27T14:38:00Z">
        <w:r w:rsidDel="00473C50">
          <w:delText xml:space="preserve">Writes the contents of standard input to the file </w:delText>
        </w:r>
        <w:r w:rsidDel="00473C50">
          <w:rPr>
            <w:rFonts w:ascii="Courier New" w:eastAsia="Courier New" w:hAnsi="Courier New" w:cs="Courier New"/>
            <w:sz w:val="22"/>
            <w:szCs w:val="22"/>
          </w:rPr>
          <w:delText>goodbye.txt</w:delText>
        </w:r>
        <w:r w:rsidDel="00473C50">
          <w:rPr>
            <w:b/>
          </w:rPr>
          <w:delText>.</w:delText>
        </w:r>
      </w:del>
    </w:p>
    <w:p w14:paraId="37B0B13E" w14:textId="7AEA6510" w:rsidR="00DB5F02" w:rsidDel="00473C50" w:rsidRDefault="00A96409">
      <w:pPr>
        <w:ind w:left="720"/>
        <w:rPr>
          <w:del w:id="1924" w:author="Shen, Guning" w:date="2024-03-27T14:38:00Z"/>
          <w:b/>
        </w:rPr>
      </w:pPr>
      <w:del w:id="1925" w:author="Shen, Guning" w:date="2024-03-27T14:38:00Z">
        <w:r w:rsidDel="00473C50">
          <w:delText xml:space="preserve">Writes the contents of </w:delText>
        </w:r>
        <w:r w:rsidDel="00473C50">
          <w:rPr>
            <w:rFonts w:ascii="Courier New" w:eastAsia="Courier New" w:hAnsi="Courier New" w:cs="Courier New"/>
            <w:sz w:val="22"/>
            <w:szCs w:val="22"/>
          </w:rPr>
          <w:delText>goodbye.txt</w:delText>
        </w:r>
        <w:r w:rsidDel="00473C50">
          <w:rPr>
            <w:b/>
          </w:rPr>
          <w:delText xml:space="preserve"> </w:delText>
        </w:r>
        <w:r w:rsidDel="00473C50">
          <w:delText>to</w:delText>
        </w:r>
        <w:r w:rsidDel="00473C50">
          <w:rPr>
            <w:b/>
          </w:rPr>
          <w:delText xml:space="preserve"> </w:delText>
        </w:r>
        <w:r w:rsidDel="00473C50">
          <w:rPr>
            <w:rFonts w:ascii="Courier New" w:eastAsia="Courier New" w:hAnsi="Courier New" w:cs="Courier New"/>
            <w:sz w:val="22"/>
            <w:szCs w:val="22"/>
          </w:rPr>
          <w:delText>standard output</w:delText>
        </w:r>
        <w:r w:rsidDel="00473C50">
          <w:rPr>
            <w:b/>
          </w:rPr>
          <w:delText>.</w:delText>
        </w:r>
      </w:del>
    </w:p>
    <w:p w14:paraId="108C677A" w14:textId="22DF6091" w:rsidR="00DB5F02" w:rsidDel="00473C50" w:rsidRDefault="00A96409">
      <w:pPr>
        <w:ind w:left="720"/>
        <w:rPr>
          <w:del w:id="1926" w:author="Shen, Guning" w:date="2024-03-27T14:38:00Z"/>
        </w:rPr>
      </w:pPr>
      <w:del w:id="1927" w:author="Shen, Guning" w:date="2024-03-27T14:38:00Z">
        <w:r w:rsidDel="00473C50">
          <w:delText>None of the above.</w:delText>
        </w:r>
      </w:del>
    </w:p>
    <w:p w14:paraId="756A5F86" w14:textId="2964508F" w:rsidR="00DB5F02" w:rsidDel="00473C50" w:rsidRDefault="00A96409">
      <w:pPr>
        <w:rPr>
          <w:del w:id="1928" w:author="Shen, Guning" w:date="2024-03-27T14:38:00Z"/>
          <w:b/>
        </w:rPr>
      </w:pPr>
      <w:del w:id="1929" w:author="Shen, Guning" w:date="2024-03-27T14:38:00Z">
        <w:r w:rsidDel="00473C50">
          <w:delText xml:space="preserve">The command </w:delText>
        </w:r>
        <w:r w:rsidDel="00473C50">
          <w:rPr>
            <w:rFonts w:ascii="Courier New" w:eastAsia="Courier New" w:hAnsi="Courier New" w:cs="Courier New"/>
            <w:sz w:val="22"/>
            <w:szCs w:val="22"/>
          </w:rPr>
          <w:delText>cat</w:delText>
        </w:r>
        <w:r w:rsidDel="00473C50">
          <w:rPr>
            <w:b/>
          </w:rPr>
          <w:delText xml:space="preserve"> </w:delText>
        </w:r>
      </w:del>
    </w:p>
    <w:p w14:paraId="0CDF9E54" w14:textId="49668FCD" w:rsidR="00DB5F02" w:rsidDel="00473C50" w:rsidRDefault="00A96409">
      <w:pPr>
        <w:rPr>
          <w:del w:id="1930" w:author="Shen, Guning" w:date="2024-03-27T14:38:00Z"/>
        </w:rPr>
      </w:pPr>
      <w:del w:id="1931" w:author="Shen, Guning" w:date="2024-03-27T14:38:00Z">
        <w:r w:rsidDel="00473C50">
          <w:tab/>
          <w:delText>Is an erroneous command.</w:delText>
        </w:r>
      </w:del>
    </w:p>
    <w:p w14:paraId="79C9BFB9" w14:textId="24A612BB" w:rsidR="00DB5F02" w:rsidDel="00473C50" w:rsidRDefault="00A96409">
      <w:pPr>
        <w:ind w:left="720"/>
        <w:rPr>
          <w:del w:id="1932" w:author="Shen, Guning" w:date="2024-03-27T14:38:00Z"/>
        </w:rPr>
      </w:pPr>
      <w:del w:id="1933" w:author="Shen, Guning" w:date="2024-03-27T14:38:00Z">
        <w:r w:rsidDel="00473C50">
          <w:delText>Writes the contents of</w:delText>
        </w:r>
        <w:r w:rsidDel="00473C50">
          <w:rPr>
            <w:b/>
          </w:rPr>
          <w:delText xml:space="preserve"> </w:delText>
        </w:r>
        <w:r w:rsidDel="00473C50">
          <w:delText>standard input</w:delText>
        </w:r>
        <w:r w:rsidDel="00473C50">
          <w:rPr>
            <w:b/>
          </w:rPr>
          <w:delText xml:space="preserve"> </w:delText>
        </w:r>
        <w:r w:rsidDel="00473C50">
          <w:delText>to</w:delText>
        </w:r>
        <w:r w:rsidDel="00473C50">
          <w:rPr>
            <w:b/>
          </w:rPr>
          <w:delText xml:space="preserve"> </w:delText>
        </w:r>
        <w:r w:rsidDel="00473C50">
          <w:rPr>
            <w:rFonts w:ascii="Courier New" w:eastAsia="Courier New" w:hAnsi="Courier New" w:cs="Courier New"/>
            <w:sz w:val="22"/>
            <w:szCs w:val="22"/>
          </w:rPr>
          <w:delText>standard output</w:delText>
        </w:r>
        <w:r w:rsidDel="00473C50">
          <w:rPr>
            <w:b/>
          </w:rPr>
          <w:delText>.</w:delText>
        </w:r>
        <w:r w:rsidDel="00473C50">
          <w:delText xml:space="preserve"> </w:delText>
        </w:r>
      </w:del>
    </w:p>
    <w:p w14:paraId="4BCD19C9" w14:textId="4011CA3F" w:rsidR="00DB5F02" w:rsidDel="00473C50" w:rsidRDefault="00A96409">
      <w:pPr>
        <w:ind w:left="720"/>
        <w:rPr>
          <w:del w:id="1934" w:author="Shen, Guning" w:date="2024-03-27T14:38:00Z"/>
        </w:rPr>
      </w:pPr>
      <w:del w:id="1935" w:author="Shen, Guning" w:date="2024-03-27T14:38:00Z">
        <w:r w:rsidDel="00473C50">
          <w:delText>Writes the contents of</w:delText>
        </w:r>
        <w:r w:rsidDel="00473C50">
          <w:rPr>
            <w:b/>
          </w:rPr>
          <w:delText xml:space="preserve"> </w:delText>
        </w:r>
        <w:r w:rsidDel="00473C50">
          <w:rPr>
            <w:rFonts w:ascii="Courier New" w:eastAsia="Courier New" w:hAnsi="Courier New" w:cs="Courier New"/>
            <w:sz w:val="22"/>
            <w:szCs w:val="22"/>
          </w:rPr>
          <w:delText>standard input</w:delText>
        </w:r>
        <w:r w:rsidDel="00473C50">
          <w:rPr>
            <w:b/>
          </w:rPr>
          <w:delText xml:space="preserve"> </w:delText>
        </w:r>
        <w:r w:rsidDel="00473C50">
          <w:delText>to</w:delText>
        </w:r>
        <w:r w:rsidDel="00473C50">
          <w:rPr>
            <w:b/>
          </w:rPr>
          <w:delText xml:space="preserve"> </w:delText>
        </w:r>
        <w:r w:rsidDel="00473C50">
          <w:delText>a new file created by the command.</w:delText>
        </w:r>
      </w:del>
    </w:p>
    <w:p w14:paraId="16631E58" w14:textId="65A800A4" w:rsidR="00DB5F02" w:rsidDel="00473C50" w:rsidRDefault="00A96409">
      <w:pPr>
        <w:ind w:left="720"/>
        <w:rPr>
          <w:del w:id="1936" w:author="Shen, Guning" w:date="2024-03-27T14:38:00Z"/>
        </w:rPr>
      </w:pPr>
      <w:del w:id="1937" w:author="Shen, Guning" w:date="2024-03-27T14:38:00Z">
        <w:r w:rsidDel="00473C50">
          <w:delText>None of the above.</w:delText>
        </w:r>
      </w:del>
    </w:p>
    <w:p w14:paraId="738FE624" w14:textId="77777777" w:rsidR="00DB5F02" w:rsidRDefault="00A96409">
      <w:pPr>
        <w:pStyle w:val="Heading2"/>
      </w:pPr>
      <w:r>
        <w:t>(cat) Displaying Files</w:t>
      </w:r>
    </w:p>
    <w:p w14:paraId="727CDA8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Make sure </w:t>
      </w:r>
      <w:proofErr w:type="spellStart"/>
      <w:r>
        <w:rPr>
          <w:rFonts w:ascii="Courier New" w:eastAsia="Courier New" w:hAnsi="Courier New" w:cs="Courier New"/>
          <w:sz w:val="22"/>
          <w:szCs w:val="22"/>
        </w:rPr>
        <w:t>misc</w:t>
      </w:r>
      <w:proofErr w:type="spellEnd"/>
      <w:r>
        <w:rPr>
          <w:rFonts w:ascii="Times New Roman" w:eastAsia="Times New Roman" w:hAnsi="Times New Roman" w:cs="Times New Roman"/>
          <w:color w:val="000000"/>
          <w:sz w:val="24"/>
          <w:szCs w:val="24"/>
        </w:rPr>
        <w:t xml:space="preserve"> is still your current directory.</w:t>
      </w:r>
    </w:p>
    <w:p w14:paraId="3AD94D95"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Enter the command: </w:t>
      </w:r>
      <w:r>
        <w:rPr>
          <w:rFonts w:ascii="Courier New" w:eastAsia="Courier New" w:hAnsi="Courier New" w:cs="Courier New"/>
          <w:sz w:val="22"/>
          <w:szCs w:val="22"/>
        </w:rPr>
        <w:t xml:space="preserve">cat </w:t>
      </w:r>
      <w:proofErr w:type="gramStart"/>
      <w:r>
        <w:rPr>
          <w:rFonts w:ascii="Courier New" w:eastAsia="Courier New" w:hAnsi="Courier New" w:cs="Courier New"/>
          <w:sz w:val="22"/>
          <w:szCs w:val="22"/>
        </w:rPr>
        <w:t>hello.txt</w:t>
      </w:r>
      <w:proofErr w:type="gramEnd"/>
    </w:p>
    <w:p w14:paraId="3D82186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You should see the contents of </w:t>
      </w:r>
      <w:r>
        <w:rPr>
          <w:rFonts w:ascii="Courier New" w:eastAsia="Courier New" w:hAnsi="Courier New" w:cs="Courier New"/>
          <w:sz w:val="22"/>
          <w:szCs w:val="22"/>
        </w:rPr>
        <w:t>hello.txt.</w:t>
      </w:r>
    </w:p>
    <w:p w14:paraId="42F022DB"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cat hello.txt</w:t>
      </w:r>
    </w:p>
    <w:p w14:paraId="1175FECF"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hello</w:t>
      </w:r>
    </w:p>
    <w:p w14:paraId="76BCF71B"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world</w:t>
      </w:r>
    </w:p>
    <w:p w14:paraId="4A60B195"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7A8974D2"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Pr>
          <w:rFonts w:ascii="Times New Roman" w:eastAsia="Times New Roman" w:hAnsi="Times New Roman" w:cs="Times New Roman"/>
          <w:b/>
          <w:color w:val="000000"/>
          <w:sz w:val="24"/>
          <w:szCs w:val="24"/>
        </w:rPr>
        <w:t xml:space="preserve"> </w:t>
      </w:r>
      <w:r>
        <w:rPr>
          <w:rFonts w:ascii="Courier New" w:eastAsia="Courier New" w:hAnsi="Courier New" w:cs="Courier New"/>
          <w:sz w:val="22"/>
          <w:szCs w:val="22"/>
        </w:rPr>
        <w:t>cat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command displays the contents of a file. It can also be used to concatenate the contents of files – hence the name.</w:t>
      </w:r>
    </w:p>
    <w:p w14:paraId="0653986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Enter: </w:t>
      </w:r>
      <w:r>
        <w:rPr>
          <w:rFonts w:ascii="Courier New" w:eastAsia="Courier New" w:hAnsi="Courier New" w:cs="Courier New"/>
          <w:sz w:val="22"/>
          <w:szCs w:val="22"/>
        </w:rPr>
        <w:t>cat hello.txt goodbye.txt</w:t>
      </w:r>
      <w:r>
        <w:rPr>
          <w:rFonts w:ascii="Times New Roman" w:eastAsia="Times New Roman" w:hAnsi="Times New Roman" w:cs="Times New Roman"/>
          <w:b/>
          <w:color w:val="000000"/>
          <w:sz w:val="24"/>
          <w:szCs w:val="24"/>
        </w:rPr>
        <w:t xml:space="preserve"> </w:t>
      </w:r>
    </w:p>
    <w:p w14:paraId="5009468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should see a concatenation of contents of both files in the bash window.</w:t>
      </w:r>
    </w:p>
    <w:p w14:paraId="0EE4B1D2"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cat hello.txt goodbye.txt</w:t>
      </w:r>
    </w:p>
    <w:p w14:paraId="76867EE8"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hello</w:t>
      </w:r>
    </w:p>
    <w:p w14:paraId="20BF7E46"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world</w:t>
      </w:r>
    </w:p>
    <w:p w14:paraId="6D5BFDCC"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goodbye </w:t>
      </w:r>
      <w:proofErr w:type="gramStart"/>
      <w:r>
        <w:rPr>
          <w:rFonts w:ascii="Courier New" w:eastAsia="Courier New" w:hAnsi="Courier New" w:cs="Courier New"/>
          <w:color w:val="000000"/>
          <w:sz w:val="22"/>
          <w:szCs w:val="22"/>
        </w:rPr>
        <w:t>beautiful</w:t>
      </w:r>
      <w:proofErr w:type="gramEnd"/>
    </w:p>
    <w:p w14:paraId="7D24680D"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world</w:t>
      </w:r>
    </w:p>
    <w:p w14:paraId="78B8BF1E" w14:textId="77777777" w:rsidR="00DB5F02" w:rsidRDefault="00A96409">
      <w:pPr>
        <w:pStyle w:val="Heading2"/>
      </w:pPr>
      <w:r>
        <w:t>Standard Input/Output (I/O)</w:t>
      </w:r>
    </w:p>
    <w:p w14:paraId="6288E09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Unlike applications executed by Discovery, applications executed by bash can not only store results in one or more files but also show output in the console/terminal window after the command line that launches them. This information is called the </w:t>
      </w:r>
      <w:r>
        <w:rPr>
          <w:rFonts w:ascii="Times New Roman" w:eastAsia="Times New Roman" w:hAnsi="Times New Roman" w:cs="Times New Roman"/>
          <w:b/>
          <w:color w:val="000000"/>
          <w:sz w:val="24"/>
          <w:szCs w:val="24"/>
        </w:rPr>
        <w:t>standard output</w:t>
      </w:r>
      <w:r>
        <w:rPr>
          <w:rFonts w:ascii="Times New Roman" w:eastAsia="Times New Roman" w:hAnsi="Times New Roman" w:cs="Times New Roman"/>
          <w:color w:val="000000"/>
          <w:sz w:val="24"/>
          <w:szCs w:val="24"/>
        </w:rPr>
        <w:t xml:space="preserve"> of the application. This, the concatenated output displayed by our last command forms its standard output.</w:t>
      </w:r>
    </w:p>
    <w:p w14:paraId="381D53C8"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standard output of an application is displayed as part of the bash output in the bash window, so it seems as if bash is the one that produced the response.</w:t>
      </w:r>
    </w:p>
    <w:p w14:paraId="5823DF58"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Enter the </w:t>
      </w:r>
      <w:r>
        <w:rPr>
          <w:rFonts w:ascii="Courier New" w:eastAsia="Courier New" w:hAnsi="Courier New" w:cs="Courier New"/>
          <w:sz w:val="22"/>
          <w:szCs w:val="22"/>
        </w:rPr>
        <w:t>cat</w:t>
      </w:r>
      <w:r>
        <w:rPr>
          <w:rFonts w:ascii="Times New Roman" w:eastAsia="Times New Roman" w:hAnsi="Times New Roman" w:cs="Times New Roman"/>
          <w:color w:val="000000"/>
          <w:sz w:val="24"/>
          <w:szCs w:val="24"/>
        </w:rPr>
        <w:t xml:space="preserve"> command without any input file argument: </w:t>
      </w:r>
      <w:proofErr w:type="gramStart"/>
      <w:r>
        <w:rPr>
          <w:rFonts w:ascii="Courier New" w:eastAsia="Courier New" w:hAnsi="Courier New" w:cs="Courier New"/>
          <w:sz w:val="22"/>
          <w:szCs w:val="22"/>
        </w:rPr>
        <w:t>cat</w:t>
      </w:r>
      <w:proofErr w:type="gramEnd"/>
    </w:p>
    <w:p w14:paraId="733C1BF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cursor will start blinking below the command-line to indicate that the launched application is expecting input. </w:t>
      </w:r>
    </w:p>
    <w:p w14:paraId="6408D8B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the following input:</w:t>
      </w:r>
    </w:p>
    <w:p w14:paraId="426FFC5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lastRenderedPageBreak/>
        <w:t>abc</w:t>
      </w:r>
      <w:proofErr w:type="spellEnd"/>
    </w:p>
    <w:p w14:paraId="5D2F7C9A"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def</w:t>
      </w:r>
    </w:p>
    <w:p w14:paraId="01CBFD3C"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CTRL+D</w:t>
      </w:r>
    </w:p>
    <w:p w14:paraId="09BE9FBF"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710317A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Courier New" w:eastAsia="Courier New" w:hAnsi="Courier New" w:cs="Courier New"/>
          <w:sz w:val="22"/>
          <w:szCs w:val="22"/>
        </w:rPr>
        <w:t>CTL+ D</w:t>
      </w:r>
      <w:r>
        <w:rPr>
          <w:rFonts w:ascii="Times New Roman" w:eastAsia="Times New Roman" w:hAnsi="Times New Roman" w:cs="Times New Roman"/>
          <w:color w:val="000000"/>
          <w:sz w:val="24"/>
          <w:szCs w:val="24"/>
        </w:rPr>
        <w:t xml:space="preserve"> character is used to signal the end of the input. </w:t>
      </w:r>
    </w:p>
    <w:p w14:paraId="1EAFA4D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we see here, an application can not only process information provided in input files identified as command arguments, but also receive input interactively in the bash console/terminal window. This information is called the </w:t>
      </w:r>
      <w:r>
        <w:rPr>
          <w:rFonts w:ascii="Courier New" w:eastAsia="Courier New" w:hAnsi="Courier New" w:cs="Courier New"/>
          <w:sz w:val="22"/>
          <w:szCs w:val="22"/>
        </w:rPr>
        <w:t>standard input</w:t>
      </w:r>
      <w:r>
        <w:rPr>
          <w:rFonts w:ascii="Times New Roman" w:eastAsia="Times New Roman" w:hAnsi="Times New Roman" w:cs="Times New Roman"/>
          <w:color w:val="000000"/>
          <w:sz w:val="24"/>
          <w:szCs w:val="24"/>
        </w:rPr>
        <w:t xml:space="preserve"> of the application. </w:t>
      </w:r>
    </w:p>
    <w:p w14:paraId="5353EA2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the bash window contains both standard input and output, it is also called the </w:t>
      </w:r>
      <w:r>
        <w:rPr>
          <w:rFonts w:ascii="Courier New" w:eastAsia="Courier New" w:hAnsi="Courier New" w:cs="Courier New"/>
          <w:sz w:val="22"/>
          <w:szCs w:val="22"/>
        </w:rPr>
        <w:t>console</w:t>
      </w:r>
      <w:r>
        <w:rPr>
          <w:rFonts w:ascii="Times New Roman" w:eastAsia="Times New Roman" w:hAnsi="Times New Roman" w:cs="Times New Roman"/>
          <w:color w:val="000000"/>
          <w:sz w:val="24"/>
          <w:szCs w:val="24"/>
        </w:rPr>
        <w:t xml:space="preserve"> and </w:t>
      </w:r>
      <w:r>
        <w:rPr>
          <w:rFonts w:ascii="Courier New" w:eastAsia="Courier New" w:hAnsi="Courier New" w:cs="Courier New"/>
          <w:sz w:val="22"/>
          <w:szCs w:val="22"/>
        </w:rPr>
        <w:t>terminal</w:t>
      </w:r>
      <w:r>
        <w:rPr>
          <w:rFonts w:ascii="Times New Roman" w:eastAsia="Times New Roman" w:hAnsi="Times New Roman" w:cs="Times New Roman"/>
          <w:color w:val="000000"/>
          <w:sz w:val="24"/>
          <w:szCs w:val="24"/>
        </w:rPr>
        <w:t>.</w:t>
      </w:r>
    </w:p>
    <w:p w14:paraId="5549D0E6"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Previous executions of cat displayed the contents of the files whose names were passed to it as arguments. This invocation, without any file argument, instead displays its standard input, which is the sequence of two lines we input in the console. Thus, each input line entered will be reproduced as an output line.</w:t>
      </w:r>
    </w:p>
    <w:p w14:paraId="0BDFEA63"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cat</w:t>
      </w:r>
    </w:p>
    <w:p w14:paraId="282FA1D9"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abc</w:t>
      </w:r>
      <w:proofErr w:type="spellEnd"/>
    </w:p>
    <w:p w14:paraId="4660B90E"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abc</w:t>
      </w:r>
      <w:proofErr w:type="spellEnd"/>
    </w:p>
    <w:p w14:paraId="07A822E9"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def</w:t>
      </w:r>
    </w:p>
    <w:p w14:paraId="584FE96F"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def</w:t>
      </w:r>
    </w:p>
    <w:p w14:paraId="0CBB2849" w14:textId="77777777" w:rsidR="00DB5F02" w:rsidRDefault="00DB5F02">
      <w:pPr>
        <w:pBdr>
          <w:top w:val="nil"/>
          <w:left w:val="nil"/>
          <w:bottom w:val="nil"/>
          <w:right w:val="nil"/>
          <w:between w:val="nil"/>
        </w:pBdr>
        <w:spacing w:after="0" w:line="240" w:lineRule="auto"/>
        <w:rPr>
          <w:b/>
          <w:color w:val="000000"/>
        </w:rPr>
      </w:pPr>
    </w:p>
    <w:p w14:paraId="03052DA6" w14:textId="77777777" w:rsidR="00DB5F02" w:rsidDel="00473C50" w:rsidRDefault="00A96409">
      <w:pPr>
        <w:pBdr>
          <w:top w:val="nil"/>
          <w:left w:val="nil"/>
          <w:bottom w:val="nil"/>
          <w:right w:val="nil"/>
          <w:between w:val="nil"/>
        </w:pBdr>
        <w:spacing w:line="240" w:lineRule="auto"/>
        <w:rPr>
          <w:del w:id="1938" w:author="Shen, Guning" w:date="2024-03-27T14:38:00Z"/>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application can have multiple input and output files passed to it as </w:t>
      </w:r>
      <w:proofErr w:type="gramStart"/>
      <w:r>
        <w:rPr>
          <w:rFonts w:ascii="Times New Roman" w:eastAsia="Times New Roman" w:hAnsi="Times New Roman" w:cs="Times New Roman"/>
          <w:color w:val="000000"/>
          <w:sz w:val="24"/>
          <w:szCs w:val="24"/>
        </w:rPr>
        <w:t>arguments, but</w:t>
      </w:r>
      <w:proofErr w:type="gramEnd"/>
      <w:r>
        <w:rPr>
          <w:rFonts w:ascii="Times New Roman" w:eastAsia="Times New Roman" w:hAnsi="Times New Roman" w:cs="Times New Roman"/>
          <w:color w:val="000000"/>
          <w:sz w:val="24"/>
          <w:szCs w:val="24"/>
        </w:rPr>
        <w:t xml:space="preserve"> has at most one standard input and one standard output. Whether an application </w:t>
      </w:r>
      <w:proofErr w:type="spellStart"/>
      <w:r>
        <w:rPr>
          <w:rFonts w:ascii="Times New Roman" w:eastAsia="Times New Roman" w:hAnsi="Times New Roman" w:cs="Times New Roman"/>
          <w:color w:val="000000"/>
          <w:sz w:val="24"/>
          <w:szCs w:val="24"/>
        </w:rPr>
        <w:t>processes’s</w:t>
      </w:r>
      <w:proofErr w:type="spellEnd"/>
      <w:r>
        <w:rPr>
          <w:rFonts w:ascii="Times New Roman" w:eastAsia="Times New Roman" w:hAnsi="Times New Roman" w:cs="Times New Roman"/>
          <w:color w:val="000000"/>
          <w:sz w:val="24"/>
          <w:szCs w:val="24"/>
        </w:rPr>
        <w:t xml:space="preserve"> standard input or output may depend on the arguments passed to the application. For example, </w:t>
      </w:r>
      <w:r>
        <w:rPr>
          <w:rFonts w:ascii="Times New Roman" w:eastAsia="Times New Roman" w:hAnsi="Times New Roman" w:cs="Times New Roman"/>
          <w:b/>
          <w:color w:val="000000"/>
          <w:sz w:val="24"/>
          <w:szCs w:val="24"/>
        </w:rPr>
        <w:t xml:space="preserve">cat </w:t>
      </w:r>
      <w:r>
        <w:rPr>
          <w:rFonts w:ascii="Times New Roman" w:eastAsia="Times New Roman" w:hAnsi="Times New Roman" w:cs="Times New Roman"/>
          <w:color w:val="000000"/>
          <w:sz w:val="24"/>
          <w:szCs w:val="24"/>
        </w:rPr>
        <w:t xml:space="preserve">processes standard input only if no file names are passed as arguments to it. An application, of course, may process no file or standard input, and no file or standard output. </w:t>
      </w:r>
    </w:p>
    <w:p w14:paraId="78B4E476" w14:textId="16E29C3E" w:rsidR="00DB5F02" w:rsidDel="00473C50" w:rsidRDefault="00A96409">
      <w:pPr>
        <w:pStyle w:val="Heading2"/>
        <w:rPr>
          <w:del w:id="1939" w:author="Shen, Guning" w:date="2024-03-27T14:38:00Z"/>
        </w:rPr>
      </w:pPr>
      <w:del w:id="1940" w:author="Shen, Guning" w:date="2024-03-27T14:38:00Z">
        <w:r w:rsidDel="00473C50">
          <w:delText>cat and Standard Input/Output Post-Quiz</w:delText>
        </w:r>
      </w:del>
    </w:p>
    <w:p w14:paraId="4EAD74AF"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6F624B0B" w14:textId="77777777" w:rsidR="00DB5F02" w:rsidRDefault="00A96409">
      <w:pPr>
        <w:pStyle w:val="Heading2"/>
      </w:pPr>
      <w:r>
        <w:t>Output Redirection</w:t>
      </w:r>
    </w:p>
    <w:p w14:paraId="28E5CD4C"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Make sure </w:t>
      </w:r>
      <w:proofErr w:type="spellStart"/>
      <w:r>
        <w:rPr>
          <w:rFonts w:ascii="Courier New" w:eastAsia="Courier New" w:hAnsi="Courier New" w:cs="Courier New"/>
          <w:sz w:val="22"/>
          <w:szCs w:val="22"/>
        </w:rPr>
        <w:t>misc</w:t>
      </w:r>
      <w:proofErr w:type="spellEnd"/>
      <w:r>
        <w:rPr>
          <w:rFonts w:ascii="Times New Roman" w:eastAsia="Times New Roman" w:hAnsi="Times New Roman" w:cs="Times New Roman"/>
          <w:color w:val="000000"/>
          <w:sz w:val="24"/>
          <w:szCs w:val="24"/>
        </w:rPr>
        <w:t xml:space="preserve"> is your current directory for </w:t>
      </w:r>
      <w:proofErr w:type="gramStart"/>
      <w:r>
        <w:rPr>
          <w:rFonts w:ascii="Times New Roman" w:eastAsia="Times New Roman" w:hAnsi="Times New Roman" w:cs="Times New Roman"/>
          <w:color w:val="000000"/>
          <w:sz w:val="24"/>
          <w:szCs w:val="24"/>
        </w:rPr>
        <w:t>all of</w:t>
      </w:r>
      <w:proofErr w:type="gramEnd"/>
      <w:r>
        <w:rPr>
          <w:rFonts w:ascii="Times New Roman" w:eastAsia="Times New Roman" w:hAnsi="Times New Roman" w:cs="Times New Roman"/>
          <w:color w:val="000000"/>
          <w:sz w:val="24"/>
          <w:szCs w:val="24"/>
        </w:rPr>
        <w:t xml:space="preserve"> these commands.</w:t>
      </w:r>
    </w:p>
    <w:p w14:paraId="1301B075" w14:textId="77777777" w:rsidR="00DB5F02" w:rsidRDefault="00A96409">
      <w:pPr>
        <w:pBdr>
          <w:top w:val="nil"/>
          <w:left w:val="nil"/>
          <w:bottom w:val="nil"/>
          <w:right w:val="nil"/>
          <w:between w:val="nil"/>
        </w:pBdr>
        <w:spacing w:line="240" w:lineRule="auto"/>
        <w:rPr>
          <w:rFonts w:ascii="Courier New" w:eastAsia="Courier New" w:hAnsi="Courier New" w:cs="Courier New"/>
          <w:sz w:val="22"/>
          <w:szCs w:val="22"/>
        </w:rPr>
      </w:pPr>
      <w:r>
        <w:rPr>
          <w:rFonts w:ascii="Times New Roman" w:eastAsia="Times New Roman" w:hAnsi="Times New Roman" w:cs="Times New Roman"/>
          <w:color w:val="000000"/>
          <w:sz w:val="24"/>
          <w:szCs w:val="24"/>
        </w:rPr>
        <w:t xml:space="preserve">Enter: </w:t>
      </w:r>
      <w:r>
        <w:rPr>
          <w:rFonts w:ascii="Courier New" w:eastAsia="Courier New" w:hAnsi="Courier New" w:cs="Courier New"/>
          <w:sz w:val="22"/>
          <w:szCs w:val="22"/>
        </w:rPr>
        <w:t xml:space="preserve">ls </w:t>
      </w:r>
      <w:proofErr w:type="gramStart"/>
      <w:r>
        <w:rPr>
          <w:rFonts w:ascii="Courier New" w:eastAsia="Courier New" w:hAnsi="Courier New" w:cs="Courier New"/>
          <w:sz w:val="22"/>
          <w:szCs w:val="22"/>
        </w:rPr>
        <w:t xml:space="preserve">&gt;  </w:t>
      </w:r>
      <w:proofErr w:type="spellStart"/>
      <w:r>
        <w:rPr>
          <w:rFonts w:ascii="Courier New" w:eastAsia="Courier New" w:hAnsi="Courier New" w:cs="Courier New"/>
          <w:sz w:val="22"/>
          <w:szCs w:val="22"/>
        </w:rPr>
        <w:t>ls.out</w:t>
      </w:r>
      <w:proofErr w:type="spellEnd"/>
      <w:proofErr w:type="gramEnd"/>
    </w:p>
    <w:p w14:paraId="42DB35CC"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console output follows the command entry. </w:t>
      </w:r>
    </w:p>
    <w:p w14:paraId="6EAB9CE9"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ls </w:t>
      </w:r>
      <w:proofErr w:type="gramStart"/>
      <w:r>
        <w:rPr>
          <w:rFonts w:ascii="Courier New" w:eastAsia="Courier New" w:hAnsi="Courier New" w:cs="Courier New"/>
          <w:color w:val="000000"/>
          <w:sz w:val="22"/>
          <w:szCs w:val="22"/>
        </w:rPr>
        <w:t>&gt;</w:t>
      </w:r>
      <w:r>
        <w:rPr>
          <w:rFonts w:ascii="Courier New" w:eastAsia="Courier New" w:hAnsi="Courier New" w:cs="Courier New"/>
          <w:b/>
          <w:color w:val="000000"/>
          <w:sz w:val="22"/>
          <w:szCs w:val="22"/>
        </w:rPr>
        <w:t xml:space="preserve">  </w:t>
      </w:r>
      <w:proofErr w:type="spellStart"/>
      <w:r>
        <w:rPr>
          <w:rFonts w:ascii="Courier New" w:eastAsia="Courier New" w:hAnsi="Courier New" w:cs="Courier New"/>
          <w:color w:val="000000"/>
          <w:sz w:val="22"/>
          <w:szCs w:val="22"/>
        </w:rPr>
        <w:t>ls.out</w:t>
      </w:r>
      <w:proofErr w:type="spellEnd"/>
      <w:proofErr w:type="gramEnd"/>
    </w:p>
    <w:p w14:paraId="48AF93A0"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
    <w:p w14:paraId="12BF3A1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&gt; </w:t>
      </w:r>
      <w:r>
        <w:rPr>
          <w:rFonts w:ascii="Courier New" w:eastAsia="Courier New" w:hAnsi="Courier New" w:cs="Courier New"/>
          <w:sz w:val="22"/>
          <w:szCs w:val="22"/>
        </w:rPr>
        <w:t>directive</w:t>
      </w:r>
      <w:r>
        <w:rPr>
          <w:rFonts w:ascii="Times New Roman" w:eastAsia="Times New Roman" w:hAnsi="Times New Roman" w:cs="Times New Roman"/>
          <w:color w:val="000000"/>
          <w:sz w:val="24"/>
          <w:szCs w:val="24"/>
        </w:rPr>
        <w:t xml:space="preserve"> tells bash to </w:t>
      </w:r>
      <w:r>
        <w:rPr>
          <w:rFonts w:ascii="Courier New" w:eastAsia="Courier New" w:hAnsi="Courier New" w:cs="Courier New"/>
          <w:sz w:val="22"/>
          <w:szCs w:val="22"/>
        </w:rPr>
        <w:t>redirect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standard output of the preceding command (displayed in the console)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to the file, </w:t>
      </w:r>
      <w:r>
        <w:rPr>
          <w:rFonts w:ascii="Courier New" w:eastAsia="Courier New" w:hAnsi="Courier New" w:cs="Courier New"/>
          <w:sz w:val="22"/>
          <w:szCs w:val="22"/>
        </w:rPr>
        <w:t>ls_out.txt</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that follows the directive. </w:t>
      </w:r>
    </w:p>
    <w:p w14:paraId="4D2368F4"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Confirm that this file exists and display its contents. </w:t>
      </w:r>
    </w:p>
    <w:p w14:paraId="627E3D1E" w14:textId="77777777" w:rsidR="00DB5F02" w:rsidRDefault="00A96409">
      <w:pPr>
        <w:pBdr>
          <w:top w:val="nil"/>
          <w:left w:val="nil"/>
          <w:bottom w:val="nil"/>
          <w:right w:val="nil"/>
          <w:between w:val="nil"/>
        </w:pBdr>
        <w:spacing w:line="240" w:lineRule="auto"/>
        <w:rPr>
          <w:b/>
          <w:color w:val="000000"/>
        </w:rPr>
      </w:pPr>
      <w:r>
        <w:rPr>
          <w:rFonts w:ascii="Times New Roman" w:eastAsia="Times New Roman" w:hAnsi="Times New Roman" w:cs="Times New Roman"/>
          <w:color w:val="000000"/>
          <w:sz w:val="24"/>
          <w:szCs w:val="24"/>
        </w:rPr>
        <w:t xml:space="preserve">Enter: </w:t>
      </w:r>
      <w:r>
        <w:rPr>
          <w:rFonts w:ascii="Courier New" w:eastAsia="Courier New" w:hAnsi="Courier New" w:cs="Courier New"/>
          <w:sz w:val="22"/>
          <w:szCs w:val="22"/>
        </w:rPr>
        <w:t>cat hello.txt goodbye.txt &gt; hello_goodbye.txt</w:t>
      </w:r>
    </w:p>
    <w:p w14:paraId="1FFB97F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As the output has again been redirected, it is not displayed in the console (bash window), but instead stored in the file, </w:t>
      </w:r>
      <w:r>
        <w:rPr>
          <w:rFonts w:ascii="Courier New" w:eastAsia="Courier New" w:hAnsi="Courier New" w:cs="Courier New"/>
          <w:sz w:val="22"/>
          <w:szCs w:val="22"/>
        </w:rPr>
        <w:t>hello_goodbye.txt</w:t>
      </w:r>
      <w:r>
        <w:rPr>
          <w:rFonts w:ascii="Times New Roman" w:eastAsia="Times New Roman" w:hAnsi="Times New Roman" w:cs="Times New Roman"/>
          <w:b/>
          <w:color w:val="000000"/>
          <w:sz w:val="24"/>
          <w:szCs w:val="24"/>
        </w:rPr>
        <w:t>.</w:t>
      </w:r>
    </w:p>
    <w:p w14:paraId="1202BAE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the concatenated file, </w:t>
      </w:r>
      <w:r>
        <w:rPr>
          <w:rFonts w:ascii="Courier New" w:eastAsia="Courier New" w:hAnsi="Courier New" w:cs="Courier New"/>
          <w:sz w:val="22"/>
          <w:szCs w:val="22"/>
        </w:rPr>
        <w:t>hello.txt</w:t>
      </w:r>
      <w:r>
        <w:rPr>
          <w:b/>
        </w:rPr>
        <w:t xml:space="preserve"> </w:t>
      </w:r>
      <w:r>
        <w:rPr>
          <w:rFonts w:ascii="Courier New" w:eastAsia="Courier New" w:hAnsi="Courier New" w:cs="Courier New"/>
          <w:sz w:val="22"/>
          <w:szCs w:val="22"/>
        </w:rPr>
        <w:t>goodbye.txt</w:t>
      </w:r>
      <w:r>
        <w:t xml:space="preserve">, </w:t>
      </w:r>
      <w:r>
        <w:rPr>
          <w:rFonts w:ascii="Times New Roman" w:eastAsia="Times New Roman" w:hAnsi="Times New Roman" w:cs="Times New Roman"/>
          <w:color w:val="000000"/>
          <w:sz w:val="24"/>
          <w:szCs w:val="24"/>
        </w:rPr>
        <w:t>and verify it has the four lines of the concatenated contents.</w:t>
      </w:r>
    </w:p>
    <w:p w14:paraId="0DC9CCCC" w14:textId="77777777" w:rsidR="00DB5F02" w:rsidRDefault="00A96409">
      <w:pPr>
        <w:pStyle w:val="Heading2"/>
      </w:pPr>
      <w:r>
        <w:t>Input Redirection</w:t>
      </w:r>
    </w:p>
    <w:p w14:paraId="11C27884"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Again, make sure </w:t>
      </w:r>
      <w:proofErr w:type="spellStart"/>
      <w:r>
        <w:rPr>
          <w:rFonts w:ascii="Courier New" w:eastAsia="Courier New" w:hAnsi="Courier New" w:cs="Courier New"/>
          <w:sz w:val="22"/>
          <w:szCs w:val="22"/>
        </w:rPr>
        <w:t>misc</w:t>
      </w:r>
      <w:proofErr w:type="spellEnd"/>
      <w:r>
        <w:rPr>
          <w:rFonts w:ascii="Times New Roman" w:eastAsia="Times New Roman" w:hAnsi="Times New Roman" w:cs="Times New Roman"/>
          <w:color w:val="000000"/>
          <w:sz w:val="24"/>
          <w:szCs w:val="24"/>
        </w:rPr>
        <w:t xml:space="preserve"> is your current directory.</w:t>
      </w:r>
    </w:p>
    <w:p w14:paraId="6C962197" w14:textId="77777777" w:rsidR="00DB5F02" w:rsidRDefault="00A96409">
      <w:pPr>
        <w:pBdr>
          <w:top w:val="nil"/>
          <w:left w:val="nil"/>
          <w:bottom w:val="nil"/>
          <w:right w:val="nil"/>
          <w:between w:val="nil"/>
        </w:pBdr>
        <w:tabs>
          <w:tab w:val="left" w:pos="1259"/>
        </w:tabs>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Execute: </w:t>
      </w:r>
      <w:r>
        <w:rPr>
          <w:rFonts w:ascii="Courier New" w:eastAsia="Courier New" w:hAnsi="Courier New" w:cs="Courier New"/>
          <w:sz w:val="22"/>
          <w:szCs w:val="22"/>
        </w:rPr>
        <w:t>cat &lt; hello.txt</w:t>
      </w:r>
    </w:p>
    <w:p w14:paraId="56937C3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Even though cat is not given a file argument, you will not be prompted for user input. This time the standard input is redirected and is taken from </w:t>
      </w:r>
      <w:r>
        <w:rPr>
          <w:rFonts w:ascii="Times New Roman" w:eastAsia="Times New Roman" w:hAnsi="Times New Roman" w:cs="Times New Roman"/>
          <w:b/>
          <w:color w:val="000000"/>
          <w:sz w:val="24"/>
          <w:szCs w:val="24"/>
        </w:rPr>
        <w:t>hello.txt</w:t>
      </w:r>
      <w:r>
        <w:rPr>
          <w:rFonts w:ascii="Times New Roman" w:eastAsia="Times New Roman" w:hAnsi="Times New Roman" w:cs="Times New Roman"/>
          <w:color w:val="000000"/>
          <w:sz w:val="24"/>
          <w:szCs w:val="24"/>
        </w:rPr>
        <w:t xml:space="preserve"> rather than the console. Thus, the redirected standard input is displayed as standard output.</w:t>
      </w:r>
    </w:p>
    <w:p w14:paraId="731031A6"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cat &lt; hello.txt</w:t>
      </w:r>
    </w:p>
    <w:p w14:paraId="4F4DA2F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hello</w:t>
      </w:r>
    </w:p>
    <w:p w14:paraId="7070D848"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world</w:t>
      </w:r>
    </w:p>
    <w:p w14:paraId="34262F1A"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37E9D67B"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Execute</w:t>
      </w:r>
      <w:r>
        <w:rPr>
          <w:rFonts w:ascii="Times New Roman" w:eastAsia="Times New Roman" w:hAnsi="Times New Roman" w:cs="Times New Roman"/>
          <w:b/>
          <w:color w:val="000000"/>
          <w:sz w:val="24"/>
          <w:szCs w:val="24"/>
        </w:rPr>
        <w:t>:</w:t>
      </w:r>
    </w:p>
    <w:p w14:paraId="20D604F4"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cat </w:t>
      </w:r>
      <w:proofErr w:type="gramStart"/>
      <w:r>
        <w:rPr>
          <w:rFonts w:ascii="Courier New" w:eastAsia="Courier New" w:hAnsi="Courier New" w:cs="Courier New"/>
          <w:color w:val="000000"/>
          <w:sz w:val="22"/>
          <w:szCs w:val="22"/>
        </w:rPr>
        <w:t xml:space="preserve">&gt;  </w:t>
      </w:r>
      <w:proofErr w:type="spellStart"/>
      <w:r>
        <w:rPr>
          <w:rFonts w:ascii="Courier New" w:eastAsia="Courier New" w:hAnsi="Courier New" w:cs="Courier New"/>
          <w:color w:val="000000"/>
          <w:sz w:val="22"/>
          <w:szCs w:val="22"/>
        </w:rPr>
        <w:t>cat.out</w:t>
      </w:r>
      <w:proofErr w:type="spellEnd"/>
      <w:proofErr w:type="gramEnd"/>
    </w:p>
    <w:p w14:paraId="4D88B71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This is cat </w:t>
      </w:r>
      <w:proofErr w:type="gramStart"/>
      <w:r>
        <w:rPr>
          <w:rFonts w:ascii="Courier New" w:eastAsia="Courier New" w:hAnsi="Courier New" w:cs="Courier New"/>
          <w:color w:val="000000"/>
          <w:sz w:val="22"/>
          <w:szCs w:val="22"/>
        </w:rPr>
        <w:t>input</w:t>
      </w:r>
      <w:proofErr w:type="gramEnd"/>
    </w:p>
    <w:p w14:paraId="10E3EA62"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More cat </w:t>
      </w:r>
      <w:proofErr w:type="gramStart"/>
      <w:r>
        <w:rPr>
          <w:rFonts w:ascii="Courier New" w:eastAsia="Courier New" w:hAnsi="Courier New" w:cs="Courier New"/>
          <w:color w:val="000000"/>
          <w:sz w:val="22"/>
          <w:szCs w:val="22"/>
        </w:rPr>
        <w:t>input</w:t>
      </w:r>
      <w:proofErr w:type="gramEnd"/>
    </w:p>
    <w:p w14:paraId="12A377F6"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CTRL+D</w:t>
      </w:r>
    </w:p>
    <w:p w14:paraId="243DE159"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74FAEA05"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no input file argument has been given, and input has not been redirected, </w:t>
      </w:r>
      <w:r>
        <w:rPr>
          <w:rFonts w:ascii="Times New Roman" w:eastAsia="Times New Roman" w:hAnsi="Times New Roman" w:cs="Times New Roman"/>
          <w:b/>
          <w:color w:val="000000"/>
          <w:sz w:val="24"/>
          <w:szCs w:val="24"/>
        </w:rPr>
        <w:t>cat</w:t>
      </w:r>
      <w:r>
        <w:rPr>
          <w:rFonts w:ascii="Times New Roman" w:eastAsia="Times New Roman" w:hAnsi="Times New Roman" w:cs="Times New Roman"/>
          <w:color w:val="000000"/>
          <w:sz w:val="24"/>
          <w:szCs w:val="24"/>
        </w:rPr>
        <w:t xml:space="preserve"> prompts the user for input. The two input lines are now stored in the file </w:t>
      </w:r>
      <w:proofErr w:type="spellStart"/>
      <w:r>
        <w:rPr>
          <w:rFonts w:ascii="Times New Roman" w:eastAsia="Times New Roman" w:hAnsi="Times New Roman" w:cs="Times New Roman"/>
          <w:b/>
          <w:color w:val="000000"/>
          <w:sz w:val="24"/>
          <w:szCs w:val="24"/>
        </w:rPr>
        <w:t>cat.out</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instead of being displayed in the console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Verify this is the case.</w:t>
      </w:r>
    </w:p>
    <w:p w14:paraId="58F0C816" w14:textId="3C2B5068" w:rsidR="00DB5F02" w:rsidDel="00473C50" w:rsidRDefault="00A96409">
      <w:pPr>
        <w:pStyle w:val="Heading2"/>
        <w:rPr>
          <w:del w:id="1941" w:author="Shen, Guning" w:date="2024-03-27T14:38:00Z"/>
        </w:rPr>
      </w:pPr>
      <w:del w:id="1942" w:author="Shen, Guning" w:date="2024-03-27T14:38:00Z">
        <w:r w:rsidDel="00473C50">
          <w:delText>I/O Redirection and File Arguments (Pre-Quiz)</w:delText>
        </w:r>
      </w:del>
    </w:p>
    <w:p w14:paraId="2838E104" w14:textId="50B1F728" w:rsidR="00DB5F02" w:rsidDel="00473C50" w:rsidRDefault="00A96409">
      <w:pPr>
        <w:rPr>
          <w:del w:id="1943" w:author="Shen, Guning" w:date="2024-03-27T14:38:00Z"/>
          <w:b/>
        </w:rPr>
      </w:pPr>
      <w:del w:id="1944" w:author="Shen, Guning" w:date="2024-03-27T14:38:00Z">
        <w:r w:rsidDel="00473C50">
          <w:delText xml:space="preserve">In the command </w:delText>
        </w:r>
        <w:r w:rsidDel="00473C50">
          <w:rPr>
            <w:rFonts w:ascii="Courier New" w:eastAsia="Courier New" w:hAnsi="Courier New" w:cs="Courier New"/>
            <w:sz w:val="22"/>
            <w:szCs w:val="22"/>
          </w:rPr>
          <w:delText>cat &lt; hello.txt &gt; hello_copy.txt</w:delText>
        </w:r>
        <w:r w:rsidDel="00473C50">
          <w:delText xml:space="preserve">, which of the following are arguments of </w:delText>
        </w:r>
        <w:r w:rsidDel="00473C50">
          <w:rPr>
            <w:rFonts w:ascii="Courier New" w:eastAsia="Courier New" w:hAnsi="Courier New" w:cs="Courier New"/>
            <w:sz w:val="22"/>
            <w:szCs w:val="22"/>
          </w:rPr>
          <w:delText>cat</w:delText>
        </w:r>
        <w:r w:rsidDel="00473C50">
          <w:rPr>
            <w:b/>
          </w:rPr>
          <w:delText>:</w:delText>
        </w:r>
      </w:del>
    </w:p>
    <w:p w14:paraId="291D14F2" w14:textId="4347CA22" w:rsidR="00DB5F02" w:rsidDel="00473C50" w:rsidRDefault="00A96409">
      <w:pPr>
        <w:pBdr>
          <w:top w:val="nil"/>
          <w:left w:val="nil"/>
          <w:bottom w:val="nil"/>
          <w:right w:val="nil"/>
          <w:between w:val="nil"/>
        </w:pBdr>
        <w:spacing w:after="60" w:line="240" w:lineRule="auto"/>
        <w:rPr>
          <w:del w:id="1945" w:author="Shen, Guning" w:date="2024-03-27T14:38:00Z"/>
          <w:rFonts w:ascii="Courier New" w:eastAsia="Courier New" w:hAnsi="Courier New" w:cs="Courier New"/>
          <w:color w:val="000000"/>
          <w:sz w:val="22"/>
          <w:szCs w:val="22"/>
        </w:rPr>
      </w:pPr>
      <w:del w:id="1946" w:author="Shen, Guning" w:date="2024-03-27T14:38:00Z">
        <w:r w:rsidDel="00473C50">
          <w:rPr>
            <w:rFonts w:ascii="Courier New" w:eastAsia="Courier New" w:hAnsi="Courier New" w:cs="Courier New"/>
            <w:color w:val="000000"/>
            <w:sz w:val="22"/>
            <w:szCs w:val="22"/>
          </w:rPr>
          <w:delText>hello.txt</w:delText>
        </w:r>
      </w:del>
    </w:p>
    <w:p w14:paraId="5BB94E1F" w14:textId="2643939C" w:rsidR="00DB5F02" w:rsidDel="00473C50" w:rsidRDefault="00A96409">
      <w:pPr>
        <w:pBdr>
          <w:top w:val="nil"/>
          <w:left w:val="nil"/>
          <w:bottom w:val="nil"/>
          <w:right w:val="nil"/>
          <w:between w:val="nil"/>
        </w:pBdr>
        <w:spacing w:after="60" w:line="240" w:lineRule="auto"/>
        <w:rPr>
          <w:del w:id="1947" w:author="Shen, Guning" w:date="2024-03-27T14:38:00Z"/>
          <w:rFonts w:ascii="Courier New" w:eastAsia="Courier New" w:hAnsi="Courier New" w:cs="Courier New"/>
          <w:color w:val="000000"/>
          <w:sz w:val="22"/>
          <w:szCs w:val="22"/>
        </w:rPr>
      </w:pPr>
      <w:del w:id="1948" w:author="Shen, Guning" w:date="2024-03-27T14:38:00Z">
        <w:r w:rsidDel="00473C50">
          <w:rPr>
            <w:rFonts w:ascii="Courier New" w:eastAsia="Courier New" w:hAnsi="Courier New" w:cs="Courier New"/>
            <w:color w:val="000000"/>
            <w:sz w:val="22"/>
            <w:szCs w:val="22"/>
          </w:rPr>
          <w:delText>goodbye.txt</w:delText>
        </w:r>
      </w:del>
    </w:p>
    <w:p w14:paraId="6EF6DCAA" w14:textId="70A0D11C" w:rsidR="00DB5F02" w:rsidDel="00473C50" w:rsidRDefault="00A96409">
      <w:pPr>
        <w:pBdr>
          <w:top w:val="nil"/>
          <w:left w:val="nil"/>
          <w:bottom w:val="nil"/>
          <w:right w:val="nil"/>
          <w:between w:val="nil"/>
        </w:pBdr>
        <w:spacing w:after="60" w:line="240" w:lineRule="auto"/>
        <w:rPr>
          <w:del w:id="1949" w:author="Shen, Guning" w:date="2024-03-27T14:38:00Z"/>
          <w:rFonts w:ascii="Courier New" w:eastAsia="Courier New" w:hAnsi="Courier New" w:cs="Courier New"/>
          <w:color w:val="000000"/>
          <w:sz w:val="22"/>
          <w:szCs w:val="22"/>
        </w:rPr>
      </w:pPr>
      <w:del w:id="1950" w:author="Shen, Guning" w:date="2024-03-27T14:38:00Z">
        <w:r w:rsidDel="00473C50">
          <w:rPr>
            <w:rFonts w:ascii="Courier New" w:eastAsia="Courier New" w:hAnsi="Courier New" w:cs="Courier New"/>
            <w:color w:val="000000"/>
            <w:sz w:val="22"/>
            <w:szCs w:val="22"/>
          </w:rPr>
          <w:delText>&lt;</w:delText>
        </w:r>
      </w:del>
    </w:p>
    <w:p w14:paraId="0F7C6B0F" w14:textId="112A27BC" w:rsidR="00DB5F02" w:rsidDel="00473C50" w:rsidRDefault="00A96409">
      <w:pPr>
        <w:pBdr>
          <w:top w:val="nil"/>
          <w:left w:val="nil"/>
          <w:bottom w:val="nil"/>
          <w:right w:val="nil"/>
          <w:between w:val="nil"/>
        </w:pBdr>
        <w:spacing w:after="60" w:line="240" w:lineRule="auto"/>
        <w:rPr>
          <w:del w:id="1951" w:author="Shen, Guning" w:date="2024-03-27T14:38:00Z"/>
          <w:rFonts w:ascii="Courier New" w:eastAsia="Courier New" w:hAnsi="Courier New" w:cs="Courier New"/>
          <w:color w:val="000000"/>
          <w:sz w:val="22"/>
          <w:szCs w:val="22"/>
        </w:rPr>
      </w:pPr>
      <w:del w:id="1952" w:author="Shen, Guning" w:date="2024-03-27T14:38:00Z">
        <w:r w:rsidDel="00473C50">
          <w:rPr>
            <w:rFonts w:ascii="Courier New" w:eastAsia="Courier New" w:hAnsi="Courier New" w:cs="Courier New"/>
            <w:color w:val="000000"/>
            <w:sz w:val="22"/>
            <w:szCs w:val="22"/>
          </w:rPr>
          <w:delText>&gt;</w:delText>
        </w:r>
      </w:del>
    </w:p>
    <w:p w14:paraId="3323D752" w14:textId="3CC1B6F0" w:rsidR="00DB5F02" w:rsidDel="00473C50" w:rsidRDefault="00A96409">
      <w:pPr>
        <w:pBdr>
          <w:top w:val="nil"/>
          <w:left w:val="nil"/>
          <w:bottom w:val="nil"/>
          <w:right w:val="nil"/>
          <w:between w:val="nil"/>
        </w:pBdr>
        <w:spacing w:after="60" w:line="240" w:lineRule="auto"/>
        <w:rPr>
          <w:del w:id="1953" w:author="Shen, Guning" w:date="2024-03-27T14:38:00Z"/>
          <w:rFonts w:ascii="Courier New" w:eastAsia="Courier New" w:hAnsi="Courier New" w:cs="Courier New"/>
          <w:color w:val="000000"/>
          <w:sz w:val="22"/>
          <w:szCs w:val="22"/>
        </w:rPr>
      </w:pPr>
      <w:del w:id="1954" w:author="Shen, Guning" w:date="2024-03-27T14:38:00Z">
        <w:r w:rsidDel="00473C50">
          <w:rPr>
            <w:rFonts w:ascii="Courier New" w:eastAsia="Courier New" w:hAnsi="Courier New" w:cs="Courier New"/>
            <w:color w:val="000000"/>
            <w:sz w:val="22"/>
            <w:szCs w:val="22"/>
          </w:rPr>
          <w:delText>hello_copy.txt</w:delText>
        </w:r>
      </w:del>
    </w:p>
    <w:p w14:paraId="01083976" w14:textId="6E93E702" w:rsidR="00DB5F02" w:rsidDel="00473C50" w:rsidRDefault="00DB5F02">
      <w:pPr>
        <w:rPr>
          <w:del w:id="1955" w:author="Shen, Guning" w:date="2024-03-27T14:38:00Z"/>
        </w:rPr>
      </w:pPr>
    </w:p>
    <w:p w14:paraId="33912116" w14:textId="49B52425" w:rsidR="00DB5F02" w:rsidDel="00473C50" w:rsidRDefault="00A96409">
      <w:pPr>
        <w:rPr>
          <w:del w:id="1956" w:author="Shen, Guning" w:date="2024-03-27T14:38:00Z"/>
        </w:rPr>
      </w:pPr>
      <w:del w:id="1957" w:author="Shen, Guning" w:date="2024-03-27T14:38:00Z">
        <w:r w:rsidDel="00473C50">
          <w:delText xml:space="preserve">When the command, </w:delText>
        </w:r>
        <w:r w:rsidDel="00473C50">
          <w:rPr>
            <w:rFonts w:ascii="Courier New" w:eastAsia="Courier New" w:hAnsi="Courier New" w:cs="Courier New"/>
            <w:sz w:val="22"/>
            <w:szCs w:val="22"/>
          </w:rPr>
          <w:delText>cat hello.txt goodbye.txt &gt; hello_goodbye.txt</w:delText>
        </w:r>
        <w:r w:rsidDel="00473C50">
          <w:rPr>
            <w:b/>
          </w:rPr>
          <w:delText xml:space="preserve">, </w:delText>
        </w:r>
        <w:r w:rsidDel="00473C50">
          <w:delText>is executed</w:delText>
        </w:r>
        <w:r w:rsidDel="00473C50">
          <w:rPr>
            <w:b/>
          </w:rPr>
          <w:delText xml:space="preserve">, </w:delText>
        </w:r>
        <w:r w:rsidDel="00473C50">
          <w:delText xml:space="preserve">the implementation of </w:delText>
        </w:r>
        <w:r w:rsidDel="00473C50">
          <w:rPr>
            <w:rFonts w:ascii="Courier New" w:eastAsia="Courier New" w:hAnsi="Courier New" w:cs="Courier New"/>
            <w:sz w:val="22"/>
            <w:szCs w:val="22"/>
          </w:rPr>
          <w:delText>cat</w:delText>
        </w:r>
        <w:r w:rsidDel="00473C50">
          <w:rPr>
            <w:b/>
          </w:rPr>
          <w:delText xml:space="preserve"> </w:delText>
        </w:r>
        <w:r w:rsidDel="00473C50">
          <w:delText>knows that:</w:delText>
        </w:r>
      </w:del>
    </w:p>
    <w:p w14:paraId="61AF0BD4" w14:textId="4348D021" w:rsidR="00DB5F02" w:rsidDel="00473C50" w:rsidRDefault="00A96409">
      <w:pPr>
        <w:ind w:left="720"/>
        <w:rPr>
          <w:del w:id="1958" w:author="Shen, Guning" w:date="2024-03-27T14:38:00Z"/>
        </w:rPr>
      </w:pPr>
      <w:del w:id="1959" w:author="Shen, Guning" w:date="2024-03-27T14:38:00Z">
        <w:r w:rsidDel="00473C50">
          <w:rPr>
            <w:rFonts w:ascii="Courier New" w:eastAsia="Courier New" w:hAnsi="Courier New" w:cs="Courier New"/>
            <w:sz w:val="22"/>
            <w:szCs w:val="22"/>
          </w:rPr>
          <w:delText>hello.txt</w:delText>
        </w:r>
        <w:r w:rsidDel="00473C50">
          <w:delText xml:space="preserve"> is the name of the first file it should read.</w:delText>
        </w:r>
      </w:del>
    </w:p>
    <w:p w14:paraId="1365AA42" w14:textId="3831ADDE" w:rsidR="00DB5F02" w:rsidDel="00473C50" w:rsidRDefault="00A96409">
      <w:pPr>
        <w:ind w:left="720"/>
        <w:rPr>
          <w:del w:id="1960" w:author="Shen, Guning" w:date="2024-03-27T14:38:00Z"/>
        </w:rPr>
      </w:pPr>
      <w:del w:id="1961" w:author="Shen, Guning" w:date="2024-03-27T14:38:00Z">
        <w:r w:rsidDel="00473C50">
          <w:rPr>
            <w:rFonts w:ascii="Courier New" w:eastAsia="Courier New" w:hAnsi="Courier New" w:cs="Courier New"/>
            <w:sz w:val="22"/>
            <w:szCs w:val="22"/>
          </w:rPr>
          <w:delText>goodbye.txt</w:delText>
        </w:r>
        <w:r w:rsidDel="00473C50">
          <w:delText xml:space="preserve"> is the name of the second file it should read.</w:delText>
        </w:r>
      </w:del>
    </w:p>
    <w:p w14:paraId="3E4166DD" w14:textId="30C0D716" w:rsidR="00DB5F02" w:rsidDel="00473C50" w:rsidRDefault="00A96409">
      <w:pPr>
        <w:ind w:left="720"/>
        <w:rPr>
          <w:del w:id="1962" w:author="Shen, Guning" w:date="2024-03-27T14:38:00Z"/>
        </w:rPr>
      </w:pPr>
      <w:del w:id="1963" w:author="Shen, Guning" w:date="2024-03-27T14:38:00Z">
        <w:r w:rsidDel="00473C50">
          <w:delText>its standard output has been redirected to a file</w:delText>
        </w:r>
      </w:del>
    </w:p>
    <w:p w14:paraId="6E1411A9" w14:textId="477B8E94" w:rsidR="00DB5F02" w:rsidDel="00473C50" w:rsidRDefault="00A96409">
      <w:pPr>
        <w:ind w:left="720"/>
        <w:rPr>
          <w:del w:id="1964" w:author="Shen, Guning" w:date="2024-03-27T14:38:00Z"/>
          <w:b/>
        </w:rPr>
      </w:pPr>
      <w:del w:id="1965" w:author="Shen, Guning" w:date="2024-03-27T14:38:00Z">
        <w:r w:rsidDel="00473C50">
          <w:delText xml:space="preserve">the file to which the standard output has been redirected is </w:delText>
        </w:r>
        <w:r w:rsidDel="00473C50">
          <w:rPr>
            <w:rFonts w:ascii="Courier New" w:eastAsia="Courier New" w:hAnsi="Courier New" w:cs="Courier New"/>
            <w:sz w:val="22"/>
            <w:szCs w:val="22"/>
          </w:rPr>
          <w:delText>hello_goodbye.txt</w:delText>
        </w:r>
        <w:r w:rsidDel="00473C50">
          <w:rPr>
            <w:b/>
          </w:rPr>
          <w:delText>.</w:delText>
        </w:r>
      </w:del>
    </w:p>
    <w:p w14:paraId="12F67762" w14:textId="76BCB294" w:rsidR="00DB5F02" w:rsidDel="00473C50" w:rsidRDefault="00A96409">
      <w:pPr>
        <w:ind w:left="720"/>
        <w:rPr>
          <w:del w:id="1966" w:author="Shen, Guning" w:date="2024-03-27T14:38:00Z"/>
        </w:rPr>
      </w:pPr>
      <w:del w:id="1967" w:author="Shen, Guning" w:date="2024-03-27T14:38:00Z">
        <w:r w:rsidDel="00473C50">
          <w:delText>it should not read from standard input as it has input file arguments.</w:delText>
        </w:r>
      </w:del>
    </w:p>
    <w:p w14:paraId="144EAF2A" w14:textId="03DABDA4" w:rsidR="00DB5F02" w:rsidDel="00473C50" w:rsidRDefault="00A96409">
      <w:pPr>
        <w:ind w:left="720"/>
        <w:rPr>
          <w:del w:id="1968" w:author="Shen, Guning" w:date="2024-03-27T14:38:00Z"/>
        </w:rPr>
      </w:pPr>
      <w:del w:id="1969" w:author="Shen, Guning" w:date="2024-03-27T14:38:00Z">
        <w:r w:rsidDel="00473C50">
          <w:delText>its standard input has not been redirected</w:delText>
        </w:r>
      </w:del>
    </w:p>
    <w:p w14:paraId="29A29974" w14:textId="48166637" w:rsidR="00DB5F02" w:rsidDel="00473C50" w:rsidRDefault="00A96409">
      <w:pPr>
        <w:rPr>
          <w:del w:id="1970" w:author="Shen, Guning" w:date="2024-03-27T14:38:00Z"/>
        </w:rPr>
      </w:pPr>
      <w:del w:id="1971" w:author="Shen, Guning" w:date="2024-03-27T14:38:00Z">
        <w:r w:rsidDel="00473C50">
          <w:delText xml:space="preserve">When the command, </w:delText>
        </w:r>
        <w:r w:rsidDel="00473C50">
          <w:rPr>
            <w:rFonts w:ascii="Courier New" w:eastAsia="Courier New" w:hAnsi="Courier New" w:cs="Courier New"/>
            <w:sz w:val="22"/>
            <w:szCs w:val="22"/>
          </w:rPr>
          <w:delText>cat hello.txt goodbye.txt &gt; hello_goodbye.txt</w:delText>
        </w:r>
        <w:r w:rsidDel="00473C50">
          <w:rPr>
            <w:b/>
          </w:rPr>
          <w:delText xml:space="preserve">, </w:delText>
        </w:r>
        <w:r w:rsidDel="00473C50">
          <w:delText>is executed</w:delText>
        </w:r>
        <w:r w:rsidDel="00473C50">
          <w:rPr>
            <w:b/>
          </w:rPr>
          <w:delText xml:space="preserve">, </w:delText>
        </w:r>
        <w:r w:rsidDel="00473C50">
          <w:delText>the implementation of bash</w:delText>
        </w:r>
        <w:r w:rsidDel="00473C50">
          <w:rPr>
            <w:b/>
          </w:rPr>
          <w:delText xml:space="preserve"> </w:delText>
        </w:r>
        <w:r w:rsidDel="00473C50">
          <w:delText>knows that:</w:delText>
        </w:r>
      </w:del>
    </w:p>
    <w:p w14:paraId="5DE5BDA6" w14:textId="5BFD6026" w:rsidR="00DB5F02" w:rsidDel="00473C50" w:rsidRDefault="00A96409">
      <w:pPr>
        <w:rPr>
          <w:del w:id="1972" w:author="Shen, Guning" w:date="2024-03-27T14:38:00Z"/>
        </w:rPr>
      </w:pPr>
      <w:del w:id="1973" w:author="Shen, Guning" w:date="2024-03-27T14:38:00Z">
        <w:r w:rsidDel="00473C50">
          <w:tab/>
        </w:r>
        <w:r w:rsidDel="00473C50">
          <w:rPr>
            <w:rFonts w:ascii="Courier New" w:eastAsia="Courier New" w:hAnsi="Courier New" w:cs="Courier New"/>
            <w:sz w:val="22"/>
            <w:szCs w:val="22"/>
          </w:rPr>
          <w:delText>cat</w:delText>
        </w:r>
        <w:r w:rsidDel="00473C50">
          <w:delText xml:space="preserve"> is the name of the external program to be executed.</w:delText>
        </w:r>
      </w:del>
    </w:p>
    <w:p w14:paraId="51A96039" w14:textId="515635EE" w:rsidR="00DB5F02" w:rsidDel="00473C50" w:rsidRDefault="00A96409">
      <w:pPr>
        <w:ind w:left="720"/>
        <w:rPr>
          <w:del w:id="1974" w:author="Shen, Guning" w:date="2024-03-27T14:38:00Z"/>
        </w:rPr>
      </w:pPr>
      <w:del w:id="1975" w:author="Shen, Guning" w:date="2024-03-27T14:38:00Z">
        <w:r w:rsidDel="00473C50">
          <w:rPr>
            <w:rFonts w:ascii="Courier New" w:eastAsia="Courier New" w:hAnsi="Courier New" w:cs="Courier New"/>
            <w:sz w:val="22"/>
            <w:szCs w:val="22"/>
          </w:rPr>
          <w:delText>hello.txt</w:delText>
        </w:r>
        <w:r w:rsidDel="00473C50">
          <w:delText xml:space="preserve"> is the name of the first file </w:delText>
        </w:r>
        <w:r w:rsidDel="00473C50">
          <w:rPr>
            <w:rFonts w:ascii="Courier New" w:eastAsia="Courier New" w:hAnsi="Courier New" w:cs="Courier New"/>
            <w:sz w:val="22"/>
            <w:szCs w:val="22"/>
          </w:rPr>
          <w:delText>cat</w:delText>
        </w:r>
        <w:r w:rsidDel="00473C50">
          <w:delText xml:space="preserve"> should read.</w:delText>
        </w:r>
      </w:del>
    </w:p>
    <w:p w14:paraId="69DD3928" w14:textId="7DD1143A" w:rsidR="00DB5F02" w:rsidDel="00473C50" w:rsidRDefault="00A96409">
      <w:pPr>
        <w:ind w:left="720"/>
        <w:rPr>
          <w:del w:id="1976" w:author="Shen, Guning" w:date="2024-03-27T14:38:00Z"/>
        </w:rPr>
      </w:pPr>
      <w:del w:id="1977" w:author="Shen, Guning" w:date="2024-03-27T14:38:00Z">
        <w:r w:rsidDel="00473C50">
          <w:rPr>
            <w:rFonts w:ascii="Courier New" w:eastAsia="Courier New" w:hAnsi="Courier New" w:cs="Courier New"/>
            <w:sz w:val="22"/>
            <w:szCs w:val="22"/>
          </w:rPr>
          <w:delText>goodbye.txt</w:delText>
        </w:r>
        <w:r w:rsidDel="00473C50">
          <w:delText xml:space="preserve"> is the name of the second file </w:delText>
        </w:r>
        <w:r w:rsidDel="00473C50">
          <w:rPr>
            <w:rFonts w:ascii="Courier New" w:eastAsia="Courier New" w:hAnsi="Courier New" w:cs="Courier New"/>
            <w:sz w:val="22"/>
            <w:szCs w:val="22"/>
          </w:rPr>
          <w:delText>cat</w:delText>
        </w:r>
        <w:r w:rsidDel="00473C50">
          <w:delText xml:space="preserve"> should read.</w:delText>
        </w:r>
      </w:del>
    </w:p>
    <w:p w14:paraId="66E69430" w14:textId="520ABA0A" w:rsidR="00DB5F02" w:rsidDel="00473C50" w:rsidRDefault="00A96409">
      <w:pPr>
        <w:ind w:left="720"/>
        <w:rPr>
          <w:del w:id="1978" w:author="Shen, Guning" w:date="2024-03-27T14:38:00Z"/>
        </w:rPr>
      </w:pPr>
      <w:del w:id="1979" w:author="Shen, Guning" w:date="2024-03-27T14:38:00Z">
        <w:r w:rsidDel="00473C50">
          <w:delText xml:space="preserve">the standard output of </w:delText>
        </w:r>
        <w:r w:rsidDel="00473C50">
          <w:rPr>
            <w:rFonts w:ascii="Courier New" w:eastAsia="Courier New" w:hAnsi="Courier New" w:cs="Courier New"/>
            <w:sz w:val="22"/>
            <w:szCs w:val="22"/>
          </w:rPr>
          <w:delText>cat</w:delText>
        </w:r>
        <w:r w:rsidDel="00473C50">
          <w:delText xml:space="preserve"> has been redirected.</w:delText>
        </w:r>
      </w:del>
    </w:p>
    <w:p w14:paraId="36CFDB6A" w14:textId="5F70A912" w:rsidR="00DB5F02" w:rsidDel="00473C50" w:rsidRDefault="00A96409">
      <w:pPr>
        <w:ind w:left="720"/>
        <w:rPr>
          <w:del w:id="1980" w:author="Shen, Guning" w:date="2024-03-27T14:38:00Z"/>
          <w:b/>
        </w:rPr>
      </w:pPr>
      <w:del w:id="1981" w:author="Shen, Guning" w:date="2024-03-27T14:38:00Z">
        <w:r w:rsidDel="00473C50">
          <w:delText xml:space="preserve">the file to which the standard output of </w:delText>
        </w:r>
        <w:r w:rsidDel="00473C50">
          <w:rPr>
            <w:rFonts w:ascii="Courier New" w:eastAsia="Courier New" w:hAnsi="Courier New" w:cs="Courier New"/>
            <w:sz w:val="22"/>
            <w:szCs w:val="22"/>
          </w:rPr>
          <w:delText>cat</w:delText>
        </w:r>
        <w:r w:rsidDel="00473C50">
          <w:delText xml:space="preserve"> has been redirected is </w:delText>
        </w:r>
        <w:r w:rsidDel="00473C50">
          <w:rPr>
            <w:rFonts w:ascii="Courier New" w:eastAsia="Courier New" w:hAnsi="Courier New" w:cs="Courier New"/>
            <w:sz w:val="22"/>
            <w:szCs w:val="22"/>
          </w:rPr>
          <w:delText>hello_goodbye.txt</w:delText>
        </w:r>
        <w:r w:rsidDel="00473C50">
          <w:rPr>
            <w:b/>
          </w:rPr>
          <w:delText>.</w:delText>
        </w:r>
      </w:del>
    </w:p>
    <w:p w14:paraId="5F215383" w14:textId="17D76633" w:rsidR="00DB5F02" w:rsidDel="00473C50" w:rsidRDefault="00A96409">
      <w:pPr>
        <w:ind w:left="720"/>
        <w:rPr>
          <w:del w:id="1982" w:author="Shen, Guning" w:date="2024-03-27T14:38:00Z"/>
          <w:b/>
        </w:rPr>
      </w:pPr>
      <w:del w:id="1983" w:author="Shen, Guning" w:date="2024-03-27T14:38:00Z">
        <w:r w:rsidDel="00473C50">
          <w:delText xml:space="preserve">the standard input of </w:delText>
        </w:r>
        <w:r w:rsidDel="00473C50">
          <w:rPr>
            <w:rFonts w:ascii="Courier New" w:eastAsia="Courier New" w:hAnsi="Courier New" w:cs="Courier New"/>
            <w:sz w:val="22"/>
            <w:szCs w:val="22"/>
          </w:rPr>
          <w:delText>cat</w:delText>
        </w:r>
        <w:r w:rsidDel="00473C50">
          <w:delText xml:space="preserve"> has not been redirected </w:delText>
        </w:r>
      </w:del>
    </w:p>
    <w:p w14:paraId="1C8DB8E9" w14:textId="50F08EE3" w:rsidR="00DB5F02" w:rsidDel="00473C50" w:rsidRDefault="00A96409">
      <w:pPr>
        <w:ind w:firstLine="720"/>
        <w:rPr>
          <w:del w:id="1984" w:author="Shen, Guning" w:date="2024-03-27T14:38:00Z"/>
        </w:rPr>
      </w:pPr>
      <w:del w:id="1985" w:author="Shen, Guning" w:date="2024-03-27T14:38:00Z">
        <w:r w:rsidDel="00473C50">
          <w:delText>cat should not read from standard input as it has input file arguments</w:delText>
        </w:r>
      </w:del>
    </w:p>
    <w:p w14:paraId="03FB80D7"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628A6270" w14:textId="77777777" w:rsidR="00DB5F02" w:rsidRDefault="00A96409">
      <w:pPr>
        <w:pStyle w:val="Heading2"/>
      </w:pPr>
      <w:r>
        <w:t>I/O Redirection vs. File Arguments</w:t>
      </w:r>
    </w:p>
    <w:p w14:paraId="71EF5493"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058C8F35"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and output redirection seems to blur the distinction between file and standard I/O (input/output). There are several differences. </w:t>
      </w:r>
    </w:p>
    <w:p w14:paraId="7C5E84D8"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is one standard input and output, and it </w:t>
      </w:r>
      <w:r>
        <w:rPr>
          <w:rFonts w:ascii="Courier New" w:eastAsia="Courier New" w:hAnsi="Courier New" w:cs="Courier New"/>
          <w:sz w:val="22"/>
          <w:szCs w:val="22"/>
        </w:rPr>
        <w:t>may</w:t>
      </w:r>
      <w:r>
        <w:rPr>
          <w:rFonts w:ascii="Times New Roman" w:eastAsia="Times New Roman" w:hAnsi="Times New Roman" w:cs="Times New Roman"/>
          <w:color w:val="000000"/>
          <w:sz w:val="24"/>
          <w:szCs w:val="24"/>
        </w:rPr>
        <w:t xml:space="preserve"> be redirected to a file. This redirection is setup using bash and done by the operating system, and not the code that implements the operation.  The arguments of the operation do not include the input and output redirection symbols (&lt;, &gt;) and the tokens that follow them. For instance, </w:t>
      </w:r>
      <w:r>
        <w:rPr>
          <w:rFonts w:ascii="Times New Roman" w:eastAsia="Times New Roman" w:hAnsi="Times New Roman" w:cs="Times New Roman"/>
          <w:b/>
          <w:color w:val="000000"/>
          <w:sz w:val="24"/>
          <w:szCs w:val="24"/>
        </w:rPr>
        <w:t>&gt;</w:t>
      </w:r>
      <w:r>
        <w:rPr>
          <w:rFonts w:ascii="Times New Roman" w:eastAsia="Times New Roman" w:hAnsi="Times New Roman" w:cs="Times New Roman"/>
          <w:color w:val="000000"/>
          <w:sz w:val="24"/>
          <w:szCs w:val="24"/>
        </w:rPr>
        <w:t xml:space="preserve"> and </w:t>
      </w:r>
      <w:r>
        <w:rPr>
          <w:rFonts w:ascii="Courier New" w:eastAsia="Courier New" w:hAnsi="Courier New" w:cs="Courier New"/>
          <w:sz w:val="22"/>
          <w:szCs w:val="22"/>
        </w:rPr>
        <w:t>hello_goodbye.txt</w:t>
      </w:r>
      <w:r>
        <w:rPr>
          <w:rFonts w:ascii="Times New Roman" w:eastAsia="Times New Roman" w:hAnsi="Times New Roman" w:cs="Times New Roman"/>
          <w:color w:val="000000"/>
          <w:sz w:val="24"/>
          <w:szCs w:val="24"/>
        </w:rPr>
        <w:t xml:space="preserve"> is not an argument to the command </w:t>
      </w:r>
      <w:r>
        <w:rPr>
          <w:rFonts w:ascii="Courier New" w:eastAsia="Courier New" w:hAnsi="Courier New" w:cs="Courier New"/>
          <w:sz w:val="22"/>
          <w:szCs w:val="22"/>
        </w:rPr>
        <w:t>cat hello.txt goodbye.txt &gt; hello_goodbye.txt</w:t>
      </w:r>
      <w:r>
        <w:rPr>
          <w:b/>
        </w:rPr>
        <w:t xml:space="preserve">. </w:t>
      </w:r>
      <w:r>
        <w:t xml:space="preserve">It is processed by bash, which sets up the input/output redirection oblivious to the code implementing </w:t>
      </w:r>
      <w:r>
        <w:rPr>
          <w:rFonts w:ascii="Courier New" w:eastAsia="Courier New" w:hAnsi="Courier New" w:cs="Courier New"/>
          <w:sz w:val="22"/>
          <w:szCs w:val="22"/>
        </w:rPr>
        <w:t>cat</w:t>
      </w:r>
      <w:r>
        <w:t xml:space="preserve">. </w:t>
      </w:r>
      <w:r>
        <w:rPr>
          <w:rFonts w:ascii="Times New Roman" w:eastAsia="Times New Roman" w:hAnsi="Times New Roman" w:cs="Times New Roman"/>
          <w:color w:val="000000"/>
          <w:sz w:val="24"/>
          <w:szCs w:val="24"/>
        </w:rPr>
        <w:lastRenderedPageBreak/>
        <w:t>When the operation code reads from standard input or writes to standard output, it does not know whether these are the terminal or whether they have been redirected.  It can use special mechanisms to determine if such redirection has occurred but typically does not. As we will see later, the standard input and output of an operation can also be redirected to another process through pipes!</w:t>
      </w:r>
    </w:p>
    <w:p w14:paraId="511B5332"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operation can take input from and store output to an arbitrary number of files specified as arguments. The I/O involving file arguments cannot be redirected to the terminal or another process, and the operation implementation must be aware of the names of the input and output files to read and write them respectively. bash does not know how many such arguments the operations the command is expected to take or whether they are input files, output files, or options such as </w:t>
      </w:r>
      <w:r>
        <w:rPr>
          <w:rFonts w:ascii="Courier New" w:eastAsia="Courier New" w:hAnsi="Courier New" w:cs="Courier New"/>
          <w:sz w:val="22"/>
          <w:szCs w:val="22"/>
        </w:rPr>
        <w:t>-l</w:t>
      </w:r>
      <w:r>
        <w:rPr>
          <w:rFonts w:ascii="Times New Roman" w:eastAsia="Times New Roman" w:hAnsi="Times New Roman" w:cs="Times New Roman"/>
          <w:color w:val="000000"/>
          <w:sz w:val="24"/>
          <w:szCs w:val="24"/>
        </w:rPr>
        <w:t>. It is the implementation of the operation that is aware of these aspects of the command and decides, based on the arguments supplied, whether it should read standard input and write to standard output.</w:t>
      </w:r>
    </w:p>
    <w:p w14:paraId="20538167" w14:textId="77777777" w:rsidR="00DB5F02" w:rsidRDefault="00A96409">
      <w:pPr>
        <w:pStyle w:val="Heading2"/>
      </w:pPr>
      <w:r>
        <w:t xml:space="preserve">echo </w:t>
      </w:r>
    </w:p>
    <w:p w14:paraId="3E9816E6"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Make sure </w:t>
      </w:r>
      <w:proofErr w:type="spellStart"/>
      <w:r>
        <w:rPr>
          <w:rFonts w:ascii="Courier New" w:eastAsia="Courier New" w:hAnsi="Courier New" w:cs="Courier New"/>
          <w:sz w:val="22"/>
          <w:szCs w:val="22"/>
        </w:rPr>
        <w:t>misc</w:t>
      </w:r>
      <w:proofErr w:type="spellEnd"/>
      <w:r>
        <w:rPr>
          <w:rFonts w:ascii="Times New Roman" w:eastAsia="Times New Roman" w:hAnsi="Times New Roman" w:cs="Times New Roman"/>
          <w:color w:val="000000"/>
          <w:sz w:val="24"/>
          <w:szCs w:val="24"/>
        </w:rPr>
        <w:t xml:space="preserve"> is your current directory.</w:t>
      </w:r>
    </w:p>
    <w:p w14:paraId="6BB33E28" w14:textId="77777777" w:rsidR="00DB5F02" w:rsidRDefault="00A96409">
      <w:pPr>
        <w:pBdr>
          <w:top w:val="nil"/>
          <w:left w:val="nil"/>
          <w:bottom w:val="nil"/>
          <w:right w:val="nil"/>
          <w:between w:val="nil"/>
        </w:pBdr>
        <w:spacing w:line="240" w:lineRule="auto"/>
        <w:rPr>
          <w:b/>
          <w:color w:val="000000"/>
        </w:rPr>
      </w:pPr>
      <w:r>
        <w:rPr>
          <w:rFonts w:ascii="Times New Roman" w:eastAsia="Times New Roman" w:hAnsi="Times New Roman" w:cs="Times New Roman"/>
          <w:color w:val="000000"/>
          <w:sz w:val="24"/>
          <w:szCs w:val="24"/>
        </w:rPr>
        <w:t xml:space="preserve">Enter: </w:t>
      </w:r>
      <w:r>
        <w:rPr>
          <w:rFonts w:ascii="Courier New" w:eastAsia="Courier New" w:hAnsi="Courier New" w:cs="Courier New"/>
          <w:sz w:val="22"/>
          <w:szCs w:val="22"/>
        </w:rPr>
        <w:t>echo “hello     world”</w:t>
      </w:r>
    </w:p>
    <w:p w14:paraId="5664851B"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69535152"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output will be the single argument passed to echo.</w:t>
      </w:r>
    </w:p>
    <w:p w14:paraId="3C63A1F0"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echo “hello     world”</w:t>
      </w:r>
    </w:p>
    <w:p w14:paraId="55484449"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roofErr w:type="gramStart"/>
      <w:r>
        <w:rPr>
          <w:rFonts w:ascii="Courier New" w:eastAsia="Courier New" w:hAnsi="Courier New" w:cs="Courier New"/>
          <w:color w:val="000000"/>
          <w:sz w:val="22"/>
          <w:szCs w:val="22"/>
        </w:rPr>
        <w:t>hello</w:t>
      </w:r>
      <w:proofErr w:type="gramEnd"/>
      <w:r>
        <w:rPr>
          <w:rFonts w:ascii="Courier New" w:eastAsia="Courier New" w:hAnsi="Courier New" w:cs="Courier New"/>
          <w:color w:val="000000"/>
          <w:sz w:val="22"/>
          <w:szCs w:val="22"/>
        </w:rPr>
        <w:t xml:space="preserve"> world”</w:t>
      </w:r>
    </w:p>
    <w:p w14:paraId="50708507"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07AC3596" w14:textId="77777777" w:rsidR="00DB5F02" w:rsidRDefault="00A96409">
      <w:pPr>
        <w:pBdr>
          <w:top w:val="nil"/>
          <w:left w:val="nil"/>
          <w:bottom w:val="nil"/>
          <w:right w:val="nil"/>
          <w:between w:val="nil"/>
        </w:pBdr>
        <w:spacing w:line="240" w:lineRule="auto"/>
        <w:rPr>
          <w:b/>
          <w:color w:val="000000"/>
        </w:rPr>
      </w:pPr>
      <w:r>
        <w:rPr>
          <w:rFonts w:ascii="Times New Roman" w:eastAsia="Times New Roman" w:hAnsi="Times New Roman" w:cs="Times New Roman"/>
          <w:color w:val="000000"/>
          <w:sz w:val="24"/>
          <w:szCs w:val="24"/>
        </w:rPr>
        <w:t xml:space="preserve">Enter: </w:t>
      </w:r>
      <w:r>
        <w:rPr>
          <w:rFonts w:ascii="Courier New" w:eastAsia="Courier New" w:hAnsi="Courier New" w:cs="Courier New"/>
          <w:sz w:val="22"/>
          <w:szCs w:val="22"/>
        </w:rPr>
        <w:t>echo 1     2</w:t>
      </w:r>
      <w:r>
        <w:rPr>
          <w:b/>
          <w:color w:val="000000"/>
        </w:rPr>
        <w:t xml:space="preserve"> </w:t>
      </w:r>
    </w:p>
    <w:p w14:paraId="74907F6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output will be the two arguments separated by a single space.</w:t>
      </w:r>
    </w:p>
    <w:p w14:paraId="6673757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echo 1         2 </w:t>
      </w:r>
    </w:p>
    <w:p w14:paraId="766D5BB8"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1 2</w:t>
      </w:r>
    </w:p>
    <w:p w14:paraId="5C64A2B8"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BC356D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general, echo displays its argument list in standard output, using a single space to separate each pair of adjacent arguments.</w:t>
      </w:r>
    </w:p>
    <w:p w14:paraId="2FE85D5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ourier New" w:eastAsia="Courier New" w:hAnsi="Courier New" w:cs="Courier New"/>
          <w:sz w:val="22"/>
          <w:szCs w:val="22"/>
        </w:rPr>
        <w:t>echo</w:t>
      </w:r>
      <w:r>
        <w:rPr>
          <w:rFonts w:ascii="Times New Roman" w:eastAsia="Times New Roman" w:hAnsi="Times New Roman" w:cs="Times New Roman"/>
          <w:color w:val="000000"/>
          <w:sz w:val="24"/>
          <w:szCs w:val="24"/>
        </w:rPr>
        <w:t>, with output redirection, is a useful alternative to an editor to create a text file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because its standard output can be redirected.</w:t>
      </w:r>
    </w:p>
    <w:p w14:paraId="005097AA" w14:textId="77777777" w:rsidR="00DB5F02" w:rsidRDefault="00A96409">
      <w:pPr>
        <w:pBdr>
          <w:top w:val="nil"/>
          <w:left w:val="nil"/>
          <w:bottom w:val="nil"/>
          <w:right w:val="nil"/>
          <w:between w:val="nil"/>
        </w:pBdr>
        <w:spacing w:line="240" w:lineRule="auto"/>
        <w:rPr>
          <w:b/>
          <w:color w:val="000000"/>
        </w:rPr>
      </w:pPr>
      <w:r>
        <w:rPr>
          <w:rFonts w:ascii="Times New Roman" w:eastAsia="Times New Roman" w:hAnsi="Times New Roman" w:cs="Times New Roman"/>
          <w:color w:val="000000"/>
          <w:sz w:val="24"/>
          <w:szCs w:val="24"/>
        </w:rPr>
        <w:t xml:space="preserve">Enter: </w:t>
      </w:r>
      <w:r>
        <w:rPr>
          <w:rFonts w:ascii="Courier New" w:eastAsia="Courier New" w:hAnsi="Courier New" w:cs="Courier New"/>
          <w:sz w:val="22"/>
          <w:szCs w:val="22"/>
        </w:rPr>
        <w:t xml:space="preserve">echo “hello world” &gt; </w:t>
      </w:r>
      <w:proofErr w:type="spellStart"/>
      <w:r>
        <w:rPr>
          <w:rFonts w:ascii="Courier New" w:eastAsia="Courier New" w:hAnsi="Courier New" w:cs="Courier New"/>
          <w:sz w:val="22"/>
          <w:szCs w:val="22"/>
        </w:rPr>
        <w:t>misc_child</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echo.out</w:t>
      </w:r>
      <w:proofErr w:type="spellEnd"/>
    </w:p>
    <w:p w14:paraId="2ED700D1" w14:textId="77777777" w:rsidR="00DB5F02" w:rsidRDefault="00A96409">
      <w:pPr>
        <w:pBdr>
          <w:top w:val="nil"/>
          <w:left w:val="nil"/>
          <w:bottom w:val="nil"/>
          <w:right w:val="nil"/>
          <w:between w:val="nil"/>
        </w:pBdr>
        <w:spacing w:line="240" w:lineRule="auto"/>
        <w:rPr>
          <w:rFonts w:ascii="Courier New" w:eastAsia="Courier New" w:hAnsi="Courier New" w:cs="Courier New"/>
          <w:sz w:val="22"/>
          <w:szCs w:val="22"/>
        </w:rPr>
      </w:pPr>
      <w:r>
        <w:rPr>
          <w:rFonts w:ascii="Times New Roman" w:eastAsia="Times New Roman" w:hAnsi="Times New Roman" w:cs="Times New Roman"/>
          <w:color w:val="000000"/>
          <w:sz w:val="24"/>
          <w:szCs w:val="24"/>
        </w:rPr>
        <w:t xml:space="preserve">Verify that </w:t>
      </w:r>
      <w:r>
        <w:rPr>
          <w:rFonts w:ascii="Courier New" w:eastAsia="Courier New" w:hAnsi="Courier New" w:cs="Courier New"/>
          <w:sz w:val="22"/>
          <w:szCs w:val="22"/>
        </w:rPr>
        <w:t>Bash/</w:t>
      </w:r>
      <w:proofErr w:type="spellStart"/>
      <w:r>
        <w:rPr>
          <w:rFonts w:ascii="Courier New" w:eastAsia="Courier New" w:hAnsi="Courier New" w:cs="Courier New"/>
          <w:sz w:val="22"/>
          <w:szCs w:val="22"/>
        </w:rPr>
        <w:t>misc</w:t>
      </w:r>
      <w:proofErr w:type="spellEnd"/>
      <w:r>
        <w:rPr>
          <w:rFonts w:ascii="Courier New" w:eastAsia="Courier New" w:hAnsi="Courier New" w:cs="Courier New"/>
          <w:sz w:val="22"/>
          <w:szCs w:val="22"/>
        </w:rPr>
        <w:t>/echo_output.txt</w:t>
      </w:r>
      <w:r>
        <w:rPr>
          <w:rFonts w:ascii="Times New Roman" w:eastAsia="Times New Roman" w:hAnsi="Times New Roman" w:cs="Times New Roman"/>
          <w:color w:val="000000"/>
          <w:sz w:val="24"/>
          <w:szCs w:val="24"/>
        </w:rPr>
        <w:t xml:space="preserve"> has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been created and has the contents, </w:t>
      </w:r>
      <w:r>
        <w:rPr>
          <w:rFonts w:ascii="Courier New" w:eastAsia="Courier New" w:hAnsi="Courier New" w:cs="Courier New"/>
          <w:sz w:val="22"/>
          <w:szCs w:val="22"/>
        </w:rPr>
        <w:t>hello world.</w:t>
      </w:r>
    </w:p>
    <w:p w14:paraId="09472447" w14:textId="3AC887D5" w:rsidR="00DB5F02" w:rsidDel="00473C50" w:rsidRDefault="00A96409">
      <w:pPr>
        <w:pStyle w:val="Heading2"/>
        <w:rPr>
          <w:del w:id="1986" w:author="Shen, Guning" w:date="2024-03-27T14:38:00Z"/>
        </w:rPr>
      </w:pPr>
      <w:del w:id="1987" w:author="Shen, Guning" w:date="2024-03-27T14:38:00Z">
        <w:r w:rsidDel="00473C50">
          <w:delText>&gt;&gt;  and * Expansion (Pre-Quiz)*</w:delText>
        </w:r>
      </w:del>
    </w:p>
    <w:p w14:paraId="09476B33" w14:textId="212D65CD" w:rsidR="00DB5F02" w:rsidDel="00473C50" w:rsidRDefault="00A96409">
      <w:pPr>
        <w:rPr>
          <w:del w:id="1988" w:author="Shen, Guning" w:date="2024-03-27T14:38:00Z"/>
        </w:rPr>
      </w:pPr>
      <w:del w:id="1989" w:author="Shen, Guning" w:date="2024-03-27T14:38:00Z">
        <w:r w:rsidDel="00473C50">
          <w:delText xml:space="preserve">In the command, </w:delText>
        </w:r>
        <w:r w:rsidDel="00473C50">
          <w:rPr>
            <w:rFonts w:ascii="Courier New" w:eastAsia="Courier New" w:hAnsi="Courier New" w:cs="Courier New"/>
            <w:sz w:val="22"/>
            <w:szCs w:val="22"/>
          </w:rPr>
          <w:delText>cat * &gt;&gt; cat.out</w:delText>
        </w:r>
        <w:r w:rsidDel="00473C50">
          <w:delText xml:space="preserve"> </w:delText>
        </w:r>
      </w:del>
    </w:p>
    <w:p w14:paraId="13E827DF" w14:textId="38CD7285" w:rsidR="00DB5F02" w:rsidDel="00473C50" w:rsidRDefault="00A96409">
      <w:pPr>
        <w:ind w:left="720"/>
        <w:rPr>
          <w:del w:id="1990" w:author="Shen, Guning" w:date="2024-03-27T14:38:00Z"/>
        </w:rPr>
      </w:pPr>
      <w:del w:id="1991" w:author="Shen, Guning" w:date="2024-03-27T14:38:00Z">
        <w:r w:rsidDel="00473C50">
          <w:rPr>
            <w:b/>
          </w:rPr>
          <w:delText>*</w:delText>
        </w:r>
        <w:r w:rsidDel="00473C50">
          <w:delText xml:space="preserve">  is an argument provided to the </w:delText>
        </w:r>
        <w:r w:rsidDel="00473C50">
          <w:rPr>
            <w:rFonts w:ascii="Courier New" w:eastAsia="Courier New" w:hAnsi="Courier New" w:cs="Courier New"/>
            <w:sz w:val="22"/>
            <w:szCs w:val="22"/>
          </w:rPr>
          <w:delText>cat</w:delText>
        </w:r>
        <w:r w:rsidDel="00473C50">
          <w:delText xml:space="preserve"> implementation, that is, it sees this symbol</w:delText>
        </w:r>
      </w:del>
    </w:p>
    <w:p w14:paraId="4C4E4D29" w14:textId="2B030ED7" w:rsidR="00DB5F02" w:rsidDel="00473C50" w:rsidRDefault="00A96409">
      <w:pPr>
        <w:ind w:left="720"/>
        <w:rPr>
          <w:del w:id="1992" w:author="Shen, Guning" w:date="2024-03-27T14:38:00Z"/>
        </w:rPr>
      </w:pPr>
      <w:del w:id="1993" w:author="Shen, Guning" w:date="2024-03-27T14:38:00Z">
        <w:r w:rsidDel="00473C50">
          <w:rPr>
            <w:b/>
          </w:rPr>
          <w:delText>&gt;&gt;</w:delText>
        </w:r>
        <w:r w:rsidDel="00473C50">
          <w:delText xml:space="preserve"> is an argument seen by the </w:delText>
        </w:r>
        <w:r w:rsidDel="00473C50">
          <w:rPr>
            <w:rFonts w:ascii="Courier New" w:eastAsia="Courier New" w:hAnsi="Courier New" w:cs="Courier New"/>
            <w:sz w:val="22"/>
            <w:szCs w:val="22"/>
          </w:rPr>
          <w:delText>cat</w:delText>
        </w:r>
        <w:r w:rsidDel="00473C50">
          <w:delText xml:space="preserve"> implementation.</w:delText>
        </w:r>
      </w:del>
    </w:p>
    <w:p w14:paraId="72F2EBBE" w14:textId="39BEAA5D" w:rsidR="00DB5F02" w:rsidDel="00473C50" w:rsidRDefault="00A96409">
      <w:pPr>
        <w:ind w:left="720"/>
        <w:rPr>
          <w:del w:id="1994" w:author="Shen, Guning" w:date="2024-03-27T14:38:00Z"/>
        </w:rPr>
      </w:pPr>
      <w:del w:id="1995" w:author="Shen, Guning" w:date="2024-03-27T14:38:00Z">
        <w:r w:rsidDel="00473C50">
          <w:rPr>
            <w:rFonts w:ascii="Courier New" w:eastAsia="Courier New" w:hAnsi="Courier New" w:cs="Courier New"/>
            <w:sz w:val="22"/>
            <w:szCs w:val="22"/>
          </w:rPr>
          <w:delText>cat.out</w:delText>
        </w:r>
        <w:r w:rsidDel="00473C50">
          <w:rPr>
            <w:b/>
          </w:rPr>
          <w:delText xml:space="preserve"> </w:delText>
        </w:r>
        <w:r w:rsidDel="00473C50">
          <w:delText>is an</w:delText>
        </w:r>
        <w:r w:rsidDel="00473C50">
          <w:rPr>
            <w:b/>
          </w:rPr>
          <w:delText xml:space="preserve"> </w:delText>
        </w:r>
        <w:r w:rsidDel="00473C50">
          <w:delText>argument</w:delText>
        </w:r>
        <w:r w:rsidDel="00473C50">
          <w:rPr>
            <w:b/>
          </w:rPr>
          <w:delText xml:space="preserve"> </w:delText>
        </w:r>
        <w:r w:rsidDel="00473C50">
          <w:delText xml:space="preserve">seen by the </w:delText>
        </w:r>
        <w:r w:rsidDel="00473C50">
          <w:rPr>
            <w:rFonts w:ascii="Courier New" w:eastAsia="Courier New" w:hAnsi="Courier New" w:cs="Courier New"/>
            <w:sz w:val="22"/>
            <w:szCs w:val="22"/>
          </w:rPr>
          <w:delText>cat</w:delText>
        </w:r>
        <w:r w:rsidDel="00473C50">
          <w:delText xml:space="preserve"> implementation.</w:delText>
        </w:r>
      </w:del>
    </w:p>
    <w:p w14:paraId="6C4ACDA9" w14:textId="7B161C98" w:rsidR="00DB5F02" w:rsidDel="00473C50" w:rsidRDefault="00A96409">
      <w:pPr>
        <w:rPr>
          <w:del w:id="1996" w:author="Shen, Guning" w:date="2024-03-27T14:38:00Z"/>
          <w:b/>
        </w:rPr>
      </w:pPr>
      <w:del w:id="1997" w:author="Shen, Guning" w:date="2024-03-27T14:38:00Z">
        <w:r w:rsidDel="00473C50">
          <w:delText xml:space="preserve">The command </w:delText>
        </w:r>
        <w:r w:rsidDel="00473C50">
          <w:rPr>
            <w:rFonts w:ascii="Courier New" w:eastAsia="Courier New" w:hAnsi="Courier New" w:cs="Courier New"/>
            <w:sz w:val="22"/>
            <w:szCs w:val="22"/>
          </w:rPr>
          <w:delText>cat * &gt;&gt; cat.out</w:delText>
        </w:r>
      </w:del>
    </w:p>
    <w:p w14:paraId="0CC0AD21" w14:textId="39164A8D" w:rsidR="00DB5F02" w:rsidDel="00473C50" w:rsidRDefault="00A96409">
      <w:pPr>
        <w:rPr>
          <w:del w:id="1998" w:author="Shen, Guning" w:date="2024-03-27T14:38:00Z"/>
          <w:b/>
        </w:rPr>
      </w:pPr>
      <w:del w:id="1999" w:author="Shen, Guning" w:date="2024-03-27T14:38:00Z">
        <w:r w:rsidDel="00473C50">
          <w:rPr>
            <w:b/>
          </w:rPr>
          <w:tab/>
        </w:r>
        <w:r w:rsidDel="00473C50">
          <w:delText>replaces the existing contents of the file</w:delText>
        </w:r>
        <w:r w:rsidDel="00473C50">
          <w:rPr>
            <w:b/>
          </w:rPr>
          <w:delText xml:space="preserve"> </w:delText>
        </w:r>
        <w:r w:rsidDel="00473C50">
          <w:rPr>
            <w:rFonts w:ascii="Courier New" w:eastAsia="Courier New" w:hAnsi="Courier New" w:cs="Courier New"/>
            <w:sz w:val="22"/>
            <w:szCs w:val="22"/>
          </w:rPr>
          <w:delText>cat.out</w:delText>
        </w:r>
        <w:r w:rsidDel="00473C50">
          <w:rPr>
            <w:b/>
          </w:rPr>
          <w:delText xml:space="preserve"> </w:delText>
        </w:r>
        <w:r w:rsidDel="00473C50">
          <w:delText>with the standard output of</w:delText>
        </w:r>
        <w:r w:rsidDel="00473C50">
          <w:rPr>
            <w:b/>
          </w:rPr>
          <w:delText xml:space="preserve"> </w:delText>
        </w:r>
        <w:r w:rsidDel="00473C50">
          <w:delText>the command</w:delText>
        </w:r>
        <w:r w:rsidDel="00473C50">
          <w:rPr>
            <w:b/>
          </w:rPr>
          <w:delText>.</w:delText>
        </w:r>
      </w:del>
    </w:p>
    <w:p w14:paraId="56BE91A5" w14:textId="0CBF66DA" w:rsidR="00DB5F02" w:rsidDel="00473C50" w:rsidRDefault="00A96409">
      <w:pPr>
        <w:rPr>
          <w:del w:id="2000" w:author="Shen, Guning" w:date="2024-03-27T14:38:00Z"/>
          <w:b/>
        </w:rPr>
      </w:pPr>
      <w:del w:id="2001" w:author="Shen, Guning" w:date="2024-03-27T14:38:00Z">
        <w:r w:rsidDel="00473C50">
          <w:tab/>
          <w:delText>appends the standard output of the command to the existing contents of the file</w:delText>
        </w:r>
        <w:r w:rsidDel="00473C50">
          <w:rPr>
            <w:b/>
          </w:rPr>
          <w:delText xml:space="preserve"> </w:delText>
        </w:r>
        <w:r w:rsidDel="00473C50">
          <w:rPr>
            <w:rFonts w:ascii="Courier New" w:eastAsia="Courier New" w:hAnsi="Courier New" w:cs="Courier New"/>
            <w:sz w:val="22"/>
            <w:szCs w:val="22"/>
          </w:rPr>
          <w:delText>cat.out</w:delText>
        </w:r>
      </w:del>
    </w:p>
    <w:p w14:paraId="67E64BCB" w14:textId="21F40B1B" w:rsidR="00DB5F02" w:rsidDel="00473C50" w:rsidRDefault="00A96409">
      <w:pPr>
        <w:rPr>
          <w:del w:id="2002" w:author="Shen, Guning" w:date="2024-03-27T14:38:00Z"/>
          <w:b/>
        </w:rPr>
      </w:pPr>
      <w:del w:id="2003" w:author="Shen, Guning" w:date="2024-03-27T14:38:00Z">
        <w:r w:rsidDel="00473C50">
          <w:rPr>
            <w:b/>
          </w:rPr>
          <w:tab/>
        </w:r>
      </w:del>
    </w:p>
    <w:p w14:paraId="08F69752" w14:textId="3365CFBA" w:rsidR="00DB5F02" w:rsidDel="00473C50" w:rsidRDefault="00A96409">
      <w:pPr>
        <w:rPr>
          <w:del w:id="2004" w:author="Shen, Guning" w:date="2024-03-27T14:38:00Z"/>
          <w:b/>
        </w:rPr>
      </w:pPr>
      <w:del w:id="2005" w:author="Shen, Guning" w:date="2024-03-27T14:38:00Z">
        <w:r w:rsidDel="00473C50">
          <w:delText xml:space="preserve">The standard output of the command </w:delText>
        </w:r>
        <w:r w:rsidDel="00473C50">
          <w:rPr>
            <w:rFonts w:ascii="Courier New" w:eastAsia="Courier New" w:hAnsi="Courier New" w:cs="Courier New"/>
            <w:sz w:val="22"/>
            <w:szCs w:val="22"/>
          </w:rPr>
          <w:delText>cat *.txt &gt;&gt; cat.out</w:delText>
        </w:r>
        <w:r w:rsidDel="00473C50">
          <w:rPr>
            <w:b/>
          </w:rPr>
          <w:delText xml:space="preserve"> </w:delText>
        </w:r>
        <w:r w:rsidDel="00473C50">
          <w:delText>contains the</w:delText>
        </w:r>
      </w:del>
    </w:p>
    <w:p w14:paraId="7717DFD4" w14:textId="3EF6A11F" w:rsidR="00DB5F02" w:rsidDel="00473C50" w:rsidRDefault="00A96409">
      <w:pPr>
        <w:rPr>
          <w:del w:id="2006" w:author="Shen, Guning" w:date="2024-03-27T14:38:00Z"/>
        </w:rPr>
      </w:pPr>
      <w:del w:id="2007" w:author="Shen, Guning" w:date="2024-03-27T14:38:00Z">
        <w:r w:rsidDel="00473C50">
          <w:rPr>
            <w:b/>
          </w:rPr>
          <w:tab/>
        </w:r>
        <w:r w:rsidDel="00473C50">
          <w:delText>contents of all files whose names have the suffix</w:delText>
        </w:r>
        <w:r w:rsidDel="00473C50">
          <w:rPr>
            <w:b/>
          </w:rPr>
          <w:delText xml:space="preserve"> </w:delText>
        </w:r>
        <w:r w:rsidDel="00473C50">
          <w:rPr>
            <w:rFonts w:ascii="Courier New" w:eastAsia="Courier New" w:hAnsi="Courier New" w:cs="Courier New"/>
            <w:sz w:val="22"/>
            <w:szCs w:val="22"/>
          </w:rPr>
          <w:delText>.txt</w:delText>
        </w:r>
        <w:r w:rsidDel="00473C50">
          <w:rPr>
            <w:b/>
          </w:rPr>
          <w:delText xml:space="preserve"> </w:delText>
        </w:r>
        <w:r w:rsidDel="00473C50">
          <w:delText>in the current directory</w:delText>
        </w:r>
      </w:del>
    </w:p>
    <w:p w14:paraId="69F2CD50" w14:textId="6BEDE8B5" w:rsidR="00DB5F02" w:rsidDel="00473C50" w:rsidRDefault="00A96409">
      <w:pPr>
        <w:rPr>
          <w:del w:id="2008" w:author="Shen, Guning" w:date="2024-03-27T14:38:00Z"/>
        </w:rPr>
      </w:pPr>
      <w:del w:id="2009" w:author="Shen, Guning" w:date="2024-03-27T14:38:00Z">
        <w:r w:rsidDel="00473C50">
          <w:tab/>
          <w:delText xml:space="preserve">contents of all files whose contents have the text </w:delText>
        </w:r>
        <w:r w:rsidDel="00473C50">
          <w:rPr>
            <w:b/>
          </w:rPr>
          <w:delText xml:space="preserve"> </w:delText>
        </w:r>
        <w:r w:rsidDel="00473C50">
          <w:rPr>
            <w:rFonts w:ascii="Courier New" w:eastAsia="Courier New" w:hAnsi="Courier New" w:cs="Courier New"/>
            <w:sz w:val="22"/>
            <w:szCs w:val="22"/>
          </w:rPr>
          <w:delText>.txt</w:delText>
        </w:r>
        <w:r w:rsidDel="00473C50">
          <w:rPr>
            <w:b/>
          </w:rPr>
          <w:delText xml:space="preserve"> </w:delText>
        </w:r>
        <w:r w:rsidDel="00473C50">
          <w:delText>in the current directory</w:delText>
        </w:r>
      </w:del>
    </w:p>
    <w:p w14:paraId="22BB554C" w14:textId="0C2374E6" w:rsidR="00DB5F02" w:rsidDel="00473C50" w:rsidRDefault="00A96409">
      <w:pPr>
        <w:rPr>
          <w:del w:id="2010" w:author="Shen, Guning" w:date="2024-03-27T14:38:00Z"/>
        </w:rPr>
      </w:pPr>
      <w:del w:id="2011" w:author="Shen, Guning" w:date="2024-03-27T14:38:00Z">
        <w:r w:rsidDel="00473C50">
          <w:tab/>
          <w:delText>names of all files whose names have the suffix</w:delText>
        </w:r>
        <w:r w:rsidDel="00473C50">
          <w:rPr>
            <w:b/>
          </w:rPr>
          <w:delText xml:space="preserve"> </w:delText>
        </w:r>
        <w:r w:rsidDel="00473C50">
          <w:rPr>
            <w:rFonts w:ascii="Courier New" w:eastAsia="Courier New" w:hAnsi="Courier New" w:cs="Courier New"/>
            <w:sz w:val="22"/>
            <w:szCs w:val="22"/>
          </w:rPr>
          <w:delText xml:space="preserve">.txt </w:delText>
        </w:r>
        <w:r w:rsidDel="00473C50">
          <w:delText>in the current directory</w:delText>
        </w:r>
      </w:del>
    </w:p>
    <w:p w14:paraId="07C41948" w14:textId="73390B44" w:rsidR="00DB5F02" w:rsidDel="00473C50" w:rsidRDefault="00A96409">
      <w:pPr>
        <w:rPr>
          <w:del w:id="2012" w:author="Shen, Guning" w:date="2024-03-27T14:38:00Z"/>
        </w:rPr>
      </w:pPr>
      <w:del w:id="2013" w:author="Shen, Guning" w:date="2024-03-27T14:38:00Z">
        <w:r w:rsidDel="00473C50">
          <w:tab/>
          <w:delText xml:space="preserve">names of all files whose contents have the text </w:delText>
        </w:r>
        <w:r w:rsidDel="00473C50">
          <w:rPr>
            <w:b/>
          </w:rPr>
          <w:delText xml:space="preserve"> </w:delText>
        </w:r>
        <w:r w:rsidDel="00473C50">
          <w:rPr>
            <w:rFonts w:ascii="Courier New" w:eastAsia="Courier New" w:hAnsi="Courier New" w:cs="Courier New"/>
            <w:sz w:val="22"/>
            <w:szCs w:val="22"/>
          </w:rPr>
          <w:delText>.txt</w:delText>
        </w:r>
        <w:r w:rsidDel="00473C50">
          <w:rPr>
            <w:b/>
          </w:rPr>
          <w:delText xml:space="preserve"> </w:delText>
        </w:r>
        <w:r w:rsidDel="00473C50">
          <w:delText>in the current directory</w:delText>
        </w:r>
      </w:del>
    </w:p>
    <w:p w14:paraId="090A9C60" w14:textId="75C9D2B1" w:rsidR="00DB5F02" w:rsidDel="00473C50" w:rsidRDefault="00A96409">
      <w:pPr>
        <w:rPr>
          <w:del w:id="2014" w:author="Shen, Guning" w:date="2024-03-27T14:38:00Z"/>
          <w:b/>
        </w:rPr>
      </w:pPr>
      <w:del w:id="2015" w:author="Shen, Guning" w:date="2024-03-27T14:38:00Z">
        <w:r w:rsidDel="00473C50">
          <w:delText xml:space="preserve">The standard output of the command </w:delText>
        </w:r>
        <w:r w:rsidDel="00473C50">
          <w:rPr>
            <w:rFonts w:ascii="Courier New" w:eastAsia="Courier New" w:hAnsi="Courier New" w:cs="Courier New"/>
            <w:sz w:val="22"/>
            <w:szCs w:val="22"/>
          </w:rPr>
          <w:delText>echo *.txt &gt;&gt; echo.out</w:delText>
        </w:r>
        <w:r w:rsidDel="00473C50">
          <w:rPr>
            <w:b/>
          </w:rPr>
          <w:delText xml:space="preserve"> </w:delText>
        </w:r>
        <w:r w:rsidDel="00473C50">
          <w:delText>contains the</w:delText>
        </w:r>
      </w:del>
    </w:p>
    <w:p w14:paraId="771DD1B5" w14:textId="134474B1" w:rsidR="00DB5F02" w:rsidDel="00473C50" w:rsidRDefault="00A96409">
      <w:pPr>
        <w:rPr>
          <w:del w:id="2016" w:author="Shen, Guning" w:date="2024-03-27T14:38:00Z"/>
        </w:rPr>
      </w:pPr>
      <w:del w:id="2017" w:author="Shen, Guning" w:date="2024-03-27T14:38:00Z">
        <w:r w:rsidDel="00473C50">
          <w:rPr>
            <w:b/>
          </w:rPr>
          <w:tab/>
        </w:r>
        <w:r w:rsidDel="00473C50">
          <w:delText>contents of all files whose names have the suffix</w:delText>
        </w:r>
        <w:r w:rsidDel="00473C50">
          <w:rPr>
            <w:b/>
          </w:rPr>
          <w:delText xml:space="preserve"> </w:delText>
        </w:r>
        <w:r w:rsidDel="00473C50">
          <w:rPr>
            <w:rFonts w:ascii="Courier New" w:eastAsia="Courier New" w:hAnsi="Courier New" w:cs="Courier New"/>
            <w:sz w:val="22"/>
            <w:szCs w:val="22"/>
          </w:rPr>
          <w:delText>.txt</w:delText>
        </w:r>
        <w:r w:rsidDel="00473C50">
          <w:rPr>
            <w:b/>
          </w:rPr>
          <w:delText xml:space="preserve"> </w:delText>
        </w:r>
        <w:r w:rsidDel="00473C50">
          <w:delText>in the current directory</w:delText>
        </w:r>
      </w:del>
    </w:p>
    <w:p w14:paraId="4E030DDB" w14:textId="7F588A6D" w:rsidR="00DB5F02" w:rsidDel="00473C50" w:rsidRDefault="00A96409">
      <w:pPr>
        <w:rPr>
          <w:del w:id="2018" w:author="Shen, Guning" w:date="2024-03-27T14:38:00Z"/>
        </w:rPr>
      </w:pPr>
      <w:del w:id="2019" w:author="Shen, Guning" w:date="2024-03-27T14:38:00Z">
        <w:r w:rsidDel="00473C50">
          <w:tab/>
          <w:delText xml:space="preserve">contents of all files whose contents have the text </w:delText>
        </w:r>
        <w:r w:rsidDel="00473C50">
          <w:rPr>
            <w:b/>
          </w:rPr>
          <w:delText xml:space="preserve"> </w:delText>
        </w:r>
        <w:r w:rsidDel="00473C50">
          <w:rPr>
            <w:rFonts w:ascii="Courier New" w:eastAsia="Courier New" w:hAnsi="Courier New" w:cs="Courier New"/>
            <w:sz w:val="22"/>
            <w:szCs w:val="22"/>
          </w:rPr>
          <w:delText>.txt</w:delText>
        </w:r>
        <w:r w:rsidDel="00473C50">
          <w:rPr>
            <w:b/>
          </w:rPr>
          <w:delText xml:space="preserve"> </w:delText>
        </w:r>
        <w:r w:rsidDel="00473C50">
          <w:delText>in the current directory</w:delText>
        </w:r>
      </w:del>
    </w:p>
    <w:p w14:paraId="66376332" w14:textId="67E94E07" w:rsidR="00DB5F02" w:rsidDel="00473C50" w:rsidRDefault="00A96409">
      <w:pPr>
        <w:rPr>
          <w:del w:id="2020" w:author="Shen, Guning" w:date="2024-03-27T14:38:00Z"/>
        </w:rPr>
      </w:pPr>
      <w:del w:id="2021" w:author="Shen, Guning" w:date="2024-03-27T14:38:00Z">
        <w:r w:rsidDel="00473C50">
          <w:tab/>
          <w:delText>names of all files whose names have the suffix</w:delText>
        </w:r>
        <w:r w:rsidDel="00473C50">
          <w:rPr>
            <w:b/>
          </w:rPr>
          <w:delText xml:space="preserve"> </w:delText>
        </w:r>
        <w:r w:rsidDel="00473C50">
          <w:rPr>
            <w:rFonts w:ascii="Courier New" w:eastAsia="Courier New" w:hAnsi="Courier New" w:cs="Courier New"/>
            <w:sz w:val="22"/>
            <w:szCs w:val="22"/>
          </w:rPr>
          <w:delText>.txt</w:delText>
        </w:r>
        <w:r w:rsidDel="00473C50">
          <w:rPr>
            <w:b/>
          </w:rPr>
          <w:delText xml:space="preserve"> </w:delText>
        </w:r>
        <w:r w:rsidDel="00473C50">
          <w:delText>in the current directory</w:delText>
        </w:r>
      </w:del>
    </w:p>
    <w:p w14:paraId="75E570CB" w14:textId="25453046" w:rsidR="00DB5F02" w:rsidDel="00473C50" w:rsidRDefault="00A96409">
      <w:pPr>
        <w:rPr>
          <w:del w:id="2022" w:author="Shen, Guning" w:date="2024-03-27T14:38:00Z"/>
        </w:rPr>
      </w:pPr>
      <w:del w:id="2023" w:author="Shen, Guning" w:date="2024-03-27T14:38:00Z">
        <w:r w:rsidDel="00473C50">
          <w:tab/>
          <w:delText xml:space="preserve">names of all files whose contents have the text </w:delText>
        </w:r>
        <w:r w:rsidDel="00473C50">
          <w:rPr>
            <w:b/>
          </w:rPr>
          <w:delText xml:space="preserve"> </w:delText>
        </w:r>
        <w:r w:rsidDel="00473C50">
          <w:rPr>
            <w:rFonts w:ascii="Courier New" w:eastAsia="Courier New" w:hAnsi="Courier New" w:cs="Courier New"/>
            <w:sz w:val="22"/>
            <w:szCs w:val="22"/>
          </w:rPr>
          <w:delText>.txt</w:delText>
        </w:r>
        <w:r w:rsidDel="00473C50">
          <w:rPr>
            <w:b/>
          </w:rPr>
          <w:delText xml:space="preserve"> </w:delText>
        </w:r>
        <w:r w:rsidDel="00473C50">
          <w:delText>in the current directory</w:delText>
        </w:r>
      </w:del>
    </w:p>
    <w:p w14:paraId="7E2510B5" w14:textId="6A59ADF1" w:rsidR="00DB5F02" w:rsidDel="00473C50" w:rsidRDefault="00DB5F02">
      <w:pPr>
        <w:rPr>
          <w:del w:id="2024" w:author="Shen, Guning" w:date="2024-03-27T14:38:00Z"/>
        </w:rPr>
      </w:pPr>
    </w:p>
    <w:p w14:paraId="6EFEDE6C" w14:textId="0D72DF74" w:rsidR="00DB5F02" w:rsidDel="00473C50" w:rsidRDefault="00DB5F02">
      <w:pPr>
        <w:rPr>
          <w:del w:id="2025" w:author="Shen, Guning" w:date="2024-03-27T14:38:00Z"/>
        </w:rPr>
      </w:pPr>
    </w:p>
    <w:p w14:paraId="42A7BA03" w14:textId="0AF32402" w:rsidR="00DB5F02" w:rsidDel="00473C50" w:rsidRDefault="00DB5F02">
      <w:pPr>
        <w:rPr>
          <w:del w:id="2026" w:author="Shen, Guning" w:date="2024-03-27T14:38:00Z"/>
        </w:rPr>
      </w:pPr>
    </w:p>
    <w:p w14:paraId="3797EAC5" w14:textId="5590664F" w:rsidR="00DB5F02" w:rsidDel="00473C50" w:rsidRDefault="00A96409">
      <w:pPr>
        <w:rPr>
          <w:del w:id="2027" w:author="Shen, Guning" w:date="2024-03-27T14:38:00Z"/>
        </w:rPr>
      </w:pPr>
      <w:del w:id="2028" w:author="Shen, Guning" w:date="2024-03-27T14:38:00Z">
        <w:r w:rsidDel="00473C50">
          <w:rPr>
            <w:b/>
          </w:rPr>
          <w:tab/>
        </w:r>
      </w:del>
    </w:p>
    <w:p w14:paraId="5A164DB3" w14:textId="1FB1C582" w:rsidR="00DB5F02" w:rsidDel="00473C50" w:rsidRDefault="00DB5F02">
      <w:pPr>
        <w:rPr>
          <w:del w:id="2029" w:author="Shen, Guning" w:date="2024-03-27T14:38:00Z"/>
        </w:rPr>
      </w:pPr>
    </w:p>
    <w:p w14:paraId="24AFA678"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192064A" w14:textId="77777777" w:rsidR="00DB5F02" w:rsidRDefault="00A96409">
      <w:pPr>
        <w:pStyle w:val="Heading2"/>
      </w:pPr>
      <w:r>
        <w:lastRenderedPageBreak/>
        <w:t>The &gt;&gt; Append directive*</w:t>
      </w:r>
    </w:p>
    <w:p w14:paraId="5A07FD4D" w14:textId="77777777" w:rsidR="00DB5F02" w:rsidRDefault="00A96409">
      <w:pPr>
        <w:pBdr>
          <w:top w:val="nil"/>
          <w:left w:val="nil"/>
          <w:bottom w:val="nil"/>
          <w:right w:val="nil"/>
          <w:between w:val="nil"/>
        </w:pBdr>
        <w:spacing w:line="240" w:lineRule="auto"/>
        <w:rPr>
          <w:b/>
          <w:color w:val="000000"/>
        </w:rPr>
      </w:pPr>
      <w:r>
        <w:rPr>
          <w:rFonts w:ascii="Times New Roman" w:eastAsia="Times New Roman" w:hAnsi="Times New Roman" w:cs="Times New Roman"/>
          <w:color w:val="000000"/>
          <w:sz w:val="24"/>
          <w:szCs w:val="24"/>
        </w:rPr>
        <w:t xml:space="preserve">Execute this time: </w:t>
      </w:r>
      <w:r>
        <w:rPr>
          <w:rFonts w:ascii="Courier New" w:eastAsia="Courier New" w:hAnsi="Courier New" w:cs="Courier New"/>
          <w:sz w:val="22"/>
          <w:szCs w:val="22"/>
        </w:rPr>
        <w:t xml:space="preserve">echo “goodbye world” &gt; </w:t>
      </w:r>
      <w:proofErr w:type="spellStart"/>
      <w:r>
        <w:rPr>
          <w:rFonts w:ascii="Courier New" w:eastAsia="Courier New" w:hAnsi="Courier New" w:cs="Courier New"/>
          <w:sz w:val="22"/>
          <w:szCs w:val="22"/>
        </w:rPr>
        <w:t>misc_child</w:t>
      </w:r>
      <w:proofErr w:type="spellEnd"/>
      <w:r>
        <w:rPr>
          <w:rFonts w:ascii="Courier New" w:eastAsia="Courier New" w:hAnsi="Courier New" w:cs="Courier New"/>
          <w:sz w:val="22"/>
          <w:szCs w:val="22"/>
        </w:rPr>
        <w:t>/echo_output.txt</w:t>
      </w:r>
    </w:p>
    <w:p w14:paraId="7F8D6A8E" w14:textId="77777777" w:rsidR="00DB5F02" w:rsidRDefault="00DB5F02">
      <w:pPr>
        <w:pBdr>
          <w:top w:val="nil"/>
          <w:left w:val="nil"/>
          <w:bottom w:val="nil"/>
          <w:right w:val="nil"/>
          <w:between w:val="nil"/>
        </w:pBdr>
        <w:spacing w:after="0" w:line="240" w:lineRule="auto"/>
        <w:rPr>
          <w:b/>
          <w:color w:val="000000"/>
        </w:rPr>
      </w:pPr>
    </w:p>
    <w:p w14:paraId="6F3DD15A" w14:textId="77777777" w:rsidR="00DB5F02" w:rsidRDefault="00A96409">
      <w:pPr>
        <w:pBdr>
          <w:top w:val="nil"/>
          <w:left w:val="nil"/>
          <w:bottom w:val="nil"/>
          <w:right w:val="nil"/>
          <w:between w:val="nil"/>
        </w:pBdr>
        <w:spacing w:after="0" w:line="240" w:lineRule="auto"/>
        <w:rPr>
          <w:color w:val="000000"/>
        </w:rPr>
      </w:pPr>
      <w:r>
        <w:rPr>
          <w:color w:val="000000"/>
        </w:rPr>
        <w:t xml:space="preserve">Should </w:t>
      </w:r>
      <w:r>
        <w:rPr>
          <w:rFonts w:ascii="Courier New" w:eastAsia="Courier New" w:hAnsi="Courier New" w:cs="Courier New"/>
          <w:sz w:val="22"/>
          <w:szCs w:val="22"/>
        </w:rPr>
        <w:t>goodbye world</w:t>
      </w:r>
      <w:r>
        <w:rPr>
          <w:color w:val="000000"/>
        </w:rPr>
        <w:t xml:space="preserve"> be appended to </w:t>
      </w:r>
      <w:proofErr w:type="spellStart"/>
      <w:r>
        <w:rPr>
          <w:rFonts w:ascii="Courier New" w:eastAsia="Courier New" w:hAnsi="Courier New" w:cs="Courier New"/>
          <w:sz w:val="22"/>
          <w:szCs w:val="22"/>
        </w:rPr>
        <w:t>misc_child</w:t>
      </w:r>
      <w:proofErr w:type="spellEnd"/>
      <w:r>
        <w:rPr>
          <w:rFonts w:ascii="Courier New" w:eastAsia="Courier New" w:hAnsi="Courier New" w:cs="Courier New"/>
          <w:sz w:val="22"/>
          <w:szCs w:val="22"/>
        </w:rPr>
        <w:t>/ echo_output.txt</w:t>
      </w:r>
      <w:r>
        <w:rPr>
          <w:rFonts w:ascii="Times New Roman" w:eastAsia="Times New Roman" w:hAnsi="Times New Roman" w:cs="Times New Roman"/>
          <w:color w:val="000000"/>
          <w:sz w:val="24"/>
          <w:szCs w:val="24"/>
        </w:rPr>
        <w:t xml:space="preserve"> </w:t>
      </w:r>
      <w:r>
        <w:rPr>
          <w:color w:val="000000"/>
        </w:rPr>
        <w:t>or should it replace the existing text?</w:t>
      </w:r>
    </w:p>
    <w:p w14:paraId="31956EFE" w14:textId="77777777" w:rsidR="00DB5F02" w:rsidRDefault="00DB5F02">
      <w:pPr>
        <w:pBdr>
          <w:top w:val="nil"/>
          <w:left w:val="nil"/>
          <w:bottom w:val="nil"/>
          <w:right w:val="nil"/>
          <w:between w:val="nil"/>
        </w:pBdr>
        <w:spacing w:after="0" w:line="240" w:lineRule="auto"/>
        <w:rPr>
          <w:color w:val="000000"/>
        </w:rPr>
      </w:pPr>
    </w:p>
    <w:p w14:paraId="4CCFE582" w14:textId="77777777" w:rsidR="00DB5F02" w:rsidRDefault="00A96409">
      <w:pPr>
        <w:pBdr>
          <w:top w:val="nil"/>
          <w:left w:val="nil"/>
          <w:bottom w:val="nil"/>
          <w:right w:val="nil"/>
          <w:between w:val="nil"/>
        </w:pBdr>
        <w:spacing w:after="0" w:line="240" w:lineRule="auto"/>
        <w:rPr>
          <w:color w:val="000000"/>
        </w:rPr>
      </w:pPr>
      <w:r>
        <w:rPr>
          <w:color w:val="000000"/>
        </w:rPr>
        <w:t xml:space="preserve">Verify that, in fact, the text is replaced, that is, </w:t>
      </w:r>
      <w:r>
        <w:rPr>
          <w:rFonts w:ascii="Courier New" w:eastAsia="Courier New" w:hAnsi="Courier New" w:cs="Courier New"/>
          <w:sz w:val="22"/>
          <w:szCs w:val="22"/>
        </w:rPr>
        <w:t>hello world</w:t>
      </w:r>
      <w:r>
        <w:rPr>
          <w:color w:val="000000"/>
        </w:rPr>
        <w:t xml:space="preserve"> in the file has been replaced with </w:t>
      </w:r>
      <w:r>
        <w:rPr>
          <w:rFonts w:ascii="Courier New" w:eastAsia="Courier New" w:hAnsi="Courier New" w:cs="Courier New"/>
          <w:sz w:val="22"/>
          <w:szCs w:val="22"/>
        </w:rPr>
        <w:t>goodbye world</w:t>
      </w:r>
      <w:r>
        <w:rPr>
          <w:color w:val="000000"/>
        </w:rPr>
        <w:t>.</w:t>
      </w:r>
    </w:p>
    <w:p w14:paraId="5EA480E5" w14:textId="77777777" w:rsidR="00DB5F02" w:rsidRDefault="00DB5F02">
      <w:pPr>
        <w:pBdr>
          <w:top w:val="nil"/>
          <w:left w:val="nil"/>
          <w:bottom w:val="nil"/>
          <w:right w:val="nil"/>
          <w:between w:val="nil"/>
        </w:pBdr>
        <w:spacing w:after="0" w:line="240" w:lineRule="auto"/>
        <w:rPr>
          <w:color w:val="000000"/>
        </w:rPr>
      </w:pPr>
    </w:p>
    <w:p w14:paraId="67F1B4C5" w14:textId="77777777" w:rsidR="00DB5F02" w:rsidRDefault="00A96409">
      <w:pPr>
        <w:pBdr>
          <w:top w:val="nil"/>
          <w:left w:val="nil"/>
          <w:bottom w:val="nil"/>
          <w:right w:val="nil"/>
          <w:between w:val="nil"/>
        </w:pBdr>
        <w:spacing w:after="0" w:line="240" w:lineRule="auto"/>
        <w:rPr>
          <w:color w:val="000000"/>
        </w:rPr>
      </w:pPr>
      <w:r>
        <w:rPr>
          <w:color w:val="000000"/>
        </w:rPr>
        <w:t>When output is redirected with</w:t>
      </w:r>
      <w:r>
        <w:rPr>
          <w:b/>
          <w:color w:val="000000"/>
        </w:rPr>
        <w:t xml:space="preserve"> </w:t>
      </w:r>
      <w:r>
        <w:rPr>
          <w:color w:val="000000"/>
        </w:rPr>
        <w:t>&gt; to a file in a command, the current contents of the file are deleted before feeding the output of the command to the file.</w:t>
      </w:r>
    </w:p>
    <w:p w14:paraId="3EB0D2C4" w14:textId="77777777" w:rsidR="00DB5F02" w:rsidRDefault="00DB5F02">
      <w:pPr>
        <w:pBdr>
          <w:top w:val="nil"/>
          <w:left w:val="nil"/>
          <w:bottom w:val="nil"/>
          <w:right w:val="nil"/>
          <w:between w:val="nil"/>
        </w:pBdr>
        <w:spacing w:after="0" w:line="240" w:lineRule="auto"/>
        <w:rPr>
          <w:color w:val="000000"/>
        </w:rPr>
      </w:pPr>
    </w:p>
    <w:p w14:paraId="209283F2" w14:textId="77777777" w:rsidR="00DB5F02" w:rsidRDefault="00A96409">
      <w:pPr>
        <w:pBdr>
          <w:top w:val="nil"/>
          <w:left w:val="nil"/>
          <w:bottom w:val="nil"/>
          <w:right w:val="nil"/>
          <w:between w:val="nil"/>
        </w:pBdr>
        <w:spacing w:after="0" w:line="240" w:lineRule="auto"/>
        <w:rPr>
          <w:color w:val="000000"/>
        </w:rPr>
      </w:pPr>
      <w:r>
        <w:rPr>
          <w:color w:val="000000"/>
        </w:rPr>
        <w:t xml:space="preserve">The </w:t>
      </w:r>
      <w:r>
        <w:rPr>
          <w:b/>
          <w:color w:val="000000"/>
        </w:rPr>
        <w:t xml:space="preserve">&gt;&gt; </w:t>
      </w:r>
      <w:r>
        <w:rPr>
          <w:color w:val="000000"/>
        </w:rPr>
        <w:t>directive can be used to append rather than replace redirected standard output to a file.</w:t>
      </w:r>
    </w:p>
    <w:p w14:paraId="2FDC8D1E" w14:textId="77777777" w:rsidR="00DB5F02" w:rsidRDefault="00DB5F02">
      <w:pPr>
        <w:pBdr>
          <w:top w:val="nil"/>
          <w:left w:val="nil"/>
          <w:bottom w:val="nil"/>
          <w:right w:val="nil"/>
          <w:between w:val="nil"/>
        </w:pBdr>
        <w:spacing w:after="0" w:line="240" w:lineRule="auto"/>
        <w:rPr>
          <w:color w:val="000000"/>
        </w:rPr>
      </w:pPr>
    </w:p>
    <w:p w14:paraId="3B1E8633"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echo “hello world” &gt;&gt; </w:t>
      </w:r>
      <w:proofErr w:type="spellStart"/>
      <w:r>
        <w:rPr>
          <w:rFonts w:ascii="Courier New" w:eastAsia="Courier New" w:hAnsi="Courier New" w:cs="Courier New"/>
          <w:color w:val="000000"/>
          <w:sz w:val="22"/>
          <w:szCs w:val="22"/>
        </w:rPr>
        <w:t>misc_child</w:t>
      </w:r>
      <w:proofErr w:type="spellEnd"/>
      <w:r>
        <w:rPr>
          <w:rFonts w:ascii="Courier New" w:eastAsia="Courier New" w:hAnsi="Courier New" w:cs="Courier New"/>
          <w:color w:val="000000"/>
          <w:sz w:val="22"/>
          <w:szCs w:val="22"/>
        </w:rPr>
        <w:t>/echo_output.txt</w:t>
      </w:r>
    </w:p>
    <w:p w14:paraId="1D0F2540" w14:textId="77777777" w:rsidR="00DB5F02" w:rsidRDefault="00DB5F02">
      <w:pPr>
        <w:pBdr>
          <w:top w:val="nil"/>
          <w:left w:val="nil"/>
          <w:bottom w:val="nil"/>
          <w:right w:val="nil"/>
          <w:between w:val="nil"/>
        </w:pBdr>
        <w:spacing w:after="0" w:line="240" w:lineRule="auto"/>
        <w:rPr>
          <w:color w:val="000000"/>
        </w:rPr>
      </w:pPr>
    </w:p>
    <w:p w14:paraId="6914D01B" w14:textId="77777777" w:rsidR="00DB5F02" w:rsidRDefault="00A96409">
      <w:pPr>
        <w:pBdr>
          <w:top w:val="nil"/>
          <w:left w:val="nil"/>
          <w:bottom w:val="nil"/>
          <w:right w:val="nil"/>
          <w:between w:val="nil"/>
        </w:pBdr>
        <w:spacing w:after="0" w:line="240" w:lineRule="auto"/>
        <w:rPr>
          <w:color w:val="000000"/>
        </w:rPr>
      </w:pPr>
      <w:r>
        <w:rPr>
          <w:color w:val="000000"/>
        </w:rPr>
        <w:t xml:space="preserve">Verify that the argument to </w:t>
      </w:r>
      <w:r>
        <w:rPr>
          <w:rFonts w:ascii="Courier New" w:eastAsia="Courier New" w:hAnsi="Courier New" w:cs="Courier New"/>
          <w:sz w:val="22"/>
          <w:szCs w:val="22"/>
        </w:rPr>
        <w:t>echo</w:t>
      </w:r>
      <w:r>
        <w:rPr>
          <w:color w:val="000000"/>
        </w:rPr>
        <w:t xml:space="preserve"> is now appended to the file and the file now has </w:t>
      </w:r>
      <w:r>
        <w:rPr>
          <w:rFonts w:ascii="Courier New" w:eastAsia="Courier New" w:hAnsi="Courier New" w:cs="Courier New"/>
          <w:sz w:val="22"/>
          <w:szCs w:val="22"/>
        </w:rPr>
        <w:t>hello world</w:t>
      </w:r>
      <w:r>
        <w:rPr>
          <w:color w:val="000000"/>
        </w:rPr>
        <w:t xml:space="preserve"> appended to </w:t>
      </w:r>
      <w:r>
        <w:rPr>
          <w:rFonts w:ascii="Courier New" w:eastAsia="Courier New" w:hAnsi="Courier New" w:cs="Courier New"/>
          <w:sz w:val="22"/>
          <w:szCs w:val="22"/>
        </w:rPr>
        <w:t>goodbye world</w:t>
      </w:r>
      <w:r>
        <w:rPr>
          <w:b/>
          <w:color w:val="000000"/>
        </w:rPr>
        <w:t>.</w:t>
      </w:r>
    </w:p>
    <w:p w14:paraId="5E807D10" w14:textId="77777777" w:rsidR="00DB5F02" w:rsidRDefault="00A96409">
      <w:pPr>
        <w:pStyle w:val="Heading2"/>
      </w:pPr>
      <w:r>
        <w:t>Star Expansion*</w:t>
      </w:r>
    </w:p>
    <w:p w14:paraId="024AC62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Suppose we wanted to concatenate all files in the </w:t>
      </w:r>
      <w:proofErr w:type="spellStart"/>
      <w:r>
        <w:rPr>
          <w:rFonts w:ascii="Courier New" w:eastAsia="Courier New" w:hAnsi="Courier New" w:cs="Courier New"/>
          <w:sz w:val="22"/>
          <w:szCs w:val="22"/>
        </w:rPr>
        <w:t>misc</w:t>
      </w:r>
      <w:proofErr w:type="spellEnd"/>
      <w:r>
        <w:rPr>
          <w:rFonts w:ascii="Times New Roman" w:eastAsia="Times New Roman" w:hAnsi="Times New Roman" w:cs="Times New Roman"/>
          <w:color w:val="000000"/>
          <w:sz w:val="24"/>
          <w:szCs w:val="24"/>
        </w:rPr>
        <w:t xml:space="preserve"> directory. We can of course list all files in the </w:t>
      </w:r>
      <w:r>
        <w:rPr>
          <w:rFonts w:ascii="Courier New" w:eastAsia="Courier New" w:hAnsi="Courier New" w:cs="Courier New"/>
          <w:sz w:val="22"/>
          <w:szCs w:val="22"/>
        </w:rPr>
        <w:t>cat</w:t>
      </w:r>
      <w:r>
        <w:rPr>
          <w:rFonts w:ascii="Times New Roman" w:eastAsia="Times New Roman" w:hAnsi="Times New Roman" w:cs="Times New Roman"/>
          <w:color w:val="000000"/>
          <w:sz w:val="24"/>
          <w:szCs w:val="24"/>
        </w:rPr>
        <w:t xml:space="preserve"> command:</w:t>
      </w:r>
    </w:p>
    <w:p w14:paraId="09A16D64"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cat hello.txt goodbye.txt hello_goodbye.txt </w:t>
      </w:r>
      <w:proofErr w:type="spellStart"/>
      <w:r>
        <w:rPr>
          <w:rFonts w:ascii="Courier New" w:eastAsia="Courier New" w:hAnsi="Courier New" w:cs="Courier New"/>
          <w:color w:val="000000"/>
          <w:sz w:val="22"/>
          <w:szCs w:val="22"/>
        </w:rPr>
        <w:t>ls.out</w:t>
      </w:r>
      <w:proofErr w:type="spellEnd"/>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cat</w:t>
      </w:r>
      <w:proofErr w:type="gramEnd"/>
    </w:p>
    <w:p w14:paraId="10EE3BEC"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would be nice if we could provide the directory as an argument, but </w:t>
      </w:r>
      <w:r>
        <w:rPr>
          <w:rFonts w:ascii="Courier New" w:eastAsia="Courier New" w:hAnsi="Courier New" w:cs="Courier New"/>
          <w:sz w:val="22"/>
          <w:szCs w:val="22"/>
        </w:rPr>
        <w:t>cat</w:t>
      </w:r>
      <w:r>
        <w:rPr>
          <w:rFonts w:ascii="Times New Roman" w:eastAsia="Times New Roman" w:hAnsi="Times New Roman" w:cs="Times New Roman"/>
          <w:color w:val="000000"/>
          <w:sz w:val="24"/>
          <w:szCs w:val="24"/>
        </w:rPr>
        <w:t xml:space="preserve"> ignores a directory argument.</w:t>
      </w:r>
    </w:p>
    <w:p w14:paraId="1E7D85B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Fortunately, bash allows the name of a directory to be followed by a shorthand, the star symbol (*), which stands for all children of the named directory. </w:t>
      </w:r>
    </w:p>
    <w:p w14:paraId="5080C3B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Enter: </w:t>
      </w:r>
      <w:r>
        <w:rPr>
          <w:rFonts w:ascii="Courier New" w:eastAsia="Courier New" w:hAnsi="Courier New" w:cs="Courier New"/>
          <w:sz w:val="22"/>
          <w:szCs w:val="22"/>
        </w:rPr>
        <w:t>cat ~/Bash/</w:t>
      </w:r>
      <w:proofErr w:type="spellStart"/>
      <w:r>
        <w:rPr>
          <w:rFonts w:ascii="Courier New" w:eastAsia="Courier New" w:hAnsi="Courier New" w:cs="Courier New"/>
          <w:sz w:val="22"/>
          <w:szCs w:val="22"/>
        </w:rPr>
        <w:t>misc</w:t>
      </w:r>
      <w:proofErr w:type="spellEnd"/>
      <w:r>
        <w:rPr>
          <w:rFonts w:ascii="Courier New" w:eastAsia="Courier New" w:hAnsi="Courier New" w:cs="Courier New"/>
          <w:sz w:val="22"/>
          <w:szCs w:val="22"/>
        </w:rPr>
        <w:t>/*</w:t>
      </w:r>
    </w:p>
    <w:p w14:paraId="76E23FE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output will show that this command is equivalent to the above </w:t>
      </w:r>
      <w:r>
        <w:rPr>
          <w:rFonts w:ascii="Courier New" w:eastAsia="Courier New" w:hAnsi="Courier New" w:cs="Courier New"/>
          <w:sz w:val="22"/>
          <w:szCs w:val="22"/>
        </w:rPr>
        <w:t>cat</w:t>
      </w:r>
      <w:r>
        <w:rPr>
          <w:rFonts w:ascii="Times New Roman" w:eastAsia="Times New Roman" w:hAnsi="Times New Roman" w:cs="Times New Roman"/>
          <w:color w:val="000000"/>
          <w:sz w:val="24"/>
          <w:szCs w:val="24"/>
        </w:rPr>
        <w:t xml:space="preserve"> command. </w:t>
      </w:r>
    </w:p>
    <w:p w14:paraId="60BB5ED5"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Enter: </w:t>
      </w:r>
      <w:r>
        <w:rPr>
          <w:rFonts w:ascii="Times New Roman" w:eastAsia="Times New Roman" w:hAnsi="Times New Roman" w:cs="Times New Roman"/>
          <w:b/>
          <w:color w:val="000000"/>
          <w:sz w:val="24"/>
          <w:szCs w:val="24"/>
        </w:rPr>
        <w:t xml:space="preserve"> </w:t>
      </w:r>
      <w:r>
        <w:rPr>
          <w:rFonts w:ascii="Courier New" w:eastAsia="Courier New" w:hAnsi="Courier New" w:cs="Courier New"/>
          <w:sz w:val="22"/>
          <w:szCs w:val="22"/>
        </w:rPr>
        <w:t>cat *</w:t>
      </w:r>
    </w:p>
    <w:p w14:paraId="0F31F56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output will show that this command is also equivalent to the above two cat commands. If no directory appears before the star symbol, then the current directory is assumed.</w:t>
      </w:r>
    </w:p>
    <w:p w14:paraId="0AA0836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Enter: </w:t>
      </w:r>
      <w:r>
        <w:rPr>
          <w:rFonts w:ascii="Courier New" w:eastAsia="Courier New" w:hAnsi="Courier New" w:cs="Courier New"/>
          <w:sz w:val="22"/>
          <w:szCs w:val="22"/>
        </w:rPr>
        <w:t>cat *.txt</w:t>
      </w:r>
    </w:p>
    <w:p w14:paraId="4ADED4F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Only the files whose names end with the </w:t>
      </w:r>
      <w:r>
        <w:rPr>
          <w:rFonts w:ascii="Courier New" w:eastAsia="Courier New" w:hAnsi="Courier New" w:cs="Courier New"/>
          <w:sz w:val="22"/>
          <w:szCs w:val="22"/>
        </w:rPr>
        <w:t>.txt</w:t>
      </w:r>
      <w:r>
        <w:rPr>
          <w:rFonts w:ascii="Times New Roman" w:eastAsia="Times New Roman" w:hAnsi="Times New Roman" w:cs="Times New Roman"/>
          <w:color w:val="000000"/>
          <w:sz w:val="24"/>
          <w:szCs w:val="24"/>
        </w:rPr>
        <w:t xml:space="preserve"> suffix will be displayed. Thus </w:t>
      </w:r>
      <w:proofErr w:type="spellStart"/>
      <w:r>
        <w:rPr>
          <w:rFonts w:ascii="Courier New" w:eastAsia="Courier New" w:hAnsi="Courier New" w:cs="Courier New"/>
          <w:sz w:val="22"/>
          <w:szCs w:val="22"/>
        </w:rPr>
        <w:t>cat.out</w:t>
      </w:r>
      <w:proofErr w:type="spellEnd"/>
      <w:r>
        <w:rPr>
          <w:rFonts w:ascii="Times New Roman" w:eastAsia="Times New Roman" w:hAnsi="Times New Roman" w:cs="Times New Roman"/>
          <w:color w:val="000000"/>
          <w:sz w:val="24"/>
          <w:szCs w:val="24"/>
        </w:rPr>
        <w:t xml:space="preserve"> will not be displayed.</w:t>
      </w:r>
    </w:p>
    <w:p w14:paraId="619D2F45"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Execute: </w:t>
      </w:r>
      <w:r>
        <w:rPr>
          <w:rFonts w:ascii="Courier New" w:eastAsia="Courier New" w:hAnsi="Courier New" w:cs="Courier New"/>
          <w:sz w:val="22"/>
          <w:szCs w:val="22"/>
        </w:rPr>
        <w:t>cat hello*</w:t>
      </w:r>
    </w:p>
    <w:p w14:paraId="662B499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Only the files whose names begin with </w:t>
      </w:r>
      <w:r>
        <w:rPr>
          <w:rFonts w:ascii="Courier New" w:eastAsia="Courier New" w:hAnsi="Courier New" w:cs="Courier New"/>
          <w:sz w:val="22"/>
          <w:szCs w:val="22"/>
        </w:rPr>
        <w:t>hello</w:t>
      </w:r>
      <w:r>
        <w:rPr>
          <w:rFonts w:ascii="Times New Roman" w:eastAsia="Times New Roman" w:hAnsi="Times New Roman" w:cs="Times New Roman"/>
          <w:color w:val="000000"/>
          <w:sz w:val="24"/>
          <w:szCs w:val="24"/>
        </w:rPr>
        <w:t xml:space="preserve"> will be displayed. Thus, </w:t>
      </w:r>
      <w:r>
        <w:rPr>
          <w:rFonts w:ascii="Courier New" w:eastAsia="Courier New" w:hAnsi="Courier New" w:cs="Courier New"/>
          <w:sz w:val="22"/>
          <w:szCs w:val="22"/>
        </w:rPr>
        <w:t>goodbye.txt</w:t>
      </w:r>
      <w:r>
        <w:rPr>
          <w:rFonts w:ascii="Times New Roman" w:eastAsia="Times New Roman" w:hAnsi="Times New Roman" w:cs="Times New Roman"/>
          <w:color w:val="000000"/>
          <w:sz w:val="24"/>
          <w:szCs w:val="24"/>
        </w:rPr>
        <w:t xml:space="preserve"> will not be displayed but </w:t>
      </w:r>
      <w:proofErr w:type="spellStart"/>
      <w:proofErr w:type="gramStart"/>
      <w:r>
        <w:rPr>
          <w:rFonts w:ascii="Courier New" w:eastAsia="Courier New" w:hAnsi="Courier New" w:cs="Courier New"/>
          <w:sz w:val="22"/>
          <w:szCs w:val="22"/>
        </w:rPr>
        <w:t>hello.echo</w:t>
      </w:r>
      <w:proofErr w:type="spellEnd"/>
      <w:proofErr w:type="gramEnd"/>
      <w:r>
        <w:rPr>
          <w:rFonts w:ascii="Times New Roman" w:eastAsia="Times New Roman" w:hAnsi="Times New Roman" w:cs="Times New Roman"/>
          <w:color w:val="000000"/>
          <w:sz w:val="24"/>
          <w:szCs w:val="24"/>
        </w:rPr>
        <w:t xml:space="preserve"> will be displayed.</w:t>
      </w:r>
    </w:p>
    <w:p w14:paraId="25B3632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Execute: </w:t>
      </w:r>
      <w:r>
        <w:rPr>
          <w:rFonts w:ascii="Courier New" w:eastAsia="Courier New" w:hAnsi="Courier New" w:cs="Courier New"/>
          <w:sz w:val="22"/>
          <w:szCs w:val="22"/>
        </w:rPr>
        <w:t>cat hello*.txt</w:t>
      </w:r>
    </w:p>
    <w:p w14:paraId="6DEE95B8"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Only the files whose names begin with </w:t>
      </w:r>
      <w:r>
        <w:rPr>
          <w:rFonts w:ascii="Courier New" w:eastAsia="Courier New" w:hAnsi="Courier New" w:cs="Courier New"/>
          <w:sz w:val="22"/>
          <w:szCs w:val="22"/>
        </w:rPr>
        <w:t>hello</w:t>
      </w:r>
      <w:r>
        <w:rPr>
          <w:rFonts w:ascii="Times New Roman" w:eastAsia="Times New Roman" w:hAnsi="Times New Roman" w:cs="Times New Roman"/>
          <w:color w:val="000000"/>
          <w:sz w:val="24"/>
          <w:szCs w:val="24"/>
        </w:rPr>
        <w:t xml:space="preserve"> and end with </w:t>
      </w:r>
      <w:r>
        <w:rPr>
          <w:rFonts w:ascii="Courier New" w:eastAsia="Courier New" w:hAnsi="Courier New" w:cs="Courier New"/>
          <w:sz w:val="22"/>
          <w:szCs w:val="22"/>
        </w:rPr>
        <w:t>.txt</w:t>
      </w:r>
      <w:r>
        <w:rPr>
          <w:rFonts w:ascii="Times New Roman" w:eastAsia="Times New Roman" w:hAnsi="Times New Roman" w:cs="Times New Roman"/>
          <w:color w:val="000000"/>
          <w:sz w:val="24"/>
          <w:szCs w:val="24"/>
        </w:rPr>
        <w:t xml:space="preserve"> will be displayed. </w:t>
      </w:r>
    </w:p>
    <w:p w14:paraId="74F29E8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proofErr w:type="gramStart"/>
      <w:r>
        <w:rPr>
          <w:rFonts w:ascii="Times New Roman" w:eastAsia="Times New Roman" w:hAnsi="Times New Roman" w:cs="Times New Roman"/>
          <w:color w:val="000000"/>
          <w:sz w:val="24"/>
          <w:szCs w:val="24"/>
        </w:rPr>
        <w:t>general</w:t>
      </w:r>
      <w:proofErr w:type="gramEnd"/>
      <w:r>
        <w:rPr>
          <w:rFonts w:ascii="Times New Roman" w:eastAsia="Times New Roman" w:hAnsi="Times New Roman" w:cs="Times New Roman"/>
          <w:color w:val="000000"/>
          <w:sz w:val="24"/>
          <w:szCs w:val="24"/>
        </w:rPr>
        <w:t xml:space="preserve"> * can be preceded or followed with any prefix and/or suffix, and only files in whose names have that prefix and/or suffix will be provided as arguments to the application executed.</w:t>
      </w:r>
    </w:p>
    <w:p w14:paraId="1AB90726"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 expansion is done by bash, and thus applies to all operations invoked from bash. The operation is unaware that * was used. It just sees the expanded names.</w:t>
      </w:r>
    </w:p>
    <w:p w14:paraId="47540FC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Execute:</w:t>
      </w:r>
      <w:r>
        <w:rPr>
          <w:rFonts w:ascii="Times New Roman" w:eastAsia="Times New Roman" w:hAnsi="Times New Roman" w:cs="Times New Roman"/>
          <w:b/>
          <w:color w:val="000000"/>
          <w:sz w:val="24"/>
          <w:szCs w:val="24"/>
        </w:rPr>
        <w:t xml:space="preserve"> </w:t>
      </w:r>
      <w:r>
        <w:rPr>
          <w:rFonts w:ascii="Courier New" w:eastAsia="Courier New" w:hAnsi="Courier New" w:cs="Courier New"/>
          <w:sz w:val="22"/>
          <w:szCs w:val="22"/>
        </w:rPr>
        <w:t>ls –l ~/*.log</w:t>
      </w:r>
    </w:p>
    <w:p w14:paraId="7EED1582"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is preceded with a name of the home directory this time, </w:t>
      </w:r>
      <w:r>
        <w:rPr>
          <w:rFonts w:ascii="Courier New" w:eastAsia="Courier New" w:hAnsi="Courier New" w:cs="Courier New"/>
          <w:sz w:val="22"/>
          <w:szCs w:val="22"/>
        </w:rPr>
        <w:t>ls</w:t>
      </w:r>
      <w:r>
        <w:rPr>
          <w:rFonts w:ascii="Times New Roman" w:eastAsia="Times New Roman" w:hAnsi="Times New Roman" w:cs="Times New Roman"/>
          <w:color w:val="000000"/>
          <w:sz w:val="24"/>
          <w:szCs w:val="24"/>
        </w:rPr>
        <w:t xml:space="preserve"> gets the list of all file names in the home directory ending with the </w:t>
      </w:r>
      <w:r>
        <w:rPr>
          <w:rFonts w:ascii="Courier New" w:eastAsia="Courier New" w:hAnsi="Courier New" w:cs="Courier New"/>
          <w:sz w:val="22"/>
          <w:szCs w:val="22"/>
        </w:rPr>
        <w:t>.log</w:t>
      </w:r>
      <w:r>
        <w:rPr>
          <w:rFonts w:ascii="Times New Roman" w:eastAsia="Times New Roman" w:hAnsi="Times New Roman" w:cs="Times New Roman"/>
          <w:color w:val="000000"/>
          <w:sz w:val="24"/>
          <w:szCs w:val="24"/>
        </w:rPr>
        <w:t xml:space="preserve"> suffix. This list does not include the names of subdirectories of the home directory, nor the names of other files in the home directories. </w:t>
      </w:r>
      <w:r>
        <w:rPr>
          <w:rFonts w:ascii="Courier New" w:eastAsia="Courier New" w:hAnsi="Courier New" w:cs="Courier New"/>
          <w:sz w:val="22"/>
          <w:szCs w:val="22"/>
        </w:rPr>
        <w:t>ls</w:t>
      </w:r>
      <w:r>
        <w:rPr>
          <w:rFonts w:ascii="Times New Roman" w:eastAsia="Times New Roman" w:hAnsi="Times New Roman" w:cs="Times New Roman"/>
          <w:color w:val="000000"/>
          <w:sz w:val="24"/>
          <w:szCs w:val="24"/>
        </w:rPr>
        <w:t xml:space="preserve"> then shows the properties of each of the named files. </w:t>
      </w:r>
    </w:p>
    <w:p w14:paraId="685F177B"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ourier New" w:eastAsia="Courier New" w:hAnsi="Courier New" w:cs="Courier New"/>
          <w:sz w:val="22"/>
          <w:szCs w:val="22"/>
        </w:rPr>
        <w:t>echo</w:t>
      </w:r>
      <w:r>
        <w:rPr>
          <w:rFonts w:ascii="Times New Roman" w:eastAsia="Times New Roman" w:hAnsi="Times New Roman" w:cs="Times New Roman"/>
          <w:color w:val="000000"/>
          <w:sz w:val="24"/>
          <w:szCs w:val="24"/>
        </w:rPr>
        <w:t xml:space="preserve"> is particularly useful to understand how * expansion works.</w:t>
      </w:r>
    </w:p>
    <w:p w14:paraId="2314C23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Enter</w:t>
      </w:r>
      <w:r>
        <w:rPr>
          <w:rFonts w:ascii="Times New Roman" w:eastAsia="Times New Roman" w:hAnsi="Times New Roman" w:cs="Times New Roman"/>
          <w:b/>
          <w:color w:val="000000"/>
          <w:sz w:val="24"/>
          <w:szCs w:val="24"/>
        </w:rPr>
        <w:t xml:space="preserve">: </w:t>
      </w:r>
      <w:r>
        <w:rPr>
          <w:rFonts w:ascii="Courier New" w:eastAsia="Courier New" w:hAnsi="Courier New" w:cs="Courier New"/>
          <w:sz w:val="22"/>
          <w:szCs w:val="22"/>
        </w:rPr>
        <w:t>echo *</w:t>
      </w:r>
    </w:p>
    <w:p w14:paraId="6E6CA853"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standard output will show that bash expands the * argument to an argument list that contains the names of all children in the current directory. </w:t>
      </w:r>
      <w:r>
        <w:rPr>
          <w:rFonts w:ascii="Courier New" w:eastAsia="Courier New" w:hAnsi="Courier New" w:cs="Courier New"/>
          <w:sz w:val="22"/>
          <w:szCs w:val="22"/>
        </w:rPr>
        <w:t>echo</w:t>
      </w:r>
      <w:r>
        <w:rPr>
          <w:rFonts w:ascii="Times New Roman" w:eastAsia="Times New Roman" w:hAnsi="Times New Roman" w:cs="Times New Roman"/>
          <w:color w:val="000000"/>
          <w:sz w:val="24"/>
          <w:szCs w:val="24"/>
        </w:rPr>
        <w:t xml:space="preserve"> then simply echoes or displays the expanded argument </w:t>
      </w:r>
      <w:proofErr w:type="gramStart"/>
      <w:r>
        <w:rPr>
          <w:rFonts w:ascii="Times New Roman" w:eastAsia="Times New Roman" w:hAnsi="Times New Roman" w:cs="Times New Roman"/>
          <w:color w:val="000000"/>
          <w:sz w:val="24"/>
          <w:szCs w:val="24"/>
        </w:rPr>
        <w:t>list, and</w:t>
      </w:r>
      <w:proofErr w:type="gramEnd"/>
      <w:r>
        <w:rPr>
          <w:rFonts w:ascii="Times New Roman" w:eastAsia="Times New Roman" w:hAnsi="Times New Roman" w:cs="Times New Roman"/>
          <w:color w:val="000000"/>
          <w:sz w:val="24"/>
          <w:szCs w:val="24"/>
        </w:rPr>
        <w:t xml:space="preserve"> does not even know it was passed file names.</w:t>
      </w:r>
    </w:p>
    <w:p w14:paraId="5982764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Enter: </w:t>
      </w:r>
      <w:r>
        <w:rPr>
          <w:rFonts w:ascii="Courier New" w:eastAsia="Courier New" w:hAnsi="Courier New" w:cs="Courier New"/>
          <w:sz w:val="22"/>
          <w:szCs w:val="22"/>
        </w:rPr>
        <w:t>echo ~/*.txt</w:t>
      </w:r>
    </w:p>
    <w:p w14:paraId="7CFF906C"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Since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is preceded with a name of the home directory, the standard output shows that </w:t>
      </w:r>
      <w:r>
        <w:rPr>
          <w:rFonts w:ascii="Courier New" w:eastAsia="Courier New" w:hAnsi="Courier New" w:cs="Courier New"/>
          <w:sz w:val="22"/>
          <w:szCs w:val="22"/>
        </w:rPr>
        <w:t>*.txt</w:t>
      </w:r>
      <w:r>
        <w:rPr>
          <w:rFonts w:ascii="Times New Roman" w:eastAsia="Times New Roman" w:hAnsi="Times New Roman" w:cs="Times New Roman"/>
          <w:color w:val="000000"/>
          <w:sz w:val="24"/>
          <w:szCs w:val="24"/>
        </w:rPr>
        <w:t xml:space="preserve"> is expanded to the names of all children of the home directory whose names end with </w:t>
      </w:r>
      <w:r>
        <w:rPr>
          <w:rFonts w:ascii="Courier New" w:eastAsia="Courier New" w:hAnsi="Courier New" w:cs="Courier New"/>
          <w:sz w:val="22"/>
          <w:szCs w:val="22"/>
        </w:rPr>
        <w:t>.txt</w:t>
      </w:r>
      <w:r>
        <w:rPr>
          <w:rFonts w:ascii="Times New Roman" w:eastAsia="Times New Roman" w:hAnsi="Times New Roman" w:cs="Times New Roman"/>
          <w:color w:val="000000"/>
          <w:sz w:val="24"/>
          <w:szCs w:val="24"/>
        </w:rPr>
        <w:t xml:space="preserve">. </w:t>
      </w:r>
    </w:p>
    <w:p w14:paraId="73548641"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0CAF51BE" w14:textId="13EAE506" w:rsidR="00DB5F02" w:rsidDel="00473C50" w:rsidRDefault="00A96409">
      <w:pPr>
        <w:pStyle w:val="Heading2"/>
        <w:rPr>
          <w:del w:id="2030" w:author="Shen, Guning" w:date="2024-03-27T14:38:00Z"/>
        </w:rPr>
      </w:pPr>
      <w:del w:id="2031" w:author="Shen, Guning" w:date="2024-03-27T14:38:00Z">
        <w:r w:rsidDel="00473C50">
          <w:delText>&gt;&gt;  and * Expansion (Post-Quiz)*</w:delText>
        </w:r>
      </w:del>
    </w:p>
    <w:p w14:paraId="3CDFAFAE" w14:textId="5F0EAC66" w:rsidR="00DB5F02" w:rsidDel="00473C50" w:rsidRDefault="00A96409">
      <w:pPr>
        <w:pStyle w:val="Heading2"/>
        <w:rPr>
          <w:del w:id="2032" w:author="Shen, Guning" w:date="2024-03-27T14:38:00Z"/>
        </w:rPr>
      </w:pPr>
      <w:del w:id="2033" w:author="Shen, Guning" w:date="2024-03-27T14:38:00Z">
        <w:r w:rsidDel="00473C50">
          <w:delText>Copying, Moving, Linking, Diffing, Removing Nodes (Pre-Quiz)</w:delText>
        </w:r>
      </w:del>
    </w:p>
    <w:p w14:paraId="6C636EE4" w14:textId="4FB96F59" w:rsidR="00DB5F02" w:rsidDel="00473C50" w:rsidRDefault="00A96409">
      <w:pPr>
        <w:rPr>
          <w:del w:id="2034" w:author="Shen, Guning" w:date="2024-03-27T14:38:00Z"/>
        </w:rPr>
      </w:pPr>
      <w:del w:id="2035" w:author="Shen, Guning" w:date="2024-03-27T14:38:00Z">
        <w:r w:rsidDel="00473C50">
          <w:delText xml:space="preserve">Suppose the current directory is </w:delText>
        </w:r>
        <w:r w:rsidDel="00473C50">
          <w:rPr>
            <w:rFonts w:ascii="Courier New" w:eastAsia="Courier New" w:hAnsi="Courier New" w:cs="Courier New"/>
            <w:sz w:val="22"/>
            <w:szCs w:val="22"/>
          </w:rPr>
          <w:delText>d</w:delText>
        </w:r>
        <w:r w:rsidDel="00473C50">
          <w:delText xml:space="preserve">, and it has child files </w:delText>
        </w:r>
        <w:r w:rsidDel="00473C50">
          <w:rPr>
            <w:rFonts w:ascii="Courier New" w:eastAsia="Courier New" w:hAnsi="Courier New" w:cs="Courier New"/>
            <w:sz w:val="22"/>
            <w:szCs w:val="22"/>
          </w:rPr>
          <w:delText>f1</w:delText>
        </w:r>
        <w:r w:rsidDel="00473C50">
          <w:delText xml:space="preserve"> and </w:delText>
        </w:r>
        <w:r w:rsidDel="00473C50">
          <w:rPr>
            <w:rFonts w:ascii="Courier New" w:eastAsia="Courier New" w:hAnsi="Courier New" w:cs="Courier New"/>
            <w:sz w:val="22"/>
            <w:szCs w:val="22"/>
          </w:rPr>
          <w:delText>f2</w:delText>
        </w:r>
        <w:r w:rsidDel="00473C50">
          <w:rPr>
            <w:b/>
          </w:rPr>
          <w:delText>.</w:delText>
        </w:r>
      </w:del>
    </w:p>
    <w:p w14:paraId="3DA20203" w14:textId="31073C70" w:rsidR="00DB5F02" w:rsidDel="00473C50" w:rsidRDefault="00A96409">
      <w:pPr>
        <w:rPr>
          <w:del w:id="2036" w:author="Shen, Guning" w:date="2024-03-27T14:38:00Z"/>
        </w:rPr>
      </w:pPr>
      <w:del w:id="2037" w:author="Shen, Guning" w:date="2024-03-27T14:38:00Z">
        <w:r w:rsidDel="00473C50">
          <w:delText xml:space="preserve">Assume the following commands are executed in directory </w:delText>
        </w:r>
        <w:r w:rsidDel="00473C50">
          <w:rPr>
            <w:rFonts w:ascii="Courier New" w:eastAsia="Courier New" w:hAnsi="Courier New" w:cs="Courier New"/>
            <w:sz w:val="22"/>
            <w:szCs w:val="22"/>
          </w:rPr>
          <w:delText>d</w:delText>
        </w:r>
        <w:r w:rsidDel="00473C50">
          <w:delText>:</w:delText>
        </w:r>
      </w:del>
    </w:p>
    <w:p w14:paraId="0B33F733" w14:textId="7310B80D" w:rsidR="00DB5F02" w:rsidDel="00473C50" w:rsidRDefault="00A96409">
      <w:pPr>
        <w:pBdr>
          <w:top w:val="nil"/>
          <w:left w:val="nil"/>
          <w:bottom w:val="nil"/>
          <w:right w:val="nil"/>
          <w:between w:val="nil"/>
        </w:pBdr>
        <w:spacing w:after="60" w:line="240" w:lineRule="auto"/>
        <w:rPr>
          <w:del w:id="2038" w:author="Shen, Guning" w:date="2024-03-27T14:38:00Z"/>
          <w:rFonts w:ascii="Courier New" w:eastAsia="Courier New" w:hAnsi="Courier New" w:cs="Courier New"/>
          <w:color w:val="000000"/>
          <w:sz w:val="22"/>
          <w:szCs w:val="22"/>
        </w:rPr>
      </w:pPr>
      <w:del w:id="2039" w:author="Shen, Guning" w:date="2024-03-27T14:38:00Z">
        <w:r w:rsidDel="00473C50">
          <w:rPr>
            <w:rFonts w:ascii="Courier New" w:eastAsia="Courier New" w:hAnsi="Courier New" w:cs="Courier New"/>
            <w:color w:val="000000"/>
            <w:sz w:val="22"/>
            <w:szCs w:val="22"/>
          </w:rPr>
          <w:delText>cp f1 copied_f1</w:delText>
        </w:r>
      </w:del>
    </w:p>
    <w:p w14:paraId="639F054A" w14:textId="1DDF0ABA" w:rsidR="00DB5F02" w:rsidDel="00473C50" w:rsidRDefault="00A96409">
      <w:pPr>
        <w:pBdr>
          <w:top w:val="nil"/>
          <w:left w:val="nil"/>
          <w:bottom w:val="nil"/>
          <w:right w:val="nil"/>
          <w:between w:val="nil"/>
        </w:pBdr>
        <w:spacing w:after="60" w:line="240" w:lineRule="auto"/>
        <w:rPr>
          <w:del w:id="2040" w:author="Shen, Guning" w:date="2024-03-27T14:38:00Z"/>
          <w:rFonts w:ascii="Courier New" w:eastAsia="Courier New" w:hAnsi="Courier New" w:cs="Courier New"/>
          <w:color w:val="000000"/>
          <w:sz w:val="22"/>
          <w:szCs w:val="22"/>
        </w:rPr>
      </w:pPr>
      <w:del w:id="2041" w:author="Shen, Guning" w:date="2024-03-27T14:38:00Z">
        <w:r w:rsidDel="00473C50">
          <w:rPr>
            <w:rFonts w:ascii="Courier New" w:eastAsia="Courier New" w:hAnsi="Courier New" w:cs="Courier New"/>
            <w:color w:val="000000"/>
            <w:sz w:val="22"/>
            <w:szCs w:val="22"/>
          </w:rPr>
          <w:delText>ln –s f1 linked_f1</w:delText>
        </w:r>
      </w:del>
    </w:p>
    <w:p w14:paraId="669AD6B3" w14:textId="18070685" w:rsidR="00DB5F02" w:rsidDel="00473C50" w:rsidRDefault="00A96409">
      <w:pPr>
        <w:pBdr>
          <w:top w:val="nil"/>
          <w:left w:val="nil"/>
          <w:bottom w:val="nil"/>
          <w:right w:val="nil"/>
          <w:between w:val="nil"/>
        </w:pBdr>
        <w:spacing w:after="60" w:line="240" w:lineRule="auto"/>
        <w:rPr>
          <w:del w:id="2042" w:author="Shen, Guning" w:date="2024-03-27T14:38:00Z"/>
          <w:rFonts w:ascii="Courier New" w:eastAsia="Courier New" w:hAnsi="Courier New" w:cs="Courier New"/>
          <w:color w:val="000000"/>
          <w:sz w:val="22"/>
          <w:szCs w:val="22"/>
        </w:rPr>
      </w:pPr>
      <w:del w:id="2043" w:author="Shen, Guning" w:date="2024-03-27T14:38:00Z">
        <w:r w:rsidDel="00473C50">
          <w:rPr>
            <w:rFonts w:ascii="Courier New" w:eastAsia="Courier New" w:hAnsi="Courier New" w:cs="Courier New"/>
            <w:color w:val="000000"/>
            <w:sz w:val="22"/>
            <w:szCs w:val="22"/>
          </w:rPr>
          <w:delText>echo “new text” &gt;&gt; f1</w:delText>
        </w:r>
      </w:del>
    </w:p>
    <w:p w14:paraId="5D2B83AB" w14:textId="6091D184" w:rsidR="00DB5F02" w:rsidDel="00473C50" w:rsidRDefault="00DB5F02">
      <w:pPr>
        <w:rPr>
          <w:del w:id="2044" w:author="Shen, Guning" w:date="2024-03-27T14:38:00Z"/>
          <w:b/>
        </w:rPr>
      </w:pPr>
    </w:p>
    <w:p w14:paraId="69670D83" w14:textId="211C6ACA" w:rsidR="00DB5F02" w:rsidDel="00473C50" w:rsidRDefault="00A96409">
      <w:pPr>
        <w:rPr>
          <w:del w:id="2045" w:author="Shen, Guning" w:date="2024-03-27T14:38:00Z"/>
        </w:rPr>
      </w:pPr>
      <w:del w:id="2046" w:author="Shen, Guning" w:date="2024-03-27T14:38:00Z">
        <w:r w:rsidDel="00473C50">
          <w:delText xml:space="preserve">The command </w:delText>
        </w:r>
        <w:r w:rsidDel="00473C50">
          <w:rPr>
            <w:rFonts w:ascii="Courier New" w:eastAsia="Courier New" w:hAnsi="Courier New" w:cs="Courier New"/>
            <w:sz w:val="22"/>
            <w:szCs w:val="22"/>
          </w:rPr>
          <w:delText>diff f1 copied_f1</w:delText>
        </w:r>
        <w:r w:rsidDel="00473C50">
          <w:rPr>
            <w:b/>
          </w:rPr>
          <w:delText xml:space="preserve"> </w:delText>
        </w:r>
        <w:r w:rsidDel="00473C50">
          <w:delText>will output:</w:delText>
        </w:r>
      </w:del>
    </w:p>
    <w:p w14:paraId="317E44FD" w14:textId="4F489FFB" w:rsidR="00DB5F02" w:rsidDel="00473C50" w:rsidRDefault="00A96409">
      <w:pPr>
        <w:ind w:left="720"/>
        <w:rPr>
          <w:del w:id="2047" w:author="Shen, Guning" w:date="2024-03-27T14:38:00Z"/>
        </w:rPr>
      </w:pPr>
      <w:del w:id="2048" w:author="Shen, Guning" w:date="2024-03-27T14:38:00Z">
        <w:r w:rsidDel="00473C50">
          <w:delText xml:space="preserve">No text, indicating that </w:delText>
        </w:r>
        <w:r w:rsidDel="00473C50">
          <w:rPr>
            <w:rFonts w:ascii="Courier New" w:eastAsia="Courier New" w:hAnsi="Courier New" w:cs="Courier New"/>
            <w:sz w:val="22"/>
            <w:szCs w:val="22"/>
          </w:rPr>
          <w:delText>f1</w:delText>
        </w:r>
        <w:r w:rsidDel="00473C50">
          <w:rPr>
            <w:b/>
          </w:rPr>
          <w:delText xml:space="preserve"> </w:delText>
        </w:r>
        <w:r w:rsidDel="00473C50">
          <w:delText xml:space="preserve">and </w:delText>
        </w:r>
        <w:r w:rsidDel="00473C50">
          <w:rPr>
            <w:rFonts w:ascii="Courier New" w:eastAsia="Courier New" w:hAnsi="Courier New" w:cs="Courier New"/>
            <w:sz w:val="22"/>
            <w:szCs w:val="22"/>
          </w:rPr>
          <w:delText>copied_f1</w:delText>
        </w:r>
        <w:r w:rsidDel="00473C50">
          <w:delText xml:space="preserve"> do not differ</w:delText>
        </w:r>
      </w:del>
    </w:p>
    <w:p w14:paraId="5429750D" w14:textId="55A15347" w:rsidR="00DB5F02" w:rsidDel="00473C50" w:rsidRDefault="00A96409">
      <w:pPr>
        <w:ind w:left="720"/>
        <w:rPr>
          <w:del w:id="2049" w:author="Shen, Guning" w:date="2024-03-27T14:38:00Z"/>
        </w:rPr>
      </w:pPr>
      <w:del w:id="2050" w:author="Shen, Guning" w:date="2024-03-27T14:38:00Z">
        <w:r w:rsidDel="00473C50">
          <w:delText xml:space="preserve">Some text indicating that </w:delText>
        </w:r>
        <w:r w:rsidDel="00473C50">
          <w:rPr>
            <w:rFonts w:ascii="Courier New" w:eastAsia="Courier New" w:hAnsi="Courier New" w:cs="Courier New"/>
            <w:sz w:val="22"/>
            <w:szCs w:val="22"/>
          </w:rPr>
          <w:delText>f1</w:delText>
        </w:r>
        <w:r w:rsidDel="00473C50">
          <w:rPr>
            <w:b/>
          </w:rPr>
          <w:delText xml:space="preserve"> </w:delText>
        </w:r>
        <w:r w:rsidDel="00473C50">
          <w:delText xml:space="preserve">and </w:delText>
        </w:r>
        <w:r w:rsidDel="00473C50">
          <w:rPr>
            <w:rFonts w:ascii="Courier New" w:eastAsia="Courier New" w:hAnsi="Courier New" w:cs="Courier New"/>
            <w:sz w:val="22"/>
            <w:szCs w:val="22"/>
          </w:rPr>
          <w:delText>copied_f1</w:delText>
        </w:r>
        <w:r w:rsidDel="00473C50">
          <w:delText xml:space="preserve"> differ.</w:delText>
        </w:r>
      </w:del>
    </w:p>
    <w:p w14:paraId="557C5714" w14:textId="358B05BA" w:rsidR="00DB5F02" w:rsidDel="00473C50" w:rsidRDefault="00A96409">
      <w:pPr>
        <w:ind w:left="720"/>
        <w:rPr>
          <w:del w:id="2051" w:author="Shen, Guning" w:date="2024-03-27T14:38:00Z"/>
        </w:rPr>
      </w:pPr>
      <w:del w:id="2052" w:author="Shen, Guning" w:date="2024-03-27T14:38:00Z">
        <w:r w:rsidDel="00473C50">
          <w:delText>None of the above</w:delText>
        </w:r>
      </w:del>
    </w:p>
    <w:p w14:paraId="1E256E90" w14:textId="4F88CA46" w:rsidR="00DB5F02" w:rsidDel="00473C50" w:rsidRDefault="00A96409">
      <w:pPr>
        <w:rPr>
          <w:del w:id="2053" w:author="Shen, Guning" w:date="2024-03-27T14:38:00Z"/>
        </w:rPr>
      </w:pPr>
      <w:del w:id="2054" w:author="Shen, Guning" w:date="2024-03-27T14:38:00Z">
        <w:r w:rsidDel="00473C50">
          <w:delText xml:space="preserve">The command </w:delText>
        </w:r>
        <w:r w:rsidDel="00473C50">
          <w:rPr>
            <w:rFonts w:ascii="Courier New" w:eastAsia="Courier New" w:hAnsi="Courier New" w:cs="Courier New"/>
            <w:sz w:val="22"/>
            <w:szCs w:val="22"/>
          </w:rPr>
          <w:delText>diff f1 linked_f1</w:delText>
        </w:r>
        <w:r w:rsidDel="00473C50">
          <w:rPr>
            <w:b/>
          </w:rPr>
          <w:delText xml:space="preserve"> </w:delText>
        </w:r>
        <w:r w:rsidDel="00473C50">
          <w:delText>will output:</w:delText>
        </w:r>
      </w:del>
    </w:p>
    <w:p w14:paraId="1D0F4B0E" w14:textId="43D8B49E" w:rsidR="00DB5F02" w:rsidDel="00473C50" w:rsidRDefault="00A96409">
      <w:pPr>
        <w:ind w:left="720"/>
        <w:rPr>
          <w:del w:id="2055" w:author="Shen, Guning" w:date="2024-03-27T14:38:00Z"/>
        </w:rPr>
      </w:pPr>
      <w:del w:id="2056" w:author="Shen, Guning" w:date="2024-03-27T14:38:00Z">
        <w:r w:rsidDel="00473C50">
          <w:delText xml:space="preserve">No text, indicating that </w:delText>
        </w:r>
        <w:r w:rsidDel="00473C50">
          <w:rPr>
            <w:rFonts w:ascii="Courier New" w:eastAsia="Courier New" w:hAnsi="Courier New" w:cs="Courier New"/>
            <w:sz w:val="22"/>
            <w:szCs w:val="22"/>
          </w:rPr>
          <w:delText>f1</w:delText>
        </w:r>
        <w:r w:rsidDel="00473C50">
          <w:rPr>
            <w:b/>
          </w:rPr>
          <w:delText xml:space="preserve"> </w:delText>
        </w:r>
        <w:r w:rsidDel="00473C50">
          <w:delText xml:space="preserve">and </w:delText>
        </w:r>
        <w:r w:rsidDel="00473C50">
          <w:rPr>
            <w:rFonts w:ascii="Courier New" w:eastAsia="Courier New" w:hAnsi="Courier New" w:cs="Courier New"/>
            <w:sz w:val="22"/>
            <w:szCs w:val="22"/>
          </w:rPr>
          <w:delText>linked_f1</w:delText>
        </w:r>
        <w:r w:rsidDel="00473C50">
          <w:delText xml:space="preserve"> do not differ</w:delText>
        </w:r>
      </w:del>
    </w:p>
    <w:p w14:paraId="6EBF0929" w14:textId="604C69EC" w:rsidR="00DB5F02" w:rsidDel="00473C50" w:rsidRDefault="00A96409">
      <w:pPr>
        <w:ind w:left="720"/>
        <w:rPr>
          <w:del w:id="2057" w:author="Shen, Guning" w:date="2024-03-27T14:38:00Z"/>
        </w:rPr>
      </w:pPr>
      <w:del w:id="2058" w:author="Shen, Guning" w:date="2024-03-27T14:38:00Z">
        <w:r w:rsidDel="00473C50">
          <w:delText xml:space="preserve">Some text indicating that </w:delText>
        </w:r>
        <w:r w:rsidDel="00473C50">
          <w:rPr>
            <w:rFonts w:ascii="Courier New" w:eastAsia="Courier New" w:hAnsi="Courier New" w:cs="Courier New"/>
            <w:sz w:val="22"/>
            <w:szCs w:val="22"/>
          </w:rPr>
          <w:delText>f1</w:delText>
        </w:r>
        <w:r w:rsidDel="00473C50">
          <w:rPr>
            <w:b/>
          </w:rPr>
          <w:delText xml:space="preserve"> </w:delText>
        </w:r>
        <w:r w:rsidDel="00473C50">
          <w:delText xml:space="preserve">and </w:delText>
        </w:r>
        <w:r w:rsidDel="00473C50">
          <w:rPr>
            <w:rFonts w:ascii="Courier New" w:eastAsia="Courier New" w:hAnsi="Courier New" w:cs="Courier New"/>
            <w:sz w:val="22"/>
            <w:szCs w:val="22"/>
          </w:rPr>
          <w:delText>linked_f1</w:delText>
        </w:r>
        <w:r w:rsidDel="00473C50">
          <w:delText xml:space="preserve"> differ.</w:delText>
        </w:r>
      </w:del>
    </w:p>
    <w:p w14:paraId="31CF6920" w14:textId="042E38B8" w:rsidR="00DB5F02" w:rsidDel="00473C50" w:rsidRDefault="00A96409">
      <w:pPr>
        <w:ind w:left="720"/>
        <w:rPr>
          <w:del w:id="2059" w:author="Shen, Guning" w:date="2024-03-27T14:38:00Z"/>
        </w:rPr>
      </w:pPr>
      <w:del w:id="2060" w:author="Shen, Guning" w:date="2024-03-27T14:38:00Z">
        <w:r w:rsidDel="00473C50">
          <w:delText>None of the above</w:delText>
        </w:r>
      </w:del>
    </w:p>
    <w:p w14:paraId="7D00B495" w14:textId="4CE1F309" w:rsidR="00DB5F02" w:rsidDel="00473C50" w:rsidRDefault="00A96409">
      <w:pPr>
        <w:rPr>
          <w:del w:id="2061" w:author="Shen, Guning" w:date="2024-03-27T14:38:00Z"/>
        </w:rPr>
      </w:pPr>
      <w:del w:id="2062" w:author="Shen, Guning" w:date="2024-03-27T14:38:00Z">
        <w:r w:rsidDel="00473C50">
          <w:delText>Now assume the following additional commands are executed in</w:delText>
        </w:r>
        <w:r w:rsidDel="00473C50">
          <w:rPr>
            <w:b/>
          </w:rPr>
          <w:delText xml:space="preserve"> </w:delText>
        </w:r>
        <w:r w:rsidDel="00473C50">
          <w:rPr>
            <w:rFonts w:ascii="Courier New" w:eastAsia="Courier New" w:hAnsi="Courier New" w:cs="Courier New"/>
            <w:sz w:val="22"/>
            <w:szCs w:val="22"/>
          </w:rPr>
          <w:delText>d</w:delText>
        </w:r>
        <w:r w:rsidDel="00473C50">
          <w:delText xml:space="preserve"> and the answer </w:delText>
        </w:r>
        <w:r w:rsidDel="00473C50">
          <w:rPr>
            <w:rFonts w:ascii="Courier New" w:eastAsia="Courier New" w:hAnsi="Courier New" w:cs="Courier New"/>
            <w:sz w:val="22"/>
            <w:szCs w:val="22"/>
          </w:rPr>
          <w:delText>Y</w:delText>
        </w:r>
        <w:r w:rsidDel="00473C50">
          <w:delText xml:space="preserve"> is provided to </w:delText>
        </w:r>
        <w:r w:rsidDel="00473C50">
          <w:rPr>
            <w:rFonts w:ascii="Courier New" w:eastAsia="Courier New" w:hAnsi="Courier New" w:cs="Courier New"/>
            <w:sz w:val="22"/>
            <w:szCs w:val="22"/>
          </w:rPr>
          <w:delText>rm</w:delText>
        </w:r>
        <w:r w:rsidDel="00473C50">
          <w:delText>:</w:delText>
        </w:r>
      </w:del>
    </w:p>
    <w:p w14:paraId="1F1CAEAB" w14:textId="03C5CAEE" w:rsidR="00DB5F02" w:rsidDel="00473C50" w:rsidRDefault="00A96409">
      <w:pPr>
        <w:pBdr>
          <w:top w:val="nil"/>
          <w:left w:val="nil"/>
          <w:bottom w:val="nil"/>
          <w:right w:val="nil"/>
          <w:between w:val="nil"/>
        </w:pBdr>
        <w:spacing w:after="60" w:line="240" w:lineRule="auto"/>
        <w:rPr>
          <w:del w:id="2063" w:author="Shen, Guning" w:date="2024-03-27T14:38:00Z"/>
          <w:rFonts w:ascii="Courier New" w:eastAsia="Courier New" w:hAnsi="Courier New" w:cs="Courier New"/>
          <w:color w:val="000000"/>
          <w:sz w:val="22"/>
          <w:szCs w:val="22"/>
        </w:rPr>
      </w:pPr>
      <w:del w:id="2064" w:author="Shen, Guning" w:date="2024-03-27T14:38:00Z">
        <w:r w:rsidDel="00473C50">
          <w:rPr>
            <w:rFonts w:ascii="Courier New" w:eastAsia="Courier New" w:hAnsi="Courier New" w:cs="Courier New"/>
            <w:color w:val="000000"/>
            <w:sz w:val="22"/>
            <w:szCs w:val="22"/>
          </w:rPr>
          <w:delText>rm f1</w:delText>
        </w:r>
      </w:del>
    </w:p>
    <w:p w14:paraId="2A659763" w14:textId="591B6D18" w:rsidR="00DB5F02" w:rsidDel="00473C50" w:rsidRDefault="00A96409">
      <w:pPr>
        <w:pBdr>
          <w:top w:val="nil"/>
          <w:left w:val="nil"/>
          <w:bottom w:val="nil"/>
          <w:right w:val="nil"/>
          <w:between w:val="nil"/>
        </w:pBdr>
        <w:spacing w:after="60" w:line="240" w:lineRule="auto"/>
        <w:rPr>
          <w:del w:id="2065" w:author="Shen, Guning" w:date="2024-03-27T14:38:00Z"/>
          <w:rFonts w:ascii="Courier New" w:eastAsia="Courier New" w:hAnsi="Courier New" w:cs="Courier New"/>
          <w:color w:val="000000"/>
          <w:sz w:val="22"/>
          <w:szCs w:val="22"/>
        </w:rPr>
      </w:pPr>
      <w:del w:id="2066" w:author="Shen, Guning" w:date="2024-03-27T14:38:00Z">
        <w:r w:rsidDel="00473C50">
          <w:rPr>
            <w:rFonts w:ascii="Courier New" w:eastAsia="Courier New" w:hAnsi="Courier New" w:cs="Courier New"/>
            <w:color w:val="000000"/>
            <w:sz w:val="22"/>
            <w:szCs w:val="22"/>
          </w:rPr>
          <w:delText>mv f2 f1</w:delText>
        </w:r>
      </w:del>
    </w:p>
    <w:p w14:paraId="166D6C76" w14:textId="0C35226A" w:rsidR="00DB5F02" w:rsidDel="00473C50" w:rsidRDefault="00DB5F02">
      <w:pPr>
        <w:rPr>
          <w:del w:id="2067" w:author="Shen, Guning" w:date="2024-03-27T14:38:00Z"/>
        </w:rPr>
      </w:pPr>
    </w:p>
    <w:p w14:paraId="7EE6A6E2" w14:textId="0AFC62DC" w:rsidR="00DB5F02" w:rsidDel="00473C50" w:rsidRDefault="00A96409">
      <w:pPr>
        <w:rPr>
          <w:del w:id="2068" w:author="Shen, Guning" w:date="2024-03-27T14:38:00Z"/>
        </w:rPr>
      </w:pPr>
      <w:del w:id="2069" w:author="Shen, Guning" w:date="2024-03-27T14:38:00Z">
        <w:r w:rsidDel="00473C50">
          <w:delText xml:space="preserve">The command </w:delText>
        </w:r>
        <w:r w:rsidDel="00473C50">
          <w:rPr>
            <w:rFonts w:ascii="Courier New" w:eastAsia="Courier New" w:hAnsi="Courier New" w:cs="Courier New"/>
            <w:sz w:val="22"/>
            <w:szCs w:val="22"/>
          </w:rPr>
          <w:delText>diff f1 copied_f1</w:delText>
        </w:r>
        <w:r w:rsidDel="00473C50">
          <w:rPr>
            <w:b/>
          </w:rPr>
          <w:delText xml:space="preserve"> </w:delText>
        </w:r>
        <w:r w:rsidDel="00473C50">
          <w:delText>will output:</w:delText>
        </w:r>
      </w:del>
    </w:p>
    <w:p w14:paraId="719D18E5" w14:textId="46B9B562" w:rsidR="00DB5F02" w:rsidDel="00473C50" w:rsidRDefault="00A96409">
      <w:pPr>
        <w:ind w:left="720"/>
        <w:rPr>
          <w:del w:id="2070" w:author="Shen, Guning" w:date="2024-03-27T14:38:00Z"/>
        </w:rPr>
      </w:pPr>
      <w:del w:id="2071" w:author="Shen, Guning" w:date="2024-03-27T14:38:00Z">
        <w:r w:rsidDel="00473C50">
          <w:delText xml:space="preserve">No text, indicating that </w:delText>
        </w:r>
        <w:r w:rsidDel="00473C50">
          <w:rPr>
            <w:rFonts w:ascii="Courier New" w:eastAsia="Courier New" w:hAnsi="Courier New" w:cs="Courier New"/>
            <w:sz w:val="22"/>
            <w:szCs w:val="22"/>
          </w:rPr>
          <w:delText>f1</w:delText>
        </w:r>
        <w:r w:rsidDel="00473C50">
          <w:rPr>
            <w:b/>
          </w:rPr>
          <w:delText xml:space="preserve"> </w:delText>
        </w:r>
        <w:r w:rsidDel="00473C50">
          <w:delText xml:space="preserve">and </w:delText>
        </w:r>
        <w:r w:rsidDel="00473C50">
          <w:rPr>
            <w:rFonts w:ascii="Courier New" w:eastAsia="Courier New" w:hAnsi="Courier New" w:cs="Courier New"/>
            <w:sz w:val="22"/>
            <w:szCs w:val="22"/>
          </w:rPr>
          <w:delText>copied_f1</w:delText>
        </w:r>
        <w:r w:rsidDel="00473C50">
          <w:delText xml:space="preserve"> do not differ</w:delText>
        </w:r>
      </w:del>
    </w:p>
    <w:p w14:paraId="32D0FF81" w14:textId="50D004FA" w:rsidR="00DB5F02" w:rsidDel="00473C50" w:rsidRDefault="00A96409">
      <w:pPr>
        <w:ind w:left="720"/>
        <w:rPr>
          <w:del w:id="2072" w:author="Shen, Guning" w:date="2024-03-27T14:38:00Z"/>
        </w:rPr>
      </w:pPr>
      <w:del w:id="2073" w:author="Shen, Guning" w:date="2024-03-27T14:38:00Z">
        <w:r w:rsidDel="00473C50">
          <w:delText xml:space="preserve">Some text indicating that </w:delText>
        </w:r>
        <w:r w:rsidDel="00473C50">
          <w:rPr>
            <w:rFonts w:ascii="Courier New" w:eastAsia="Courier New" w:hAnsi="Courier New" w:cs="Courier New"/>
            <w:sz w:val="22"/>
            <w:szCs w:val="22"/>
          </w:rPr>
          <w:delText>f1</w:delText>
        </w:r>
        <w:r w:rsidDel="00473C50">
          <w:rPr>
            <w:b/>
          </w:rPr>
          <w:delText xml:space="preserve"> </w:delText>
        </w:r>
        <w:r w:rsidDel="00473C50">
          <w:delText xml:space="preserve">and </w:delText>
        </w:r>
        <w:r w:rsidDel="00473C50">
          <w:rPr>
            <w:rFonts w:ascii="Courier New" w:eastAsia="Courier New" w:hAnsi="Courier New" w:cs="Courier New"/>
            <w:sz w:val="22"/>
            <w:szCs w:val="22"/>
          </w:rPr>
          <w:delText>copied_f1</w:delText>
        </w:r>
        <w:r w:rsidDel="00473C50">
          <w:delText xml:space="preserve"> differ.</w:delText>
        </w:r>
      </w:del>
    </w:p>
    <w:p w14:paraId="16E6CA83" w14:textId="76049F88" w:rsidR="00DB5F02" w:rsidDel="00473C50" w:rsidRDefault="00A96409">
      <w:pPr>
        <w:ind w:left="720"/>
        <w:rPr>
          <w:del w:id="2074" w:author="Shen, Guning" w:date="2024-03-27T14:38:00Z"/>
        </w:rPr>
      </w:pPr>
      <w:del w:id="2075" w:author="Shen, Guning" w:date="2024-03-27T14:38:00Z">
        <w:r w:rsidDel="00473C50">
          <w:delText>None of the above</w:delText>
        </w:r>
      </w:del>
    </w:p>
    <w:p w14:paraId="2EF3C47B" w14:textId="149E553B" w:rsidR="00DB5F02" w:rsidDel="00473C50" w:rsidRDefault="00A96409">
      <w:pPr>
        <w:rPr>
          <w:del w:id="2076" w:author="Shen, Guning" w:date="2024-03-27T14:38:00Z"/>
        </w:rPr>
      </w:pPr>
      <w:del w:id="2077" w:author="Shen, Guning" w:date="2024-03-27T14:38:00Z">
        <w:r w:rsidDel="00473C50">
          <w:delText xml:space="preserve">The command </w:delText>
        </w:r>
        <w:r w:rsidDel="00473C50">
          <w:rPr>
            <w:rFonts w:ascii="Courier New" w:eastAsia="Courier New" w:hAnsi="Courier New" w:cs="Courier New"/>
            <w:sz w:val="22"/>
            <w:szCs w:val="22"/>
          </w:rPr>
          <w:delText>diff f1 linked_f1</w:delText>
        </w:r>
        <w:r w:rsidDel="00473C50">
          <w:rPr>
            <w:b/>
          </w:rPr>
          <w:delText xml:space="preserve"> </w:delText>
        </w:r>
        <w:r w:rsidDel="00473C50">
          <w:delText>will output:</w:delText>
        </w:r>
      </w:del>
    </w:p>
    <w:p w14:paraId="58C561B2" w14:textId="23E431D8" w:rsidR="00DB5F02" w:rsidDel="00473C50" w:rsidRDefault="00A96409">
      <w:pPr>
        <w:ind w:left="720"/>
        <w:rPr>
          <w:del w:id="2078" w:author="Shen, Guning" w:date="2024-03-27T14:38:00Z"/>
        </w:rPr>
      </w:pPr>
      <w:del w:id="2079" w:author="Shen, Guning" w:date="2024-03-27T14:38:00Z">
        <w:r w:rsidDel="00473C50">
          <w:delText>No text, indicating that</w:delText>
        </w:r>
        <w:r w:rsidDel="00473C50">
          <w:rPr>
            <w:rFonts w:ascii="Courier New" w:eastAsia="Courier New" w:hAnsi="Courier New" w:cs="Courier New"/>
            <w:sz w:val="22"/>
            <w:szCs w:val="22"/>
          </w:rPr>
          <w:delText xml:space="preserve"> f1</w:delText>
        </w:r>
        <w:r w:rsidDel="00473C50">
          <w:rPr>
            <w:b/>
          </w:rPr>
          <w:delText xml:space="preserve"> </w:delText>
        </w:r>
        <w:r w:rsidDel="00473C50">
          <w:delText xml:space="preserve">and </w:delText>
        </w:r>
        <w:r w:rsidDel="00473C50">
          <w:rPr>
            <w:rFonts w:ascii="Courier New" w:eastAsia="Courier New" w:hAnsi="Courier New" w:cs="Courier New"/>
            <w:sz w:val="22"/>
            <w:szCs w:val="22"/>
          </w:rPr>
          <w:delText>linked_f1</w:delText>
        </w:r>
        <w:r w:rsidDel="00473C50">
          <w:delText xml:space="preserve"> do not differ</w:delText>
        </w:r>
      </w:del>
    </w:p>
    <w:p w14:paraId="2741E0A7" w14:textId="6733A6B7" w:rsidR="00DB5F02" w:rsidDel="00473C50" w:rsidRDefault="00A96409">
      <w:pPr>
        <w:ind w:left="720"/>
        <w:rPr>
          <w:del w:id="2080" w:author="Shen, Guning" w:date="2024-03-27T14:38:00Z"/>
        </w:rPr>
      </w:pPr>
      <w:del w:id="2081" w:author="Shen, Guning" w:date="2024-03-27T14:38:00Z">
        <w:r w:rsidDel="00473C50">
          <w:delText xml:space="preserve">Some text indicating that </w:delText>
        </w:r>
        <w:r w:rsidDel="00473C50">
          <w:rPr>
            <w:rFonts w:ascii="Courier New" w:eastAsia="Courier New" w:hAnsi="Courier New" w:cs="Courier New"/>
            <w:sz w:val="22"/>
            <w:szCs w:val="22"/>
          </w:rPr>
          <w:delText>f1</w:delText>
        </w:r>
        <w:r w:rsidDel="00473C50">
          <w:rPr>
            <w:b/>
          </w:rPr>
          <w:delText xml:space="preserve"> </w:delText>
        </w:r>
        <w:r w:rsidDel="00473C50">
          <w:delText xml:space="preserve">and </w:delText>
        </w:r>
        <w:r w:rsidDel="00473C50">
          <w:rPr>
            <w:rFonts w:ascii="Courier New" w:eastAsia="Courier New" w:hAnsi="Courier New" w:cs="Courier New"/>
            <w:sz w:val="22"/>
            <w:szCs w:val="22"/>
          </w:rPr>
          <w:delText>linked_f1</w:delText>
        </w:r>
        <w:r w:rsidDel="00473C50">
          <w:delText xml:space="preserve"> differ.</w:delText>
        </w:r>
      </w:del>
    </w:p>
    <w:p w14:paraId="25542B3B" w14:textId="49BECFCA" w:rsidR="00DB5F02" w:rsidDel="00473C50" w:rsidRDefault="00A96409">
      <w:pPr>
        <w:ind w:left="720"/>
        <w:rPr>
          <w:del w:id="2082" w:author="Shen, Guning" w:date="2024-03-27T14:38:00Z"/>
        </w:rPr>
      </w:pPr>
      <w:del w:id="2083" w:author="Shen, Guning" w:date="2024-03-27T14:38:00Z">
        <w:r w:rsidDel="00473C50">
          <w:delText>None of the above</w:delText>
        </w:r>
      </w:del>
    </w:p>
    <w:p w14:paraId="290B31A1" w14:textId="19B4C716" w:rsidR="00DB5F02" w:rsidDel="00473C50" w:rsidRDefault="00A96409">
      <w:pPr>
        <w:rPr>
          <w:del w:id="2084" w:author="Shen, Guning" w:date="2024-03-27T14:38:00Z"/>
        </w:rPr>
      </w:pPr>
      <w:del w:id="2085" w:author="Shen, Guning" w:date="2024-03-27T14:38:00Z">
        <w:r w:rsidDel="00473C50">
          <w:delText>An operation that computes the differences between files is provided by:</w:delText>
        </w:r>
      </w:del>
    </w:p>
    <w:p w14:paraId="2D7BB3FF" w14:textId="6E982FC8" w:rsidR="00DB5F02" w:rsidDel="00473C50" w:rsidRDefault="00A96409">
      <w:pPr>
        <w:rPr>
          <w:del w:id="2086" w:author="Shen, Guning" w:date="2024-03-27T14:38:00Z"/>
        </w:rPr>
      </w:pPr>
      <w:del w:id="2087" w:author="Shen, Guning" w:date="2024-03-27T14:38:00Z">
        <w:r w:rsidDel="00473C50">
          <w:tab/>
          <w:delText>Word</w:delText>
        </w:r>
      </w:del>
    </w:p>
    <w:p w14:paraId="7DB5148D" w14:textId="18712F36" w:rsidR="00DB5F02" w:rsidDel="00473C50" w:rsidRDefault="00A96409">
      <w:pPr>
        <w:rPr>
          <w:del w:id="2088" w:author="Shen, Guning" w:date="2024-03-27T14:38:00Z"/>
        </w:rPr>
      </w:pPr>
      <w:del w:id="2089" w:author="Shen, Guning" w:date="2024-03-27T14:38:00Z">
        <w:r w:rsidDel="00473C50">
          <w:tab/>
          <w:delText>GitHub</w:delText>
        </w:r>
      </w:del>
    </w:p>
    <w:p w14:paraId="26E25A0A" w14:textId="5A5C645D" w:rsidR="00DB5F02" w:rsidDel="00473C50" w:rsidRDefault="00A96409">
      <w:pPr>
        <w:rPr>
          <w:del w:id="2090" w:author="Shen, Guning" w:date="2024-03-27T14:38:00Z"/>
        </w:rPr>
      </w:pPr>
      <w:del w:id="2091" w:author="Shen, Guning" w:date="2024-03-27T14:38:00Z">
        <w:r w:rsidDel="00473C50">
          <w:tab/>
        </w:r>
      </w:del>
    </w:p>
    <w:p w14:paraId="54A4EC00" w14:textId="68757F85" w:rsidR="00DB5F02" w:rsidDel="00473C50" w:rsidRDefault="00A96409">
      <w:pPr>
        <w:rPr>
          <w:del w:id="2092" w:author="Shen, Guning" w:date="2024-03-27T14:38:00Z"/>
          <w:b/>
        </w:rPr>
      </w:pPr>
      <w:del w:id="2093" w:author="Shen, Guning" w:date="2024-03-27T14:38:00Z">
        <w:r w:rsidDel="00473C50">
          <w:delText xml:space="preserve">The command </w:delText>
        </w:r>
        <w:r w:rsidDel="00473C50">
          <w:rPr>
            <w:rFonts w:ascii="Courier New" w:eastAsia="Courier New" w:hAnsi="Courier New" w:cs="Courier New"/>
            <w:sz w:val="22"/>
            <w:szCs w:val="22"/>
          </w:rPr>
          <w:delText>ls –R</w:delText>
        </w:r>
        <w:r w:rsidDel="00473C50">
          <w:delText>:</w:delText>
        </w:r>
      </w:del>
    </w:p>
    <w:p w14:paraId="55FEA8F2" w14:textId="5BD99F39" w:rsidR="00DB5F02" w:rsidDel="00473C50" w:rsidRDefault="00A96409">
      <w:pPr>
        <w:ind w:left="720"/>
        <w:rPr>
          <w:del w:id="2094" w:author="Shen, Guning" w:date="2024-03-27T14:38:00Z"/>
        </w:rPr>
      </w:pPr>
      <w:del w:id="2095" w:author="Shen, Guning" w:date="2024-03-27T14:38:00Z">
        <w:r w:rsidDel="00473C50">
          <w:delText>Displays all descendants of the current directory.</w:delText>
        </w:r>
      </w:del>
    </w:p>
    <w:p w14:paraId="25A429CD" w14:textId="08C92E7B" w:rsidR="00DB5F02" w:rsidDel="00473C50" w:rsidRDefault="00A96409">
      <w:pPr>
        <w:ind w:left="720"/>
        <w:rPr>
          <w:del w:id="2096" w:author="Shen, Guning" w:date="2024-03-27T14:38:00Z"/>
        </w:rPr>
      </w:pPr>
      <w:del w:id="2097" w:author="Shen, Guning" w:date="2024-03-27T14:38:00Z">
        <w:r w:rsidDel="00473C50">
          <w:delText>Displays all children of the current directory.</w:delText>
        </w:r>
      </w:del>
    </w:p>
    <w:p w14:paraId="25E467CE" w14:textId="560B4F87" w:rsidR="00DB5F02" w:rsidDel="00473C50" w:rsidRDefault="00A96409">
      <w:pPr>
        <w:ind w:left="720"/>
        <w:rPr>
          <w:del w:id="2098" w:author="Shen, Guning" w:date="2024-03-27T14:38:00Z"/>
        </w:rPr>
      </w:pPr>
      <w:del w:id="2099" w:author="Shen, Guning" w:date="2024-03-27T14:38:00Z">
        <w:r w:rsidDel="00473C50">
          <w:delText>None of the above</w:delText>
        </w:r>
      </w:del>
    </w:p>
    <w:p w14:paraId="466F0481" w14:textId="57EF2FBA" w:rsidR="00DB5F02" w:rsidDel="00473C50" w:rsidRDefault="00A96409">
      <w:pPr>
        <w:rPr>
          <w:del w:id="2100" w:author="Shen, Guning" w:date="2024-03-27T14:38:00Z"/>
          <w:b/>
        </w:rPr>
      </w:pPr>
      <w:del w:id="2101" w:author="Shen, Guning" w:date="2024-03-27T14:38:00Z">
        <w:r w:rsidDel="00473C50">
          <w:delText xml:space="preserve">The command </w:delText>
        </w:r>
        <w:r w:rsidDel="00473C50">
          <w:rPr>
            <w:rFonts w:ascii="Courier New" w:eastAsia="Courier New" w:hAnsi="Courier New" w:cs="Courier New"/>
            <w:sz w:val="22"/>
            <w:szCs w:val="22"/>
          </w:rPr>
          <w:delText>ls –R:</w:delText>
        </w:r>
      </w:del>
    </w:p>
    <w:p w14:paraId="2C0CAB52" w14:textId="7DF12FFF" w:rsidR="00DB5F02" w:rsidDel="00473C50" w:rsidRDefault="00A96409">
      <w:pPr>
        <w:ind w:left="720"/>
        <w:rPr>
          <w:del w:id="2102" w:author="Shen, Guning" w:date="2024-03-27T14:38:00Z"/>
        </w:rPr>
      </w:pPr>
      <w:del w:id="2103" w:author="Shen, Guning" w:date="2024-03-27T14:38:00Z">
        <w:r w:rsidDel="00473C50">
          <w:delText xml:space="preserve">executes the </w:delText>
        </w:r>
        <w:r w:rsidDel="00473C50">
          <w:rPr>
            <w:rFonts w:ascii="Courier New" w:eastAsia="Courier New" w:hAnsi="Courier New" w:cs="Courier New"/>
            <w:sz w:val="22"/>
            <w:szCs w:val="22"/>
          </w:rPr>
          <w:delText>ls</w:delText>
        </w:r>
        <w:r w:rsidDel="00473C50">
          <w:delText xml:space="preserve"> command on the current directory and then executes the </w:delText>
        </w:r>
        <w:r w:rsidDel="00473C50">
          <w:rPr>
            <w:rFonts w:ascii="Courier New" w:eastAsia="Courier New" w:hAnsi="Courier New" w:cs="Courier New"/>
            <w:sz w:val="22"/>
            <w:szCs w:val="22"/>
          </w:rPr>
          <w:delText>ls</w:delText>
        </w:r>
        <w:r w:rsidDel="00473C50">
          <w:delText xml:space="preserve"> command on each file and directory child of the current directory</w:delText>
        </w:r>
      </w:del>
    </w:p>
    <w:p w14:paraId="7D153630" w14:textId="6C20DBAA" w:rsidR="00DB5F02" w:rsidDel="00473C50" w:rsidRDefault="00A96409">
      <w:pPr>
        <w:ind w:left="720"/>
        <w:rPr>
          <w:del w:id="2104" w:author="Shen, Guning" w:date="2024-03-27T14:38:00Z"/>
        </w:rPr>
      </w:pPr>
      <w:del w:id="2105" w:author="Shen, Guning" w:date="2024-03-27T14:38:00Z">
        <w:r w:rsidDel="00473C50">
          <w:delText xml:space="preserve">executes the </w:delText>
        </w:r>
        <w:r w:rsidDel="00473C50">
          <w:rPr>
            <w:rFonts w:ascii="Courier New" w:eastAsia="Courier New" w:hAnsi="Courier New" w:cs="Courier New"/>
            <w:sz w:val="22"/>
            <w:szCs w:val="22"/>
          </w:rPr>
          <w:delText>ls</w:delText>
        </w:r>
        <w:r w:rsidDel="00473C50">
          <w:delText xml:space="preserve"> command on the current directory and then executes the </w:delText>
        </w:r>
        <w:r w:rsidDel="00473C50">
          <w:rPr>
            <w:rFonts w:ascii="Courier New" w:eastAsia="Courier New" w:hAnsi="Courier New" w:cs="Courier New"/>
            <w:sz w:val="22"/>
            <w:szCs w:val="22"/>
          </w:rPr>
          <w:delText>ls</w:delText>
        </w:r>
        <w:r w:rsidDel="00473C50">
          <w:delText xml:space="preserve"> command on directory child of the current directory</w:delText>
        </w:r>
      </w:del>
    </w:p>
    <w:p w14:paraId="31CCC1A1" w14:textId="5957A41A" w:rsidR="00DB5F02" w:rsidDel="00473C50" w:rsidRDefault="00A96409">
      <w:pPr>
        <w:ind w:left="720"/>
        <w:rPr>
          <w:del w:id="2106" w:author="Shen, Guning" w:date="2024-03-27T14:38:00Z"/>
        </w:rPr>
      </w:pPr>
      <w:del w:id="2107" w:author="Shen, Guning" w:date="2024-03-27T14:38:00Z">
        <w:r w:rsidDel="00473C50">
          <w:delText xml:space="preserve">executes the </w:delText>
        </w:r>
        <w:r w:rsidDel="00473C50">
          <w:rPr>
            <w:rFonts w:ascii="Courier New" w:eastAsia="Courier New" w:hAnsi="Courier New" w:cs="Courier New"/>
            <w:sz w:val="22"/>
            <w:szCs w:val="22"/>
          </w:rPr>
          <w:delText>ls</w:delText>
        </w:r>
        <w:r w:rsidDel="00473C50">
          <w:delText xml:space="preserve"> command on the current directory and then executes the </w:delText>
        </w:r>
        <w:r w:rsidDel="00473C50">
          <w:rPr>
            <w:rFonts w:ascii="Courier New" w:eastAsia="Courier New" w:hAnsi="Courier New" w:cs="Courier New"/>
            <w:sz w:val="22"/>
            <w:szCs w:val="22"/>
          </w:rPr>
          <w:delText>ls -R</w:delText>
        </w:r>
        <w:r w:rsidDel="00473C50">
          <w:delText xml:space="preserve"> command on each file and directory child of the current directory</w:delText>
        </w:r>
      </w:del>
    </w:p>
    <w:p w14:paraId="172D1070" w14:textId="2B69E31A" w:rsidR="00DB5F02" w:rsidDel="00473C50" w:rsidRDefault="00A96409">
      <w:pPr>
        <w:ind w:left="720"/>
        <w:rPr>
          <w:del w:id="2108" w:author="Shen, Guning" w:date="2024-03-27T14:38:00Z"/>
        </w:rPr>
      </w:pPr>
      <w:del w:id="2109" w:author="Shen, Guning" w:date="2024-03-27T14:38:00Z">
        <w:r w:rsidDel="00473C50">
          <w:delText xml:space="preserve">executes the </w:delText>
        </w:r>
        <w:r w:rsidDel="00473C50">
          <w:rPr>
            <w:rFonts w:ascii="Courier New" w:eastAsia="Courier New" w:hAnsi="Courier New" w:cs="Courier New"/>
            <w:sz w:val="22"/>
            <w:szCs w:val="22"/>
          </w:rPr>
          <w:delText>ls</w:delText>
        </w:r>
        <w:r w:rsidDel="00473C50">
          <w:delText xml:space="preserve"> command on the current directory and then executes the </w:delText>
        </w:r>
        <w:r w:rsidDel="00473C50">
          <w:rPr>
            <w:rFonts w:ascii="Courier New" w:eastAsia="Courier New" w:hAnsi="Courier New" w:cs="Courier New"/>
            <w:sz w:val="22"/>
            <w:szCs w:val="22"/>
          </w:rPr>
          <w:delText>ls -R</w:delText>
        </w:r>
        <w:r w:rsidDel="00473C50">
          <w:delText xml:space="preserve"> command on directory child of the current directory</w:delText>
        </w:r>
      </w:del>
    </w:p>
    <w:p w14:paraId="36DC4F16" w14:textId="0AC31165" w:rsidR="00DB5F02" w:rsidDel="00473C50" w:rsidRDefault="00A96409">
      <w:pPr>
        <w:ind w:left="720"/>
        <w:rPr>
          <w:del w:id="2110" w:author="Shen, Guning" w:date="2024-03-27T14:38:00Z"/>
        </w:rPr>
      </w:pPr>
      <w:del w:id="2111" w:author="Shen, Guning" w:date="2024-03-27T14:38:00Z">
        <w:r w:rsidDel="00473C50">
          <w:delText>None of the above</w:delText>
        </w:r>
      </w:del>
    </w:p>
    <w:p w14:paraId="3CD2D3E3" w14:textId="3D3EA80F" w:rsidR="00DB5F02" w:rsidDel="00473C50" w:rsidRDefault="00A96409">
      <w:pPr>
        <w:rPr>
          <w:del w:id="2112" w:author="Shen, Guning" w:date="2024-03-27T14:38:00Z"/>
        </w:rPr>
      </w:pPr>
      <w:del w:id="2113" w:author="Shen, Guning" w:date="2024-03-27T14:38:00Z">
        <w:r w:rsidDel="00473C50">
          <w:delText>Which of the following commands does it make sense to execute recursively:</w:delText>
        </w:r>
      </w:del>
    </w:p>
    <w:p w14:paraId="7F177D95" w14:textId="5C9DEFE6" w:rsidR="00DB5F02" w:rsidDel="00473C50" w:rsidRDefault="00A96409">
      <w:pPr>
        <w:pBdr>
          <w:top w:val="nil"/>
          <w:left w:val="nil"/>
          <w:bottom w:val="nil"/>
          <w:right w:val="nil"/>
          <w:between w:val="nil"/>
        </w:pBdr>
        <w:spacing w:after="60" w:line="240" w:lineRule="auto"/>
        <w:rPr>
          <w:del w:id="2114" w:author="Shen, Guning" w:date="2024-03-27T14:38:00Z"/>
          <w:rFonts w:ascii="Courier New" w:eastAsia="Courier New" w:hAnsi="Courier New" w:cs="Courier New"/>
          <w:color w:val="000000"/>
          <w:sz w:val="22"/>
          <w:szCs w:val="22"/>
        </w:rPr>
      </w:pPr>
      <w:del w:id="2115" w:author="Shen, Guning" w:date="2024-03-27T14:38:00Z">
        <w:r w:rsidDel="00473C50">
          <w:rPr>
            <w:rFonts w:ascii="Courier New" w:eastAsia="Courier New" w:hAnsi="Courier New" w:cs="Courier New"/>
            <w:color w:val="000000"/>
            <w:sz w:val="22"/>
            <w:szCs w:val="22"/>
          </w:rPr>
          <w:delText>cp</w:delText>
        </w:r>
      </w:del>
    </w:p>
    <w:p w14:paraId="4339C054" w14:textId="271EA1D3" w:rsidR="00DB5F02" w:rsidDel="00473C50" w:rsidRDefault="00A96409">
      <w:pPr>
        <w:pBdr>
          <w:top w:val="nil"/>
          <w:left w:val="nil"/>
          <w:bottom w:val="nil"/>
          <w:right w:val="nil"/>
          <w:between w:val="nil"/>
        </w:pBdr>
        <w:spacing w:after="60" w:line="240" w:lineRule="auto"/>
        <w:rPr>
          <w:del w:id="2116" w:author="Shen, Guning" w:date="2024-03-27T14:38:00Z"/>
          <w:rFonts w:ascii="Courier New" w:eastAsia="Courier New" w:hAnsi="Courier New" w:cs="Courier New"/>
          <w:color w:val="000000"/>
          <w:sz w:val="22"/>
          <w:szCs w:val="22"/>
        </w:rPr>
      </w:pPr>
      <w:del w:id="2117" w:author="Shen, Guning" w:date="2024-03-27T14:38:00Z">
        <w:r w:rsidDel="00473C50">
          <w:rPr>
            <w:rFonts w:ascii="Courier New" w:eastAsia="Courier New" w:hAnsi="Courier New" w:cs="Courier New"/>
            <w:color w:val="000000"/>
            <w:sz w:val="22"/>
            <w:szCs w:val="22"/>
          </w:rPr>
          <w:delText>rm</w:delText>
        </w:r>
      </w:del>
    </w:p>
    <w:p w14:paraId="19943275" w14:textId="06DE3600" w:rsidR="00DB5F02" w:rsidDel="00473C50" w:rsidRDefault="00A96409">
      <w:pPr>
        <w:pBdr>
          <w:top w:val="nil"/>
          <w:left w:val="nil"/>
          <w:bottom w:val="nil"/>
          <w:right w:val="nil"/>
          <w:between w:val="nil"/>
        </w:pBdr>
        <w:spacing w:after="60" w:line="240" w:lineRule="auto"/>
        <w:rPr>
          <w:del w:id="2118" w:author="Shen, Guning" w:date="2024-03-27T14:38:00Z"/>
          <w:rFonts w:ascii="Courier New" w:eastAsia="Courier New" w:hAnsi="Courier New" w:cs="Courier New"/>
          <w:color w:val="000000"/>
          <w:sz w:val="22"/>
          <w:szCs w:val="22"/>
        </w:rPr>
      </w:pPr>
      <w:del w:id="2119" w:author="Shen, Guning" w:date="2024-03-27T14:38:00Z">
        <w:r w:rsidDel="00473C50">
          <w:rPr>
            <w:rFonts w:ascii="Courier New" w:eastAsia="Courier New" w:hAnsi="Courier New" w:cs="Courier New"/>
            <w:color w:val="000000"/>
            <w:sz w:val="22"/>
            <w:szCs w:val="22"/>
          </w:rPr>
          <w:delText>mv</w:delText>
        </w:r>
      </w:del>
    </w:p>
    <w:p w14:paraId="6560611B" w14:textId="0F3CB4A2" w:rsidR="00DB5F02" w:rsidDel="00473C50" w:rsidRDefault="00A96409">
      <w:pPr>
        <w:pBdr>
          <w:top w:val="nil"/>
          <w:left w:val="nil"/>
          <w:bottom w:val="nil"/>
          <w:right w:val="nil"/>
          <w:between w:val="nil"/>
        </w:pBdr>
        <w:spacing w:after="60" w:line="240" w:lineRule="auto"/>
        <w:rPr>
          <w:del w:id="2120" w:author="Shen, Guning" w:date="2024-03-27T14:38:00Z"/>
          <w:rFonts w:ascii="Courier New" w:eastAsia="Courier New" w:hAnsi="Courier New" w:cs="Courier New"/>
          <w:color w:val="000000"/>
          <w:sz w:val="22"/>
          <w:szCs w:val="22"/>
        </w:rPr>
      </w:pPr>
      <w:del w:id="2121" w:author="Shen, Guning" w:date="2024-03-27T14:38:00Z">
        <w:r w:rsidDel="00473C50">
          <w:rPr>
            <w:rFonts w:ascii="Courier New" w:eastAsia="Courier New" w:hAnsi="Courier New" w:cs="Courier New"/>
            <w:color w:val="000000"/>
            <w:sz w:val="22"/>
            <w:szCs w:val="22"/>
          </w:rPr>
          <w:delText>ln</w:delText>
        </w:r>
      </w:del>
    </w:p>
    <w:p w14:paraId="3D7A4843" w14:textId="77777777" w:rsidR="00DB5F02" w:rsidRDefault="00A96409">
      <w:pPr>
        <w:pStyle w:val="Heading2"/>
      </w:pPr>
      <w:r>
        <w:t>Copying File to File and Directory</w:t>
      </w:r>
    </w:p>
    <w:p w14:paraId="17330B0F"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C3BF453"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Make sure </w:t>
      </w:r>
      <w:proofErr w:type="spellStart"/>
      <w:r>
        <w:rPr>
          <w:rFonts w:ascii="Courier New" w:eastAsia="Courier New" w:hAnsi="Courier New" w:cs="Courier New"/>
          <w:sz w:val="22"/>
          <w:szCs w:val="22"/>
        </w:rPr>
        <w:t>misc</w:t>
      </w:r>
      <w:proofErr w:type="spellEnd"/>
      <w:r>
        <w:rPr>
          <w:rFonts w:ascii="Times New Roman" w:eastAsia="Times New Roman" w:hAnsi="Times New Roman" w:cs="Times New Roman"/>
          <w:color w:val="000000"/>
          <w:sz w:val="24"/>
          <w:szCs w:val="24"/>
        </w:rPr>
        <w:t xml:space="preserve"> is still the current directory.</w:t>
      </w:r>
    </w:p>
    <w:p w14:paraId="4318DEA2" w14:textId="77777777" w:rsidR="00DB5F02" w:rsidRDefault="00A96409">
      <w:pPr>
        <w:pBdr>
          <w:top w:val="nil"/>
          <w:left w:val="nil"/>
          <w:bottom w:val="nil"/>
          <w:right w:val="nil"/>
          <w:between w:val="nil"/>
        </w:pBdr>
        <w:spacing w:line="240" w:lineRule="auto"/>
        <w:rPr>
          <w:b/>
          <w:color w:val="000000"/>
        </w:rPr>
      </w:pPr>
      <w:r>
        <w:rPr>
          <w:rFonts w:ascii="Times New Roman" w:eastAsia="Times New Roman" w:hAnsi="Times New Roman" w:cs="Times New Roman"/>
          <w:color w:val="000000"/>
          <w:sz w:val="24"/>
          <w:szCs w:val="24"/>
        </w:rPr>
        <w:t xml:space="preserve">Execute: </w:t>
      </w:r>
      <w:r>
        <w:rPr>
          <w:rFonts w:ascii="Courier New" w:eastAsia="Courier New" w:hAnsi="Courier New" w:cs="Courier New"/>
          <w:sz w:val="22"/>
          <w:szCs w:val="22"/>
        </w:rPr>
        <w:t>cp goodbye.txt copied_ goodbye.txt</w:t>
      </w:r>
    </w:p>
    <w:p w14:paraId="2C21B575"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243B23B8"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Confirm that </w:t>
      </w:r>
      <w:r>
        <w:rPr>
          <w:rFonts w:ascii="Courier New" w:eastAsia="Courier New" w:hAnsi="Courier New" w:cs="Courier New"/>
          <w:sz w:val="22"/>
          <w:szCs w:val="22"/>
        </w:rPr>
        <w:t>copied_ goodbye.txt</w:t>
      </w:r>
      <w:r>
        <w:rPr>
          <w:rFonts w:ascii="Times New Roman" w:eastAsia="Times New Roman" w:hAnsi="Times New Roman" w:cs="Times New Roman"/>
          <w:color w:val="000000"/>
          <w:sz w:val="24"/>
          <w:szCs w:val="24"/>
        </w:rPr>
        <w:t xml:space="preserve"> now exists in current directory and has a copy of the contents of </w:t>
      </w:r>
      <w:r>
        <w:rPr>
          <w:rFonts w:ascii="Courier New" w:eastAsia="Courier New" w:hAnsi="Courier New" w:cs="Courier New"/>
          <w:sz w:val="22"/>
          <w:szCs w:val="22"/>
        </w:rPr>
        <w:t>goodbye.txt</w:t>
      </w:r>
      <w:r>
        <w:rPr>
          <w:rFonts w:ascii="Times New Roman" w:eastAsia="Times New Roman" w:hAnsi="Times New Roman" w:cs="Times New Roman"/>
          <w:b/>
          <w:color w:val="000000"/>
          <w:sz w:val="24"/>
          <w:szCs w:val="24"/>
        </w:rPr>
        <w:t xml:space="preserve">. </w:t>
      </w:r>
    </w:p>
    <w:p w14:paraId="0BD617F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w:t>
      </w:r>
      <w:r>
        <w:rPr>
          <w:rFonts w:ascii="Courier New" w:eastAsia="Courier New" w:hAnsi="Courier New" w:cs="Courier New"/>
          <w:sz w:val="22"/>
          <w:szCs w:val="22"/>
        </w:rPr>
        <w:t>cp</w:t>
      </w:r>
      <w:r>
        <w:rPr>
          <w:rFonts w:ascii="Times New Roman" w:eastAsia="Times New Roman" w:hAnsi="Times New Roman" w:cs="Times New Roman"/>
          <w:color w:val="000000"/>
          <w:sz w:val="24"/>
          <w:szCs w:val="24"/>
        </w:rPr>
        <w:t xml:space="preserve"> is called with two file names, the command copies the contents of the file whose name is specified as the first argument to a file whose name is the second argument.</w:t>
      </w:r>
    </w:p>
    <w:p w14:paraId="2F63566C" w14:textId="77777777" w:rsidR="00DB5F02" w:rsidRDefault="00A96409">
      <w:pPr>
        <w:pBdr>
          <w:top w:val="nil"/>
          <w:left w:val="nil"/>
          <w:bottom w:val="nil"/>
          <w:right w:val="nil"/>
          <w:between w:val="nil"/>
        </w:pBdr>
        <w:spacing w:line="240" w:lineRule="auto"/>
        <w:rPr>
          <w:rFonts w:ascii="Courier New" w:eastAsia="Courier New" w:hAnsi="Courier New" w:cs="Courier New"/>
          <w:sz w:val="22"/>
          <w:szCs w:val="22"/>
        </w:rPr>
      </w:pPr>
      <w:r>
        <w:rPr>
          <w:rFonts w:ascii="Times New Roman" w:eastAsia="Times New Roman" w:hAnsi="Times New Roman" w:cs="Times New Roman"/>
          <w:color w:val="000000"/>
          <w:sz w:val="24"/>
          <w:szCs w:val="24"/>
        </w:rPr>
        <w:t xml:space="preserve">Execute: </w:t>
      </w:r>
      <w:r>
        <w:rPr>
          <w:rFonts w:ascii="Courier New" w:eastAsia="Courier New" w:hAnsi="Courier New" w:cs="Courier New"/>
          <w:sz w:val="22"/>
          <w:szCs w:val="22"/>
        </w:rPr>
        <w:t xml:space="preserve">cp goodbye.txt </w:t>
      </w:r>
      <w:proofErr w:type="spellStart"/>
      <w:r>
        <w:rPr>
          <w:rFonts w:ascii="Courier New" w:eastAsia="Courier New" w:hAnsi="Courier New" w:cs="Courier New"/>
          <w:sz w:val="22"/>
          <w:szCs w:val="22"/>
        </w:rPr>
        <w:t>misc_child</w:t>
      </w:r>
      <w:proofErr w:type="spellEnd"/>
      <w:r>
        <w:rPr>
          <w:rFonts w:ascii="Courier New" w:eastAsia="Courier New" w:hAnsi="Courier New" w:cs="Courier New"/>
          <w:sz w:val="22"/>
          <w:szCs w:val="22"/>
        </w:rPr>
        <w:t>/copied_goodbye.txt</w:t>
      </w:r>
    </w:p>
    <w:p w14:paraId="10F73D56"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 xml:space="preserve">Confirm that the copy of </w:t>
      </w:r>
      <w:r>
        <w:rPr>
          <w:rFonts w:ascii="Courier New" w:eastAsia="Courier New" w:hAnsi="Courier New" w:cs="Courier New"/>
          <w:sz w:val="22"/>
          <w:szCs w:val="22"/>
        </w:rPr>
        <w:t>goodbye.txt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is created in the subdirectory, </w:t>
      </w:r>
      <w:proofErr w:type="spellStart"/>
      <w:r>
        <w:rPr>
          <w:rFonts w:ascii="Courier New" w:eastAsia="Courier New" w:hAnsi="Courier New" w:cs="Courier New"/>
          <w:sz w:val="22"/>
          <w:szCs w:val="22"/>
        </w:rPr>
        <w:t>misc_child</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and has the name </w:t>
      </w:r>
      <w:proofErr w:type="spellStart"/>
      <w:proofErr w:type="gramStart"/>
      <w:r>
        <w:rPr>
          <w:rFonts w:ascii="Courier New" w:eastAsia="Courier New" w:hAnsi="Courier New" w:cs="Courier New"/>
          <w:sz w:val="22"/>
          <w:szCs w:val="22"/>
        </w:rPr>
        <w:t>misc_child</w:t>
      </w:r>
      <w:proofErr w:type="spellEnd"/>
      <w:r>
        <w:rPr>
          <w:rFonts w:ascii="Courier New" w:eastAsia="Courier New" w:hAnsi="Courier New" w:cs="Courier New"/>
          <w:sz w:val="22"/>
          <w:szCs w:val="22"/>
        </w:rPr>
        <w:t>/copied_goodbye.txt</w:t>
      </w:r>
      <w:proofErr w:type="gramEnd"/>
    </w:p>
    <w:p w14:paraId="77F8C662"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DDF9C02" w14:textId="77777777" w:rsidR="00DB5F02" w:rsidRDefault="00A96409">
      <w:pPr>
        <w:pBdr>
          <w:top w:val="nil"/>
          <w:left w:val="nil"/>
          <w:bottom w:val="nil"/>
          <w:right w:val="nil"/>
          <w:between w:val="nil"/>
        </w:pBdr>
        <w:spacing w:line="240" w:lineRule="auto"/>
        <w:rPr>
          <w:b/>
          <w:color w:val="000000"/>
        </w:rPr>
      </w:pPr>
      <w:r>
        <w:rPr>
          <w:rFonts w:ascii="Times New Roman" w:eastAsia="Times New Roman" w:hAnsi="Times New Roman" w:cs="Times New Roman"/>
          <w:color w:val="000000"/>
          <w:sz w:val="24"/>
          <w:szCs w:val="24"/>
        </w:rPr>
        <w:t>Execute</w:t>
      </w:r>
      <w:r>
        <w:rPr>
          <w:rFonts w:ascii="Times New Roman" w:eastAsia="Times New Roman" w:hAnsi="Times New Roman" w:cs="Times New Roman"/>
          <w:b/>
          <w:color w:val="000000"/>
          <w:sz w:val="24"/>
          <w:szCs w:val="24"/>
        </w:rPr>
        <w:t xml:space="preserve">: </w:t>
      </w:r>
      <w:r>
        <w:rPr>
          <w:rFonts w:ascii="Courier New" w:eastAsia="Courier New" w:hAnsi="Courier New" w:cs="Courier New"/>
          <w:sz w:val="22"/>
          <w:szCs w:val="22"/>
        </w:rPr>
        <w:t xml:space="preserve">cp goodbye.txt </w:t>
      </w:r>
      <w:proofErr w:type="spellStart"/>
      <w:r>
        <w:rPr>
          <w:rFonts w:ascii="Courier New" w:eastAsia="Courier New" w:hAnsi="Courier New" w:cs="Courier New"/>
          <w:sz w:val="22"/>
          <w:szCs w:val="22"/>
        </w:rPr>
        <w:t>misc_child</w:t>
      </w:r>
      <w:proofErr w:type="spellEnd"/>
    </w:p>
    <w:p w14:paraId="2670BCB0" w14:textId="77777777" w:rsidR="00DB5F02" w:rsidRDefault="00DB5F02">
      <w:pPr>
        <w:pBdr>
          <w:top w:val="nil"/>
          <w:left w:val="nil"/>
          <w:bottom w:val="nil"/>
          <w:right w:val="nil"/>
          <w:between w:val="nil"/>
        </w:pBdr>
        <w:spacing w:after="0" w:line="240" w:lineRule="auto"/>
        <w:rPr>
          <w:b/>
          <w:color w:val="000000"/>
        </w:rPr>
      </w:pPr>
    </w:p>
    <w:p w14:paraId="4E037C1C"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Confirm that a new copy named </w:t>
      </w:r>
      <w:r>
        <w:rPr>
          <w:rFonts w:ascii="Courier New" w:eastAsia="Courier New" w:hAnsi="Courier New" w:cs="Courier New"/>
          <w:sz w:val="22"/>
          <w:szCs w:val="22"/>
        </w:rPr>
        <w:t>goodbye.txt</w:t>
      </w:r>
      <w:r>
        <w:rPr>
          <w:rFonts w:ascii="Times New Roman" w:eastAsia="Times New Roman" w:hAnsi="Times New Roman" w:cs="Times New Roman"/>
          <w:color w:val="000000"/>
          <w:sz w:val="24"/>
          <w:szCs w:val="24"/>
        </w:rPr>
        <w:t xml:space="preserve"> exists in the </w:t>
      </w:r>
      <w:proofErr w:type="spellStart"/>
      <w:r>
        <w:rPr>
          <w:rFonts w:ascii="Courier New" w:eastAsia="Courier New" w:hAnsi="Courier New" w:cs="Courier New"/>
          <w:sz w:val="22"/>
          <w:szCs w:val="22"/>
        </w:rPr>
        <w:t>misc_child</w:t>
      </w:r>
      <w:proofErr w:type="spellEnd"/>
      <w:r>
        <w:rPr>
          <w:rFonts w:ascii="Times New Roman" w:eastAsia="Times New Roman" w:hAnsi="Times New Roman" w:cs="Times New Roman"/>
          <w:color w:val="000000"/>
          <w:sz w:val="24"/>
          <w:szCs w:val="24"/>
        </w:rPr>
        <w:t xml:space="preserve"> subdirectory of the </w:t>
      </w:r>
      <w:proofErr w:type="spellStart"/>
      <w:r>
        <w:rPr>
          <w:rFonts w:ascii="Courier New" w:eastAsia="Courier New" w:hAnsi="Courier New" w:cs="Courier New"/>
          <w:sz w:val="22"/>
          <w:szCs w:val="22"/>
        </w:rPr>
        <w:t>misc</w:t>
      </w:r>
      <w:proofErr w:type="spellEnd"/>
      <w:r>
        <w:rPr>
          <w:rFonts w:ascii="Times New Roman" w:eastAsia="Times New Roman" w:hAnsi="Times New Roman" w:cs="Times New Roman"/>
          <w:color w:val="000000"/>
          <w:sz w:val="24"/>
          <w:szCs w:val="24"/>
        </w:rPr>
        <w:t xml:space="preserve"> directory. When </w:t>
      </w:r>
      <w:r>
        <w:rPr>
          <w:rFonts w:ascii="Courier New" w:eastAsia="Courier New" w:hAnsi="Courier New" w:cs="Courier New"/>
          <w:sz w:val="22"/>
          <w:szCs w:val="22"/>
        </w:rPr>
        <w:t>cp</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is called with a </w:t>
      </w:r>
      <w:proofErr w:type="gramStart"/>
      <w:r>
        <w:rPr>
          <w:rFonts w:ascii="Times New Roman" w:eastAsia="Times New Roman" w:hAnsi="Times New Roman" w:cs="Times New Roman"/>
          <w:color w:val="000000"/>
          <w:sz w:val="24"/>
          <w:szCs w:val="24"/>
        </w:rPr>
        <w:t>names of an existing file</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and a directory, it creates a copy of the file named by the first argument in the directory specified by the second argument whose local name is the same as the local name of the copied file.</w:t>
      </w:r>
    </w:p>
    <w:p w14:paraId="76BD25A5" w14:textId="77777777" w:rsidR="00DB5F02" w:rsidRDefault="00A96409">
      <w:pPr>
        <w:pStyle w:val="Heading2"/>
      </w:pPr>
      <w:r>
        <w:t>Moving/Renaming Files</w:t>
      </w:r>
    </w:p>
    <w:p w14:paraId="515A2539" w14:textId="77777777" w:rsidR="00DB5F02" w:rsidRDefault="00DB5F02"/>
    <w:p w14:paraId="0A52E655" w14:textId="77777777" w:rsidR="00DB5F02" w:rsidRDefault="00A96409">
      <w:r>
        <w:t xml:space="preserve">Again, change the bash directory to </w:t>
      </w:r>
      <w:r>
        <w:rPr>
          <w:rFonts w:ascii="Courier New" w:eastAsia="Courier New" w:hAnsi="Courier New" w:cs="Courier New"/>
          <w:sz w:val="22"/>
          <w:szCs w:val="22"/>
        </w:rPr>
        <w:t>~/Bash/</w:t>
      </w:r>
      <w:proofErr w:type="spellStart"/>
      <w:r>
        <w:rPr>
          <w:rFonts w:ascii="Courier New" w:eastAsia="Courier New" w:hAnsi="Courier New" w:cs="Courier New"/>
          <w:sz w:val="22"/>
          <w:szCs w:val="22"/>
        </w:rPr>
        <w:t>misc</w:t>
      </w:r>
      <w:proofErr w:type="spellEnd"/>
      <w:r>
        <w:t xml:space="preserve"> if this is not the current directory. </w:t>
      </w:r>
    </w:p>
    <w:p w14:paraId="295B109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Courier New" w:eastAsia="Courier New" w:hAnsi="Courier New" w:cs="Courier New"/>
          <w:sz w:val="22"/>
          <w:szCs w:val="22"/>
        </w:rPr>
        <w:t>mv</w:t>
      </w:r>
      <w:r>
        <w:rPr>
          <w:rFonts w:ascii="Times New Roman" w:eastAsia="Times New Roman" w:hAnsi="Times New Roman" w:cs="Times New Roman"/>
          <w:color w:val="000000"/>
          <w:sz w:val="24"/>
          <w:szCs w:val="24"/>
        </w:rPr>
        <w:t xml:space="preserve"> command is like </w:t>
      </w:r>
      <w:r>
        <w:rPr>
          <w:rFonts w:ascii="Courier New" w:eastAsia="Courier New" w:hAnsi="Courier New" w:cs="Courier New"/>
          <w:sz w:val="22"/>
          <w:szCs w:val="22"/>
        </w:rPr>
        <w:t xml:space="preserve">cp </w:t>
      </w:r>
      <w:r>
        <w:rPr>
          <w:rFonts w:ascii="Times New Roman" w:eastAsia="Times New Roman" w:hAnsi="Times New Roman" w:cs="Times New Roman"/>
          <w:color w:val="000000"/>
          <w:sz w:val="24"/>
          <w:szCs w:val="24"/>
        </w:rPr>
        <w:t>except the file specified by the first argument is moved or renamed rather than copied.</w:t>
      </w:r>
    </w:p>
    <w:p w14:paraId="25973B4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Execute: </w:t>
      </w:r>
      <w:r>
        <w:rPr>
          <w:rFonts w:ascii="Courier New" w:eastAsia="Courier New" w:hAnsi="Courier New" w:cs="Courier New"/>
          <w:sz w:val="22"/>
          <w:szCs w:val="22"/>
        </w:rPr>
        <w:t>mv goodbye.txt renamed_goodbye.txt</w:t>
      </w:r>
    </w:p>
    <w:p w14:paraId="35CAF4C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Confirm that the file </w:t>
      </w:r>
      <w:r>
        <w:rPr>
          <w:rFonts w:ascii="Courier New" w:eastAsia="Courier New" w:hAnsi="Courier New" w:cs="Courier New"/>
          <w:sz w:val="22"/>
          <w:szCs w:val="22"/>
        </w:rPr>
        <w:t>goodbye.txt</w:t>
      </w:r>
      <w:r>
        <w:rPr>
          <w:rFonts w:ascii="Times New Roman" w:eastAsia="Times New Roman" w:hAnsi="Times New Roman" w:cs="Times New Roman"/>
          <w:color w:val="000000"/>
          <w:sz w:val="24"/>
          <w:szCs w:val="24"/>
        </w:rPr>
        <w:t xml:space="preserve"> is now renamed to </w:t>
      </w:r>
      <w:r>
        <w:rPr>
          <w:rFonts w:ascii="Courier New" w:eastAsia="Courier New" w:hAnsi="Courier New" w:cs="Courier New"/>
          <w:sz w:val="22"/>
          <w:szCs w:val="22"/>
        </w:rPr>
        <w:t>renamed_goodbye.txt.</w:t>
      </w:r>
      <w:r>
        <w:rPr>
          <w:rFonts w:ascii="Times New Roman" w:eastAsia="Times New Roman" w:hAnsi="Times New Roman" w:cs="Times New Roman"/>
          <w:color w:val="000000"/>
          <w:sz w:val="24"/>
          <w:szCs w:val="24"/>
        </w:rPr>
        <w:t xml:space="preserve"> </w:t>
      </w:r>
    </w:p>
    <w:p w14:paraId="461C6CA6" w14:textId="77777777" w:rsidR="00DB5F02" w:rsidRDefault="00A96409">
      <w:pPr>
        <w:pBdr>
          <w:top w:val="nil"/>
          <w:left w:val="nil"/>
          <w:bottom w:val="nil"/>
          <w:right w:val="nil"/>
          <w:between w:val="nil"/>
        </w:pBdr>
        <w:spacing w:line="240" w:lineRule="auto"/>
        <w:rPr>
          <w:b/>
          <w:color w:val="000000"/>
        </w:rPr>
      </w:pPr>
      <w:r>
        <w:rPr>
          <w:rFonts w:ascii="Times New Roman" w:eastAsia="Times New Roman" w:hAnsi="Times New Roman" w:cs="Times New Roman"/>
          <w:color w:val="000000"/>
          <w:sz w:val="24"/>
          <w:szCs w:val="24"/>
        </w:rPr>
        <w:t xml:space="preserve">Execute: </w:t>
      </w:r>
      <w:r>
        <w:rPr>
          <w:rFonts w:ascii="Courier New" w:eastAsia="Courier New" w:hAnsi="Courier New" w:cs="Courier New"/>
          <w:sz w:val="22"/>
          <w:szCs w:val="22"/>
        </w:rPr>
        <w:t xml:space="preserve">mv goodbye.txt </w:t>
      </w:r>
      <w:proofErr w:type="spellStart"/>
      <w:r>
        <w:rPr>
          <w:rFonts w:ascii="Courier New" w:eastAsia="Courier New" w:hAnsi="Courier New" w:cs="Courier New"/>
          <w:sz w:val="22"/>
          <w:szCs w:val="22"/>
        </w:rPr>
        <w:t>misc_child</w:t>
      </w:r>
      <w:proofErr w:type="spellEnd"/>
    </w:p>
    <w:p w14:paraId="4B8102A8" w14:textId="77777777" w:rsidR="00DB5F02" w:rsidRDefault="00DB5F02">
      <w:pPr>
        <w:pBdr>
          <w:top w:val="nil"/>
          <w:left w:val="nil"/>
          <w:bottom w:val="nil"/>
          <w:right w:val="nil"/>
          <w:between w:val="nil"/>
        </w:pBdr>
        <w:spacing w:after="0" w:line="240" w:lineRule="auto"/>
        <w:rPr>
          <w:b/>
          <w:color w:val="000000"/>
        </w:rPr>
      </w:pPr>
    </w:p>
    <w:p w14:paraId="2F4FC584"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Confirm that the file </w:t>
      </w:r>
      <w:r>
        <w:rPr>
          <w:rFonts w:ascii="Courier New" w:eastAsia="Courier New" w:hAnsi="Courier New" w:cs="Courier New"/>
          <w:sz w:val="22"/>
          <w:szCs w:val="22"/>
        </w:rPr>
        <w:t>goodbye.txt</w:t>
      </w:r>
      <w:r>
        <w:rPr>
          <w:rFonts w:ascii="Times New Roman" w:eastAsia="Times New Roman" w:hAnsi="Times New Roman" w:cs="Times New Roman"/>
          <w:color w:val="000000"/>
          <w:sz w:val="24"/>
          <w:szCs w:val="24"/>
        </w:rPr>
        <w:t xml:space="preserve"> has moved from the </w:t>
      </w:r>
      <w:proofErr w:type="spellStart"/>
      <w:r>
        <w:rPr>
          <w:rFonts w:ascii="Courier New" w:eastAsia="Courier New" w:hAnsi="Courier New" w:cs="Courier New"/>
          <w:sz w:val="22"/>
          <w:szCs w:val="22"/>
        </w:rPr>
        <w:t>misc</w:t>
      </w:r>
      <w:proofErr w:type="spellEnd"/>
      <w:r>
        <w:rPr>
          <w:rFonts w:ascii="Times New Roman" w:eastAsia="Times New Roman" w:hAnsi="Times New Roman" w:cs="Times New Roman"/>
          <w:color w:val="000000"/>
          <w:sz w:val="24"/>
          <w:szCs w:val="24"/>
        </w:rPr>
        <w:t xml:space="preserve"> directory to the </w:t>
      </w:r>
      <w:proofErr w:type="spellStart"/>
      <w:r>
        <w:rPr>
          <w:rFonts w:ascii="Courier New" w:eastAsia="Courier New" w:hAnsi="Courier New" w:cs="Courier New"/>
          <w:sz w:val="22"/>
          <w:szCs w:val="22"/>
        </w:rPr>
        <w:t>misc_child</w:t>
      </w:r>
      <w:proofErr w:type="spellEnd"/>
      <w:r>
        <w:rPr>
          <w:rFonts w:ascii="Times New Roman" w:eastAsia="Times New Roman" w:hAnsi="Times New Roman" w:cs="Times New Roman"/>
          <w:color w:val="000000"/>
          <w:sz w:val="24"/>
          <w:szCs w:val="24"/>
        </w:rPr>
        <w:t xml:space="preserve"> subdirectory.  Thus, as with </w:t>
      </w:r>
      <w:r>
        <w:rPr>
          <w:rFonts w:ascii="Courier New" w:eastAsia="Courier New" w:hAnsi="Courier New" w:cs="Courier New"/>
          <w:sz w:val="22"/>
          <w:szCs w:val="22"/>
        </w:rPr>
        <w:t>cp</w:t>
      </w:r>
      <w:r>
        <w:rPr>
          <w:rFonts w:ascii="Times New Roman" w:eastAsia="Times New Roman" w:hAnsi="Times New Roman" w:cs="Times New Roman"/>
          <w:color w:val="000000"/>
          <w:sz w:val="24"/>
          <w:szCs w:val="24"/>
        </w:rPr>
        <w:t xml:space="preserve">, what </w:t>
      </w:r>
      <w:r>
        <w:rPr>
          <w:rFonts w:ascii="Courier New" w:eastAsia="Courier New" w:hAnsi="Courier New" w:cs="Courier New"/>
          <w:sz w:val="22"/>
          <w:szCs w:val="22"/>
        </w:rPr>
        <w:t>mv</w:t>
      </w:r>
      <w:r>
        <w:rPr>
          <w:rFonts w:ascii="Times New Roman" w:eastAsia="Times New Roman" w:hAnsi="Times New Roman" w:cs="Times New Roman"/>
          <w:color w:val="000000"/>
          <w:sz w:val="24"/>
          <w:szCs w:val="24"/>
        </w:rPr>
        <w:t xml:space="preserve"> does depends on its arguments. When </w:t>
      </w:r>
      <w:r>
        <w:rPr>
          <w:rFonts w:ascii="Courier New" w:eastAsia="Courier New" w:hAnsi="Courier New" w:cs="Courier New"/>
          <w:sz w:val="22"/>
          <w:szCs w:val="22"/>
        </w:rPr>
        <w:t>mv</w:t>
      </w:r>
      <w:r>
        <w:rPr>
          <w:rFonts w:ascii="Times New Roman" w:eastAsia="Times New Roman" w:hAnsi="Times New Roman" w:cs="Times New Roman"/>
          <w:color w:val="000000"/>
          <w:sz w:val="24"/>
          <w:szCs w:val="24"/>
        </w:rPr>
        <w:t xml:space="preserve"> is called with two file names, it changes the name of file specified in the first argument to the name specified in the second argument. When </w:t>
      </w:r>
      <w:r>
        <w:rPr>
          <w:rFonts w:ascii="Courier New" w:eastAsia="Courier New" w:hAnsi="Courier New" w:cs="Courier New"/>
          <w:sz w:val="22"/>
          <w:szCs w:val="22"/>
        </w:rPr>
        <w:t>mv</w:t>
      </w:r>
      <w:r>
        <w:rPr>
          <w:rFonts w:ascii="Times New Roman" w:eastAsia="Times New Roman" w:hAnsi="Times New Roman" w:cs="Times New Roman"/>
          <w:color w:val="000000"/>
          <w:sz w:val="24"/>
          <w:szCs w:val="24"/>
        </w:rPr>
        <w:t xml:space="preserve"> is called with a file name and a directory name argument, it moves the file to the directory, keeping the local name. Each directory keeps a pointer or link to its children. The local name of a file is simply the name of the link. </w:t>
      </w:r>
    </w:p>
    <w:p w14:paraId="225934AB" w14:textId="77777777" w:rsidR="00DB5F02" w:rsidRDefault="00A96409">
      <w:pPr>
        <w:pStyle w:val="Heading2"/>
      </w:pPr>
      <w:r>
        <w:t>Linking Files</w:t>
      </w:r>
    </w:p>
    <w:p w14:paraId="5346442F" w14:textId="77777777" w:rsidR="00DB5F02" w:rsidRDefault="00DB5F02"/>
    <w:p w14:paraId="49B2A487" w14:textId="77777777" w:rsidR="00DB5F02" w:rsidRDefault="00A96409">
      <w:r>
        <w:t xml:space="preserve">Again, change the bash directory to </w:t>
      </w:r>
      <w:r>
        <w:rPr>
          <w:rFonts w:ascii="Courier New" w:eastAsia="Courier New" w:hAnsi="Courier New" w:cs="Courier New"/>
          <w:sz w:val="22"/>
          <w:szCs w:val="22"/>
        </w:rPr>
        <w:t>~/Bash/</w:t>
      </w:r>
      <w:proofErr w:type="spellStart"/>
      <w:r>
        <w:rPr>
          <w:rFonts w:ascii="Courier New" w:eastAsia="Courier New" w:hAnsi="Courier New" w:cs="Courier New"/>
          <w:sz w:val="22"/>
          <w:szCs w:val="22"/>
        </w:rPr>
        <w:t>misc</w:t>
      </w:r>
      <w:proofErr w:type="spellEnd"/>
      <w:r>
        <w:t xml:space="preserve"> if this is not the current directory. </w:t>
      </w:r>
    </w:p>
    <w:p w14:paraId="655EA6A2"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Courier New" w:eastAsia="Courier New" w:hAnsi="Courier New" w:cs="Courier New"/>
          <w:sz w:val="22"/>
          <w:szCs w:val="22"/>
        </w:rPr>
        <w:t>ln</w:t>
      </w:r>
      <w:r>
        <w:rPr>
          <w:rFonts w:ascii="Times New Roman" w:eastAsia="Times New Roman" w:hAnsi="Times New Roman" w:cs="Times New Roman"/>
          <w:color w:val="000000"/>
          <w:sz w:val="24"/>
          <w:szCs w:val="24"/>
        </w:rPr>
        <w:t xml:space="preserve"> command can be used to create another link/name to an existing file.</w:t>
      </w:r>
    </w:p>
    <w:p w14:paraId="7B2B7BA6"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Execute:</w:t>
      </w:r>
    </w:p>
    <w:p w14:paraId="4E339799"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ln –s </w:t>
      </w:r>
      <w:proofErr w:type="gramStart"/>
      <w:r>
        <w:rPr>
          <w:rFonts w:ascii="Courier New" w:eastAsia="Courier New" w:hAnsi="Courier New" w:cs="Courier New"/>
          <w:color w:val="000000"/>
          <w:sz w:val="22"/>
          <w:szCs w:val="22"/>
        </w:rPr>
        <w:t>hello.txt  linked</w:t>
      </w:r>
      <w:proofErr w:type="gramEnd"/>
      <w:r>
        <w:rPr>
          <w:rFonts w:ascii="Courier New" w:eastAsia="Courier New" w:hAnsi="Courier New" w:cs="Courier New"/>
          <w:color w:val="000000"/>
          <w:sz w:val="22"/>
          <w:szCs w:val="22"/>
        </w:rPr>
        <w:t xml:space="preserve"> _hello.txt</w:t>
      </w:r>
    </w:p>
    <w:p w14:paraId="2C4BB202"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cat </w:t>
      </w:r>
      <w:proofErr w:type="gramStart"/>
      <w:r>
        <w:rPr>
          <w:rFonts w:ascii="Courier New" w:eastAsia="Courier New" w:hAnsi="Courier New" w:cs="Courier New"/>
          <w:color w:val="000000"/>
          <w:sz w:val="22"/>
          <w:szCs w:val="22"/>
        </w:rPr>
        <w:t>linked_hello.txt</w:t>
      </w:r>
      <w:proofErr w:type="gramEnd"/>
    </w:p>
    <w:p w14:paraId="6EF8C001"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57EAD8E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As this interaction shows, we have created another name or link or shortcut to the file </w:t>
      </w:r>
      <w:r>
        <w:rPr>
          <w:rFonts w:ascii="Courier New" w:eastAsia="Courier New" w:hAnsi="Courier New" w:cs="Courier New"/>
          <w:sz w:val="22"/>
          <w:szCs w:val="22"/>
        </w:rPr>
        <w:t>linked_hello.txt</w:t>
      </w:r>
      <w:r>
        <w:rPr>
          <w:b/>
          <w:color w:val="000000"/>
        </w:rPr>
        <w:t>.</w:t>
      </w:r>
    </w:p>
    <w:p w14:paraId="6790F1F5"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a long listing of the properties of this new link and you should see that: the first character of the listing is the character </w:t>
      </w:r>
      <w:r>
        <w:rPr>
          <w:rFonts w:ascii="Times New Roman" w:eastAsia="Times New Roman" w:hAnsi="Times New Roman" w:cs="Times New Roman"/>
          <w:b/>
          <w:color w:val="000000"/>
          <w:sz w:val="24"/>
          <w:szCs w:val="24"/>
        </w:rPr>
        <w:t>l</w:t>
      </w:r>
      <w:r>
        <w:rPr>
          <w:rFonts w:ascii="Times New Roman" w:eastAsia="Times New Roman" w:hAnsi="Times New Roman" w:cs="Times New Roman"/>
          <w:color w:val="000000"/>
          <w:sz w:val="24"/>
          <w:szCs w:val="24"/>
        </w:rPr>
        <w:t xml:space="preserve">, for link, and (b) the name of this new child of </w:t>
      </w:r>
      <w:proofErr w:type="spellStart"/>
      <w:r>
        <w:rPr>
          <w:rFonts w:ascii="Courier New" w:eastAsia="Courier New" w:hAnsi="Courier New" w:cs="Courier New"/>
          <w:sz w:val="22"/>
          <w:szCs w:val="22"/>
        </w:rPr>
        <w:t>misc</w:t>
      </w:r>
      <w:proofErr w:type="spellEnd"/>
      <w:r>
        <w:rPr>
          <w:rFonts w:ascii="Times New Roman" w:eastAsia="Times New Roman" w:hAnsi="Times New Roman" w:cs="Times New Roman"/>
          <w:color w:val="000000"/>
          <w:sz w:val="24"/>
          <w:szCs w:val="24"/>
        </w:rPr>
        <w:t xml:space="preserve"> directory shows not only its name but also the file to which it points.</w:t>
      </w:r>
    </w:p>
    <w:p w14:paraId="3E9F397E"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ls -l linked_hello.txt</w:t>
      </w:r>
    </w:p>
    <w:p w14:paraId="7D6D696A"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lrwxrwxrwx</w:t>
      </w:r>
      <w:proofErr w:type="spellEnd"/>
      <w:r>
        <w:rPr>
          <w:rFonts w:ascii="Courier New" w:eastAsia="Courier New" w:hAnsi="Courier New" w:cs="Courier New"/>
          <w:color w:val="000000"/>
          <w:sz w:val="22"/>
          <w:szCs w:val="22"/>
        </w:rPr>
        <w:t xml:space="preserve">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11 Apr 16 22:44 linked_hello.txt -&gt; hello.txt</w:t>
      </w:r>
    </w:p>
    <w:p w14:paraId="6972151F" w14:textId="77777777" w:rsidR="00DB5F02" w:rsidRDefault="00DB5F02">
      <w:pPr>
        <w:pBdr>
          <w:top w:val="nil"/>
          <w:left w:val="nil"/>
          <w:bottom w:val="nil"/>
          <w:right w:val="nil"/>
          <w:between w:val="nil"/>
        </w:pBdr>
        <w:spacing w:after="0" w:line="240" w:lineRule="auto"/>
        <w:rPr>
          <w:b/>
          <w:color w:val="000000"/>
        </w:rPr>
      </w:pPr>
    </w:p>
    <w:p w14:paraId="58A12BC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Windows operating systems use the term </w:t>
      </w:r>
      <w:r>
        <w:rPr>
          <w:rFonts w:ascii="Times New Roman" w:eastAsia="Times New Roman" w:hAnsi="Times New Roman" w:cs="Times New Roman"/>
          <w:i/>
          <w:color w:val="000000"/>
          <w:sz w:val="24"/>
          <w:szCs w:val="24"/>
        </w:rPr>
        <w:t>shortcut</w:t>
      </w:r>
      <w:r>
        <w:rPr>
          <w:rFonts w:ascii="Times New Roman" w:eastAsia="Times New Roman" w:hAnsi="Times New Roman" w:cs="Times New Roman"/>
          <w:color w:val="000000"/>
          <w:sz w:val="24"/>
          <w:szCs w:val="24"/>
        </w:rPr>
        <w:t xml:space="preserve"> for a link. In fact, creating a link in the home directory to a file in another directory is like creating a shortcut on the desktop for a file in another directory. It is possible to create a link to a file in a different directory.</w:t>
      </w:r>
    </w:p>
    <w:p w14:paraId="3A19C2F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Change your directory to </w:t>
      </w:r>
      <w:proofErr w:type="spellStart"/>
      <w:r>
        <w:rPr>
          <w:rFonts w:ascii="Courier New" w:eastAsia="Courier New" w:hAnsi="Courier New" w:cs="Courier New"/>
          <w:sz w:val="22"/>
          <w:szCs w:val="22"/>
        </w:rPr>
        <w:t>misc_child</w:t>
      </w:r>
      <w:proofErr w:type="spellEnd"/>
      <w:r>
        <w:rPr>
          <w:rFonts w:ascii="Times New Roman" w:eastAsia="Times New Roman" w:hAnsi="Times New Roman" w:cs="Times New Roman"/>
          <w:color w:val="000000"/>
          <w:sz w:val="24"/>
          <w:szCs w:val="24"/>
        </w:rPr>
        <w:t xml:space="preserve"> and create in it a link called </w:t>
      </w:r>
      <w:r>
        <w:rPr>
          <w:rFonts w:ascii="Courier New" w:eastAsia="Courier New" w:hAnsi="Courier New" w:cs="Courier New"/>
          <w:sz w:val="22"/>
          <w:szCs w:val="22"/>
        </w:rPr>
        <w:t>hello.txt</w:t>
      </w:r>
      <w:r>
        <w:rPr>
          <w:rFonts w:ascii="Times New Roman" w:eastAsia="Times New Roman" w:hAnsi="Times New Roman" w:cs="Times New Roman"/>
          <w:color w:val="000000"/>
          <w:sz w:val="24"/>
          <w:szCs w:val="24"/>
        </w:rPr>
        <w:t xml:space="preserve"> to the file with the same name in its parent directory:</w:t>
      </w:r>
    </w:p>
    <w:p w14:paraId="09587A3C"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cd </w:t>
      </w:r>
      <w:proofErr w:type="spellStart"/>
      <w:r>
        <w:rPr>
          <w:rFonts w:ascii="Courier New" w:eastAsia="Courier New" w:hAnsi="Courier New" w:cs="Courier New"/>
          <w:color w:val="000000"/>
          <w:sz w:val="22"/>
          <w:szCs w:val="22"/>
        </w:rPr>
        <w:t>misc_child</w:t>
      </w:r>
      <w:proofErr w:type="spellEnd"/>
    </w:p>
    <w:p w14:paraId="22560BBE"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ln -s ../hello.txt hello.txt</w:t>
      </w:r>
    </w:p>
    <w:p w14:paraId="5A0D377D"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cat hello.txt</w:t>
      </w:r>
    </w:p>
    <w:p w14:paraId="48168A7B"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ls -l hello.txt</w:t>
      </w:r>
    </w:p>
    <w:p w14:paraId="23CB62E2"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lrwxrwxrwx</w:t>
      </w:r>
      <w:proofErr w:type="spellEnd"/>
      <w:r>
        <w:rPr>
          <w:rFonts w:ascii="Courier New" w:eastAsia="Courier New" w:hAnsi="Courier New" w:cs="Courier New"/>
          <w:color w:val="000000"/>
          <w:sz w:val="22"/>
          <w:szCs w:val="22"/>
        </w:rPr>
        <w:t xml:space="preserve">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12 Apr 17 20:29 hello.txt -&gt; ../hello.txt</w:t>
      </w:r>
    </w:p>
    <w:p w14:paraId="4C9D358B"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61BED3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the short cut </w:t>
      </w:r>
      <w:r>
        <w:rPr>
          <w:rFonts w:ascii="Courier New" w:eastAsia="Courier New" w:hAnsi="Courier New" w:cs="Courier New"/>
          <w:sz w:val="22"/>
          <w:szCs w:val="22"/>
        </w:rPr>
        <w:t xml:space="preserve">hello.txt </w:t>
      </w:r>
      <w:r>
        <w:rPr>
          <w:rFonts w:ascii="Times New Roman" w:eastAsia="Times New Roman" w:hAnsi="Times New Roman" w:cs="Times New Roman"/>
          <w:color w:val="000000"/>
          <w:sz w:val="24"/>
          <w:szCs w:val="24"/>
        </w:rPr>
        <w:t>can be used to refer to the file with the same name in its parent directory.</w:t>
      </w:r>
    </w:p>
    <w:p w14:paraId="38690B8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two versions of </w:t>
      </w:r>
      <w:r>
        <w:rPr>
          <w:rFonts w:ascii="Courier New" w:eastAsia="Courier New" w:hAnsi="Courier New" w:cs="Courier New"/>
          <w:sz w:val="22"/>
          <w:szCs w:val="22"/>
        </w:rPr>
        <w:t>ln</w:t>
      </w:r>
      <w:r>
        <w:rPr>
          <w:rFonts w:ascii="Times New Roman" w:eastAsia="Times New Roman" w:hAnsi="Times New Roman" w:cs="Times New Roman"/>
          <w:color w:val="000000"/>
          <w:sz w:val="24"/>
          <w:szCs w:val="24"/>
        </w:rPr>
        <w:t xml:space="preserve">, one that takes the parameter </w:t>
      </w:r>
      <w:r>
        <w:rPr>
          <w:rFonts w:ascii="Courier New" w:eastAsia="Courier New" w:hAnsi="Courier New" w:cs="Courier New"/>
          <w:sz w:val="22"/>
          <w:szCs w:val="22"/>
        </w:rPr>
        <w:t>–s</w:t>
      </w:r>
      <w:r>
        <w:rPr>
          <w:rFonts w:ascii="Times New Roman" w:eastAsia="Times New Roman" w:hAnsi="Times New Roman" w:cs="Times New Roman"/>
          <w:color w:val="000000"/>
          <w:sz w:val="24"/>
          <w:szCs w:val="24"/>
        </w:rPr>
        <w:t xml:space="preserve"> and one that does not. The former creates a “hard link” while the latter creates a “soft link”. A soft link is more flexible, and works for directories, and thus we have focused on it.</w:t>
      </w:r>
    </w:p>
    <w:p w14:paraId="30EC6076"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if you rename </w:t>
      </w:r>
      <w:r>
        <w:rPr>
          <w:rFonts w:ascii="Courier New" w:eastAsia="Courier New" w:hAnsi="Courier New" w:cs="Courier New"/>
          <w:sz w:val="22"/>
          <w:szCs w:val="22"/>
        </w:rPr>
        <w:t>hello.txt</w:t>
      </w:r>
      <w:r>
        <w:rPr>
          <w:rFonts w:ascii="Times New Roman" w:eastAsia="Times New Roman" w:hAnsi="Times New Roman" w:cs="Times New Roman"/>
          <w:color w:val="000000"/>
          <w:sz w:val="24"/>
          <w:szCs w:val="24"/>
        </w:rPr>
        <w:t xml:space="preserve"> to </w:t>
      </w:r>
      <w:r>
        <w:rPr>
          <w:rFonts w:ascii="Courier New" w:eastAsia="Courier New" w:hAnsi="Courier New" w:cs="Courier New"/>
          <w:sz w:val="22"/>
          <w:szCs w:val="22"/>
        </w:rPr>
        <w:t>renamed_hello.txt</w:t>
      </w:r>
      <w:r>
        <w:rPr>
          <w:rFonts w:ascii="Times New Roman" w:eastAsia="Times New Roman" w:hAnsi="Times New Roman" w:cs="Times New Roman"/>
          <w:color w:val="000000"/>
          <w:sz w:val="24"/>
          <w:szCs w:val="24"/>
        </w:rPr>
        <w:t xml:space="preserve">? Will </w:t>
      </w:r>
      <w:r>
        <w:rPr>
          <w:rFonts w:ascii="Courier New" w:eastAsia="Courier New" w:hAnsi="Courier New" w:cs="Courier New"/>
          <w:sz w:val="22"/>
          <w:szCs w:val="22"/>
        </w:rPr>
        <w:t>linked_hello.txt</w:t>
      </w:r>
      <w:r>
        <w:rPr>
          <w:rFonts w:ascii="Times New Roman" w:eastAsia="Times New Roman" w:hAnsi="Times New Roman" w:cs="Times New Roman"/>
          <w:color w:val="000000"/>
          <w:sz w:val="24"/>
          <w:szCs w:val="24"/>
        </w:rPr>
        <w:t xml:space="preserve"> now point to </w:t>
      </w:r>
      <w:r>
        <w:rPr>
          <w:rFonts w:ascii="Courier New" w:eastAsia="Courier New" w:hAnsi="Courier New" w:cs="Courier New"/>
          <w:sz w:val="22"/>
          <w:szCs w:val="22"/>
        </w:rPr>
        <w:t>renamed_hello.txt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Because </w:t>
      </w:r>
      <w:r>
        <w:rPr>
          <w:rFonts w:ascii="Courier New" w:eastAsia="Courier New" w:hAnsi="Courier New" w:cs="Courier New"/>
          <w:sz w:val="22"/>
          <w:szCs w:val="22"/>
        </w:rPr>
        <w:t>linked_hello.txt</w:t>
      </w:r>
      <w:r>
        <w:rPr>
          <w:rFonts w:ascii="Times New Roman" w:eastAsia="Times New Roman" w:hAnsi="Times New Roman" w:cs="Times New Roman"/>
          <w:color w:val="000000"/>
          <w:sz w:val="24"/>
          <w:szCs w:val="24"/>
        </w:rPr>
        <w:t xml:space="preserve"> is soft link, the answer is no. If you now create another file called </w:t>
      </w:r>
      <w:r>
        <w:rPr>
          <w:rFonts w:ascii="Courier New" w:eastAsia="Courier New" w:hAnsi="Courier New" w:cs="Courier New"/>
          <w:sz w:val="22"/>
          <w:szCs w:val="22"/>
        </w:rPr>
        <w:t>hello.txt</w:t>
      </w:r>
      <w:r>
        <w:rPr>
          <w:rFonts w:ascii="Times New Roman" w:eastAsia="Times New Roman" w:hAnsi="Times New Roman" w:cs="Times New Roman"/>
          <w:b/>
          <w:color w:val="000000"/>
          <w:sz w:val="24"/>
          <w:szCs w:val="24"/>
        </w:rPr>
        <w:t xml:space="preserve">, </w:t>
      </w:r>
      <w:r>
        <w:rPr>
          <w:rFonts w:ascii="Courier New" w:eastAsia="Courier New" w:hAnsi="Courier New" w:cs="Courier New"/>
          <w:sz w:val="22"/>
          <w:szCs w:val="22"/>
        </w:rPr>
        <w:t>linked_hello.txt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will now point to this new file</w:t>
      </w:r>
      <w:r>
        <w:rPr>
          <w:rFonts w:ascii="Times New Roman" w:eastAsia="Times New Roman" w:hAnsi="Times New Roman" w:cs="Times New Roman"/>
          <w:b/>
          <w:color w:val="000000"/>
          <w:sz w:val="24"/>
          <w:szCs w:val="24"/>
        </w:rPr>
        <w:t>.</w:t>
      </w:r>
    </w:p>
    <w:p w14:paraId="773D5299" w14:textId="77777777" w:rsidR="00DB5F02" w:rsidRDefault="00A96409">
      <w:pPr>
        <w:pStyle w:val="Heading2"/>
      </w:pPr>
      <w:r>
        <w:t>Comparing Files Using diff*</w:t>
      </w:r>
    </w:p>
    <w:p w14:paraId="0696BF95"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Make </w:t>
      </w:r>
      <w:proofErr w:type="spellStart"/>
      <w:r>
        <w:rPr>
          <w:rFonts w:ascii="Courier New" w:eastAsia="Courier New" w:hAnsi="Courier New" w:cs="Courier New"/>
          <w:sz w:val="22"/>
          <w:szCs w:val="22"/>
        </w:rPr>
        <w:t>misc</w:t>
      </w:r>
      <w:proofErr w:type="spellEnd"/>
      <w:r>
        <w:rPr>
          <w:rFonts w:ascii="Times New Roman" w:eastAsia="Times New Roman" w:hAnsi="Times New Roman" w:cs="Times New Roman"/>
          <w:color w:val="000000"/>
          <w:sz w:val="24"/>
          <w:szCs w:val="24"/>
        </w:rPr>
        <w:t xml:space="preserve"> the current directory.</w:t>
      </w:r>
    </w:p>
    <w:p w14:paraId="60405E5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w:t>
      </w:r>
      <w:proofErr w:type="spellStart"/>
      <w:r>
        <w:rPr>
          <w:rFonts w:ascii="Courier New" w:eastAsia="Courier New" w:hAnsi="Courier New" w:cs="Courier New"/>
          <w:sz w:val="22"/>
          <w:szCs w:val="22"/>
        </w:rPr>
        <w:t>pico</w:t>
      </w:r>
      <w:proofErr w:type="spellEnd"/>
      <w:r>
        <w:rPr>
          <w:rFonts w:ascii="Times New Roman" w:eastAsia="Times New Roman" w:hAnsi="Times New Roman" w:cs="Times New Roman"/>
          <w:color w:val="000000"/>
          <w:sz w:val="24"/>
          <w:szCs w:val="24"/>
        </w:rPr>
        <w:t xml:space="preserve"> to edit </w:t>
      </w:r>
      <w:r>
        <w:rPr>
          <w:rFonts w:ascii="Courier New" w:eastAsia="Courier New" w:hAnsi="Courier New" w:cs="Courier New"/>
          <w:sz w:val="22"/>
          <w:szCs w:val="22"/>
        </w:rPr>
        <w:t>goodbye.txt.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Change </w:t>
      </w:r>
      <w:r>
        <w:rPr>
          <w:rFonts w:ascii="Courier New" w:eastAsia="Courier New" w:hAnsi="Courier New" w:cs="Courier New"/>
          <w:sz w:val="22"/>
          <w:szCs w:val="22"/>
        </w:rPr>
        <w:t>beautiful</w:t>
      </w:r>
      <w:r>
        <w:rPr>
          <w:rFonts w:ascii="Times New Roman" w:eastAsia="Times New Roman" w:hAnsi="Times New Roman" w:cs="Times New Roman"/>
          <w:color w:val="000000"/>
          <w:sz w:val="24"/>
          <w:szCs w:val="24"/>
        </w:rPr>
        <w:t xml:space="preserve"> to </w:t>
      </w:r>
      <w:r>
        <w:rPr>
          <w:rFonts w:ascii="Courier New" w:eastAsia="Courier New" w:hAnsi="Courier New" w:cs="Courier New"/>
          <w:sz w:val="22"/>
          <w:szCs w:val="22"/>
        </w:rPr>
        <w:t>wonderful</w:t>
      </w:r>
      <w:r>
        <w:rPr>
          <w:rFonts w:ascii="Times New Roman" w:eastAsia="Times New Roman" w:hAnsi="Times New Roman" w:cs="Times New Roman"/>
          <w:color w:val="000000"/>
          <w:sz w:val="24"/>
          <w:szCs w:val="24"/>
        </w:rPr>
        <w:t>.</w:t>
      </w:r>
    </w:p>
    <w:p w14:paraId="206F233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this point, </w:t>
      </w:r>
      <w:r>
        <w:rPr>
          <w:rFonts w:ascii="Courier New" w:eastAsia="Courier New" w:hAnsi="Courier New" w:cs="Courier New"/>
          <w:sz w:val="22"/>
          <w:szCs w:val="22"/>
        </w:rPr>
        <w:t>goodbye.txt</w:t>
      </w:r>
      <w:r>
        <w:rPr>
          <w:rFonts w:ascii="Times New Roman" w:eastAsia="Times New Roman" w:hAnsi="Times New Roman" w:cs="Times New Roman"/>
          <w:color w:val="000000"/>
          <w:sz w:val="24"/>
          <w:szCs w:val="24"/>
        </w:rPr>
        <w:t xml:space="preserve"> and </w:t>
      </w:r>
      <w:r>
        <w:rPr>
          <w:rFonts w:ascii="Courier New" w:eastAsia="Courier New" w:hAnsi="Courier New" w:cs="Courier New"/>
          <w:sz w:val="22"/>
          <w:szCs w:val="22"/>
        </w:rPr>
        <w:t>link_goodbye.txt</w:t>
      </w:r>
      <w:r>
        <w:rPr>
          <w:rFonts w:ascii="Times New Roman" w:eastAsia="Times New Roman" w:hAnsi="Times New Roman" w:cs="Times New Roman"/>
          <w:color w:val="000000"/>
          <w:sz w:val="24"/>
          <w:szCs w:val="24"/>
        </w:rPr>
        <w:t xml:space="preserve"> should both point to the new contents. </w:t>
      </w:r>
    </w:p>
    <w:p w14:paraId="62A5D98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the other </w:t>
      </w:r>
      <w:proofErr w:type="gramStart"/>
      <w:r>
        <w:rPr>
          <w:rFonts w:ascii="Times New Roman" w:eastAsia="Times New Roman" w:hAnsi="Times New Roman" w:cs="Times New Roman"/>
          <w:color w:val="000000"/>
          <w:sz w:val="24"/>
          <w:szCs w:val="24"/>
        </w:rPr>
        <w:t>hand</w:t>
      </w:r>
      <w:proofErr w:type="gramEnd"/>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copied_goodbye.txt</w:t>
      </w:r>
      <w:r>
        <w:rPr>
          <w:rFonts w:ascii="Times New Roman" w:eastAsia="Times New Roman" w:hAnsi="Times New Roman" w:cs="Times New Roman"/>
          <w:color w:val="000000"/>
          <w:sz w:val="24"/>
          <w:szCs w:val="24"/>
        </w:rPr>
        <w:t xml:space="preserve"> should point to the old text.</w:t>
      </w:r>
    </w:p>
    <w:p w14:paraId="0F96076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these files to confirm this is the case. </w:t>
      </w:r>
    </w:p>
    <w:p w14:paraId="09A5BBBB"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do so, you </w:t>
      </w:r>
      <w:proofErr w:type="gramStart"/>
      <w:r>
        <w:rPr>
          <w:rFonts w:ascii="Times New Roman" w:eastAsia="Times New Roman" w:hAnsi="Times New Roman" w:cs="Times New Roman"/>
          <w:color w:val="000000"/>
          <w:sz w:val="24"/>
          <w:szCs w:val="24"/>
        </w:rPr>
        <w:t>have to</w:t>
      </w:r>
      <w:proofErr w:type="gramEnd"/>
      <w:r>
        <w:rPr>
          <w:rFonts w:ascii="Times New Roman" w:eastAsia="Times New Roman" w:hAnsi="Times New Roman" w:cs="Times New Roman"/>
          <w:color w:val="000000"/>
          <w:sz w:val="24"/>
          <w:szCs w:val="24"/>
        </w:rPr>
        <w:t xml:space="preserve"> manually look for differences in the compared files. We can use the </w:t>
      </w:r>
      <w:r>
        <w:rPr>
          <w:rFonts w:ascii="Times New Roman" w:eastAsia="Times New Roman" w:hAnsi="Times New Roman" w:cs="Times New Roman"/>
          <w:b/>
          <w:color w:val="000000"/>
          <w:sz w:val="24"/>
          <w:szCs w:val="24"/>
        </w:rPr>
        <w:t>diff</w:t>
      </w:r>
      <w:r>
        <w:rPr>
          <w:rFonts w:ascii="Times New Roman" w:eastAsia="Times New Roman" w:hAnsi="Times New Roman" w:cs="Times New Roman"/>
          <w:color w:val="000000"/>
          <w:sz w:val="24"/>
          <w:szCs w:val="24"/>
        </w:rPr>
        <w:t xml:space="preserve"> application to do so automatically. </w:t>
      </w:r>
    </w:p>
    <w:p w14:paraId="361F9DD8"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 xml:space="preserve">Execute: </w:t>
      </w:r>
      <w:r>
        <w:rPr>
          <w:rFonts w:ascii="Courier New" w:eastAsia="Courier New" w:hAnsi="Courier New" w:cs="Courier New"/>
          <w:sz w:val="22"/>
          <w:szCs w:val="22"/>
        </w:rPr>
        <w:t>diff goodbye.txt copied_goodbye.txt</w:t>
      </w:r>
      <w:r>
        <w:rPr>
          <w:rFonts w:ascii="Times New Roman" w:eastAsia="Times New Roman" w:hAnsi="Times New Roman" w:cs="Times New Roman"/>
          <w:b/>
          <w:color w:val="000000"/>
          <w:sz w:val="24"/>
          <w:szCs w:val="24"/>
        </w:rPr>
        <w:t xml:space="preserve"> </w:t>
      </w:r>
    </w:p>
    <w:p w14:paraId="75F7480C"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command asks diff to tell us what lines must be inserted </w:t>
      </w:r>
      <w:proofErr w:type="gramStart"/>
      <w:r>
        <w:rPr>
          <w:rFonts w:ascii="Times New Roman" w:eastAsia="Times New Roman" w:hAnsi="Times New Roman" w:cs="Times New Roman"/>
          <w:color w:val="000000"/>
          <w:sz w:val="24"/>
          <w:szCs w:val="24"/>
        </w:rPr>
        <w:t>into,  deleted</w:t>
      </w:r>
      <w:proofErr w:type="gramEnd"/>
      <w:r>
        <w:rPr>
          <w:rFonts w:ascii="Times New Roman" w:eastAsia="Times New Roman" w:hAnsi="Times New Roman" w:cs="Times New Roman"/>
          <w:color w:val="000000"/>
          <w:sz w:val="24"/>
          <w:szCs w:val="24"/>
        </w:rPr>
        <w:t xml:space="preserve"> from, or changed in the contents of the first file to create the contents of the second file.</w:t>
      </w:r>
    </w:p>
    <w:p w14:paraId="2A93F9BC"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diff goodbye.txt copied_goodbye.txt</w:t>
      </w:r>
    </w:p>
    <w:p w14:paraId="09E0611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1c1</w:t>
      </w:r>
    </w:p>
    <w:p w14:paraId="7FF86C63"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&lt; goodbye wonderful</w:t>
      </w:r>
    </w:p>
    <w:p w14:paraId="78632067"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
    <w:p w14:paraId="0DDEF4CD"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&gt; goodbye beautiful</w:t>
      </w:r>
    </w:p>
    <w:p w14:paraId="3D6206CF"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74ABFEB9" w14:textId="77777777" w:rsidR="00DB5F02" w:rsidRDefault="00A96409">
      <w:p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The output indicates that line 1 of the first file (</w:t>
      </w:r>
      <w:r>
        <w:rPr>
          <w:rFonts w:ascii="Courier New" w:eastAsia="Courier New" w:hAnsi="Courier New" w:cs="Courier New"/>
          <w:sz w:val="22"/>
          <w:szCs w:val="22"/>
        </w:rPr>
        <w:t>goodbye.txt</w:t>
      </w:r>
      <w:proofErr w:type="gramStart"/>
      <w:r>
        <w:t xml:space="preserve">),  </w:t>
      </w:r>
      <w:r>
        <w:rPr>
          <w:rFonts w:ascii="Courier New" w:eastAsia="Courier New" w:hAnsi="Courier New" w:cs="Courier New"/>
          <w:sz w:val="22"/>
          <w:szCs w:val="22"/>
        </w:rPr>
        <w:t>goodbye</w:t>
      </w:r>
      <w:proofErr w:type="gramEnd"/>
      <w:r>
        <w:rPr>
          <w:rFonts w:ascii="Courier New" w:eastAsia="Courier New" w:hAnsi="Courier New" w:cs="Courier New"/>
          <w:sz w:val="22"/>
          <w:szCs w:val="22"/>
        </w:rPr>
        <w:t xml:space="preserve"> wonderful</w:t>
      </w:r>
      <w:r>
        <w:t xml:space="preserve">,  should be replaced with </w:t>
      </w:r>
      <w:r>
        <w:rPr>
          <w:rFonts w:ascii="Courier New" w:eastAsia="Courier New" w:hAnsi="Courier New" w:cs="Courier New"/>
          <w:sz w:val="22"/>
          <w:szCs w:val="22"/>
        </w:rPr>
        <w:t>goodbye beautiful</w:t>
      </w:r>
      <w:r>
        <w:t xml:space="preserve"> to create the second file.</w:t>
      </w:r>
    </w:p>
    <w:p w14:paraId="05580303" w14:textId="77777777" w:rsidR="00DB5F02" w:rsidRDefault="00A96409">
      <w:pPr>
        <w:pBdr>
          <w:top w:val="nil"/>
          <w:left w:val="nil"/>
          <w:bottom w:val="nil"/>
          <w:right w:val="nil"/>
          <w:between w:val="nil"/>
        </w:pBdr>
        <w:spacing w:line="240" w:lineRule="auto"/>
      </w:pPr>
      <w:r>
        <w:t xml:space="preserve">If we reverse the arguments of </w:t>
      </w:r>
      <w:r>
        <w:rPr>
          <w:rFonts w:ascii="Courier New" w:eastAsia="Courier New" w:hAnsi="Courier New" w:cs="Courier New"/>
          <w:sz w:val="22"/>
          <w:szCs w:val="22"/>
        </w:rPr>
        <w:t>diff</w:t>
      </w:r>
      <w:r>
        <w:t xml:space="preserve"> we get:</w:t>
      </w:r>
    </w:p>
    <w:p w14:paraId="1C782AB0"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diff copied_goodbye.txt goodbye.txt</w:t>
      </w:r>
    </w:p>
    <w:p w14:paraId="490A55F0"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1c1</w:t>
      </w:r>
    </w:p>
    <w:p w14:paraId="2C8FB447"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&lt; goodbye beautiful</w:t>
      </w:r>
    </w:p>
    <w:p w14:paraId="2003C456"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
    <w:p w14:paraId="4B8FE817"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&gt; goodbye wonderful</w:t>
      </w:r>
    </w:p>
    <w:p w14:paraId="6AC793D1" w14:textId="77777777" w:rsidR="00DB5F02" w:rsidRDefault="00DB5F02">
      <w:pPr>
        <w:pBdr>
          <w:top w:val="nil"/>
          <w:left w:val="nil"/>
          <w:bottom w:val="nil"/>
          <w:right w:val="nil"/>
          <w:between w:val="nil"/>
        </w:pBdr>
        <w:spacing w:line="240" w:lineRule="auto"/>
      </w:pPr>
    </w:p>
    <w:p w14:paraId="057EB47D" w14:textId="77777777" w:rsidR="00DB5F02" w:rsidRDefault="00A96409">
      <w:p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The output now indicates that line 1 of the first file (</w:t>
      </w:r>
      <w:r>
        <w:rPr>
          <w:rFonts w:ascii="Courier New" w:eastAsia="Courier New" w:hAnsi="Courier New" w:cs="Courier New"/>
          <w:sz w:val="22"/>
          <w:szCs w:val="22"/>
        </w:rPr>
        <w:t>copied_goodbye.txt</w:t>
      </w:r>
      <w:proofErr w:type="gramStart"/>
      <w:r>
        <w:t xml:space="preserve">),  </w:t>
      </w:r>
      <w:r>
        <w:rPr>
          <w:rFonts w:ascii="Courier New" w:eastAsia="Courier New" w:hAnsi="Courier New" w:cs="Courier New"/>
          <w:sz w:val="22"/>
          <w:szCs w:val="22"/>
        </w:rPr>
        <w:t>goodbye</w:t>
      </w:r>
      <w:proofErr w:type="gramEnd"/>
      <w:r>
        <w:rPr>
          <w:b/>
        </w:rPr>
        <w:t xml:space="preserve"> </w:t>
      </w:r>
      <w:r>
        <w:rPr>
          <w:rFonts w:ascii="Courier New" w:eastAsia="Courier New" w:hAnsi="Courier New" w:cs="Courier New"/>
          <w:sz w:val="22"/>
          <w:szCs w:val="22"/>
        </w:rPr>
        <w:t>beautiful</w:t>
      </w:r>
      <w:r>
        <w:t xml:space="preserve">,  should be replaced with </w:t>
      </w:r>
      <w:r>
        <w:rPr>
          <w:rFonts w:ascii="Courier New" w:eastAsia="Courier New" w:hAnsi="Courier New" w:cs="Courier New"/>
          <w:sz w:val="22"/>
          <w:szCs w:val="22"/>
        </w:rPr>
        <w:t>goodbye wonderful</w:t>
      </w:r>
      <w:r>
        <w:t xml:space="preserve"> to create the second file (</w:t>
      </w:r>
      <w:r>
        <w:rPr>
          <w:rFonts w:ascii="Courier New" w:eastAsia="Courier New" w:hAnsi="Courier New" w:cs="Courier New"/>
          <w:sz w:val="22"/>
          <w:szCs w:val="22"/>
        </w:rPr>
        <w:t>goodbye.txt</w:t>
      </w:r>
      <w:r>
        <w:t>).</w:t>
      </w:r>
    </w:p>
    <w:p w14:paraId="68DEC0C0" w14:textId="77777777" w:rsidR="00DB5F02" w:rsidRDefault="00DB5F02">
      <w:pPr>
        <w:pBdr>
          <w:top w:val="nil"/>
          <w:left w:val="nil"/>
          <w:bottom w:val="nil"/>
          <w:right w:val="nil"/>
          <w:between w:val="nil"/>
        </w:pBdr>
        <w:spacing w:after="0" w:line="240" w:lineRule="auto"/>
        <w:rPr>
          <w:b/>
          <w:color w:val="000000"/>
        </w:rPr>
      </w:pPr>
    </w:p>
    <w:p w14:paraId="44957F6F" w14:textId="77777777" w:rsidR="00DB5F02" w:rsidRDefault="00A96409">
      <w:pPr>
        <w:pBdr>
          <w:top w:val="nil"/>
          <w:left w:val="nil"/>
          <w:bottom w:val="nil"/>
          <w:right w:val="nil"/>
          <w:between w:val="nil"/>
        </w:pBdr>
        <w:tabs>
          <w:tab w:val="left" w:pos="2222"/>
        </w:tabs>
        <w:spacing w:line="240" w:lineRule="auto"/>
        <w:rPr>
          <w:rFonts w:ascii="Courier New" w:eastAsia="Courier New" w:hAnsi="Courier New" w:cs="Courier New"/>
          <w:sz w:val="22"/>
          <w:szCs w:val="22"/>
        </w:rPr>
      </w:pPr>
      <w:r>
        <w:rPr>
          <w:rFonts w:ascii="Times New Roman" w:eastAsia="Times New Roman" w:hAnsi="Times New Roman" w:cs="Times New Roman"/>
          <w:color w:val="000000"/>
          <w:sz w:val="24"/>
          <w:szCs w:val="24"/>
        </w:rPr>
        <w:t xml:space="preserve">Execute: </w:t>
      </w:r>
      <w:r>
        <w:rPr>
          <w:rFonts w:ascii="Courier New" w:eastAsia="Courier New" w:hAnsi="Courier New" w:cs="Courier New"/>
          <w:sz w:val="22"/>
          <w:szCs w:val="22"/>
        </w:rPr>
        <w:t>diff goodbye.txt linked_goodbye.txt</w:t>
      </w:r>
    </w:p>
    <w:p w14:paraId="36469E9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should be no output, telling us that no lines should be inserted or deleted from the contents to which the first name points to create the contents to which the second name points.</w:t>
      </w:r>
    </w:p>
    <w:p w14:paraId="4E3DE0F7"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diff goodbye.txt linked_goodbye.txt</w:t>
      </w:r>
    </w:p>
    <w:p w14:paraId="36EC37BA"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
    <w:p w14:paraId="1F22A5CD" w14:textId="77777777" w:rsidR="00DB5F02" w:rsidRDefault="00DB5F02">
      <w:pPr>
        <w:pBdr>
          <w:top w:val="nil"/>
          <w:left w:val="nil"/>
          <w:bottom w:val="nil"/>
          <w:right w:val="nil"/>
          <w:between w:val="nil"/>
        </w:pBdr>
        <w:spacing w:after="0" w:line="240" w:lineRule="auto"/>
        <w:rPr>
          <w:b/>
          <w:color w:val="000000"/>
        </w:rPr>
      </w:pPr>
    </w:p>
    <w:p w14:paraId="0F3F6B0A" w14:textId="77777777" w:rsidR="00DB5F02" w:rsidRDefault="00A96409">
      <w:r>
        <w:t xml:space="preserve">Operations such as </w:t>
      </w:r>
      <w:r>
        <w:rPr>
          <w:b/>
        </w:rPr>
        <w:t>diff</w:t>
      </w:r>
      <w:r>
        <w:t xml:space="preserve"> that show the difference between files play a very important role in computing.  Such an operation is built-into Word so that we can see the difference between different versions of a document created by the same user or different users. For those familiar with GitHub, it is built into that system. When we commit or check-in a new version of some directory, GitHub does not store the entire new version. Instead, it stores the differences between the new and previous version to save space.</w:t>
      </w:r>
    </w:p>
    <w:p w14:paraId="0EFA0FA4" w14:textId="77777777" w:rsidR="00DB5F02" w:rsidRDefault="00A96409">
      <w:pPr>
        <w:pStyle w:val="Heading2"/>
      </w:pPr>
      <w:r>
        <w:t>Copying Moving, Linking Directories*</w:t>
      </w:r>
    </w:p>
    <w:p w14:paraId="2A36B21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Again, all commands illustrated here assume </w:t>
      </w:r>
      <w:proofErr w:type="spellStart"/>
      <w:r>
        <w:rPr>
          <w:rFonts w:ascii="Courier New" w:eastAsia="Courier New" w:hAnsi="Courier New" w:cs="Courier New"/>
          <w:sz w:val="22"/>
          <w:szCs w:val="22"/>
        </w:rPr>
        <w:t>misc</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is the current directory.</w:t>
      </w:r>
    </w:p>
    <w:p w14:paraId="0F5BCA78"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 xml:space="preserve">Execute: </w:t>
      </w:r>
      <w:r>
        <w:rPr>
          <w:rFonts w:ascii="Courier New" w:eastAsia="Courier New" w:hAnsi="Courier New" w:cs="Courier New"/>
          <w:sz w:val="22"/>
          <w:szCs w:val="22"/>
        </w:rPr>
        <w:t xml:space="preserve">cp </w:t>
      </w:r>
      <w:proofErr w:type="spellStart"/>
      <w:r>
        <w:rPr>
          <w:rFonts w:ascii="Courier New" w:eastAsia="Courier New" w:hAnsi="Courier New" w:cs="Courier New"/>
          <w:sz w:val="22"/>
          <w:szCs w:val="22"/>
        </w:rPr>
        <w:t>misc_child</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copied_misc_child</w:t>
      </w:r>
      <w:proofErr w:type="spellEnd"/>
    </w:p>
    <w:p w14:paraId="4F731F75"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response will be that you need to use the</w:t>
      </w:r>
      <w:r>
        <w:rPr>
          <w:rFonts w:ascii="Courier New" w:eastAsia="Courier New" w:hAnsi="Courier New" w:cs="Courier New"/>
          <w:sz w:val="22"/>
          <w:szCs w:val="22"/>
        </w:rPr>
        <w:t xml:space="preserve"> –r </w:t>
      </w:r>
      <w:r>
        <w:rPr>
          <w:rFonts w:ascii="Times New Roman" w:eastAsia="Times New Roman" w:hAnsi="Times New Roman" w:cs="Times New Roman"/>
          <w:color w:val="000000"/>
          <w:sz w:val="24"/>
          <w:szCs w:val="24"/>
        </w:rPr>
        <w:t xml:space="preserve">parameter when the first file argument passed to </w:t>
      </w:r>
      <w:r>
        <w:rPr>
          <w:rFonts w:ascii="Courier New" w:eastAsia="Courier New" w:hAnsi="Courier New" w:cs="Courier New"/>
          <w:sz w:val="22"/>
          <w:szCs w:val="22"/>
        </w:rPr>
        <w:t>cp</w:t>
      </w:r>
      <w:r>
        <w:rPr>
          <w:rFonts w:ascii="Times New Roman" w:eastAsia="Times New Roman" w:hAnsi="Times New Roman" w:cs="Times New Roman"/>
          <w:color w:val="000000"/>
          <w:sz w:val="24"/>
          <w:szCs w:val="24"/>
        </w:rPr>
        <w:t xml:space="preserve"> is an existing directory.</w:t>
      </w:r>
    </w:p>
    <w:p w14:paraId="0E8A9862"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Execute in </w:t>
      </w:r>
      <w:proofErr w:type="spellStart"/>
      <w:r>
        <w:rPr>
          <w:rFonts w:ascii="Courier New" w:eastAsia="Courier New" w:hAnsi="Courier New" w:cs="Courier New"/>
          <w:sz w:val="22"/>
          <w:szCs w:val="22"/>
        </w:rPr>
        <w:t>misc</w:t>
      </w:r>
      <w:proofErr w:type="spellEnd"/>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 xml:space="preserve">cp -r </w:t>
      </w:r>
      <w:proofErr w:type="spellStart"/>
      <w:r>
        <w:rPr>
          <w:rFonts w:ascii="Courier New" w:eastAsia="Courier New" w:hAnsi="Courier New" w:cs="Courier New"/>
          <w:sz w:val="22"/>
          <w:szCs w:val="22"/>
        </w:rPr>
        <w:t>misc_child</w:t>
      </w:r>
      <w:proofErr w:type="spellEnd"/>
      <w:r>
        <w:rPr>
          <w:rFonts w:ascii="Courier New" w:eastAsia="Courier New" w:hAnsi="Courier New" w:cs="Courier New"/>
          <w:sz w:val="22"/>
          <w:szCs w:val="22"/>
        </w:rPr>
        <w:t xml:space="preserve"> copied </w:t>
      </w:r>
      <w:proofErr w:type="spellStart"/>
      <w:r>
        <w:rPr>
          <w:rFonts w:ascii="Courier New" w:eastAsia="Courier New" w:hAnsi="Courier New" w:cs="Courier New"/>
          <w:sz w:val="22"/>
          <w:szCs w:val="22"/>
        </w:rPr>
        <w:t>misc_</w:t>
      </w:r>
      <w:proofErr w:type="gramStart"/>
      <w:r>
        <w:rPr>
          <w:rFonts w:ascii="Courier New" w:eastAsia="Courier New" w:hAnsi="Courier New" w:cs="Courier New"/>
          <w:sz w:val="22"/>
          <w:szCs w:val="22"/>
        </w:rPr>
        <w:t>child</w:t>
      </w:r>
      <w:proofErr w:type="spellEnd"/>
      <w:proofErr w:type="gramEnd"/>
    </w:p>
    <w:p w14:paraId="7604A903"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Verify that </w:t>
      </w:r>
      <w:proofErr w:type="spellStart"/>
      <w:r>
        <w:rPr>
          <w:rFonts w:ascii="Courier New" w:eastAsia="Courier New" w:hAnsi="Courier New" w:cs="Courier New"/>
          <w:sz w:val="22"/>
          <w:szCs w:val="22"/>
        </w:rPr>
        <w:t>copied_misc_child</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has been created in </w:t>
      </w:r>
      <w:r>
        <w:rPr>
          <w:rFonts w:ascii="Courier New" w:eastAsia="Courier New" w:hAnsi="Courier New" w:cs="Courier New"/>
          <w:sz w:val="22"/>
          <w:szCs w:val="22"/>
        </w:rPr>
        <w:t>misc</w:t>
      </w:r>
      <w:r>
        <w:rPr>
          <w:rFonts w:ascii="Times New Roman" w:eastAsia="Times New Roman" w:hAnsi="Times New Roman" w:cs="Times New Roman"/>
          <w:color w:val="000000"/>
          <w:sz w:val="24"/>
          <w:szCs w:val="24"/>
        </w:rPr>
        <w:t xml:space="preserve">. </w:t>
      </w:r>
    </w:p>
    <w:p w14:paraId="2BD4C7E2"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Verify also that this new directory has the descendants of </w:t>
      </w:r>
      <w:proofErr w:type="spellStart"/>
      <w:r>
        <w:rPr>
          <w:rFonts w:ascii="Courier New" w:eastAsia="Courier New" w:hAnsi="Courier New" w:cs="Courier New"/>
          <w:sz w:val="22"/>
          <w:szCs w:val="22"/>
        </w:rPr>
        <w:t>misc</w:t>
      </w:r>
      <w:proofErr w:type="spellEnd"/>
      <w:r>
        <w:rPr>
          <w:rFonts w:ascii="Times New Roman" w:eastAsia="Times New Roman" w:hAnsi="Times New Roman" w:cs="Times New Roman"/>
          <w:color w:val="000000"/>
          <w:sz w:val="24"/>
          <w:szCs w:val="24"/>
        </w:rPr>
        <w:t xml:space="preserve">, that is, has the child and grandchild </w:t>
      </w:r>
      <w:proofErr w:type="spellStart"/>
      <w:r>
        <w:rPr>
          <w:rFonts w:ascii="Courier New" w:eastAsia="Courier New" w:hAnsi="Courier New" w:cs="Courier New"/>
          <w:sz w:val="22"/>
          <w:szCs w:val="22"/>
        </w:rPr>
        <w:t>misc_child_child</w:t>
      </w:r>
      <w:proofErr w:type="spellEnd"/>
      <w:r>
        <w:rPr>
          <w:rFonts w:ascii="Times New Roman" w:eastAsia="Times New Roman" w:hAnsi="Times New Roman" w:cs="Times New Roman"/>
          <w:color w:val="000000"/>
          <w:sz w:val="24"/>
          <w:szCs w:val="24"/>
        </w:rPr>
        <w:t xml:space="preserve"> and </w:t>
      </w:r>
      <w:proofErr w:type="spellStart"/>
      <w:r>
        <w:rPr>
          <w:rFonts w:ascii="Courier New" w:eastAsia="Courier New" w:hAnsi="Courier New" w:cs="Courier New"/>
          <w:sz w:val="22"/>
          <w:szCs w:val="22"/>
        </w:rPr>
        <w:t>misc_child_child_child</w:t>
      </w:r>
      <w:proofErr w:type="spellEnd"/>
      <w:r>
        <w:rPr>
          <w:rFonts w:ascii="Courier New" w:eastAsia="Courier New" w:hAnsi="Courier New" w:cs="Courier New"/>
          <w:sz w:val="22"/>
          <w:szCs w:val="22"/>
        </w:rPr>
        <w:t>,</w:t>
      </w:r>
      <w:r>
        <w:rPr>
          <w:rFonts w:ascii="Times New Roman" w:eastAsia="Times New Roman" w:hAnsi="Times New Roman" w:cs="Times New Roman"/>
          <w:color w:val="000000"/>
          <w:sz w:val="24"/>
          <w:szCs w:val="24"/>
        </w:rPr>
        <w:t xml:space="preserve"> respectively.</w:t>
      </w:r>
    </w:p>
    <w:p w14:paraId="1D05033E" w14:textId="77777777" w:rsidR="00DB5F02" w:rsidRDefault="00A96409">
      <w:pPr>
        <w:pBdr>
          <w:top w:val="nil"/>
          <w:left w:val="nil"/>
          <w:bottom w:val="nil"/>
          <w:right w:val="nil"/>
          <w:between w:val="nil"/>
        </w:pBdr>
        <w:spacing w:line="240" w:lineRule="auto"/>
        <w:rPr>
          <w:rFonts w:ascii="Courier New" w:eastAsia="Courier New" w:hAnsi="Courier New" w:cs="Courier New"/>
          <w:sz w:val="22"/>
          <w:szCs w:val="22"/>
        </w:rPr>
      </w:pPr>
      <w:r>
        <w:rPr>
          <w:rFonts w:ascii="Times New Roman" w:eastAsia="Times New Roman" w:hAnsi="Times New Roman" w:cs="Times New Roman"/>
          <w:color w:val="000000"/>
          <w:sz w:val="24"/>
          <w:szCs w:val="24"/>
        </w:rPr>
        <w:t xml:space="preserve">Execute in </w:t>
      </w:r>
      <w:proofErr w:type="spellStart"/>
      <w:r>
        <w:rPr>
          <w:rFonts w:ascii="Courier New" w:eastAsia="Courier New" w:hAnsi="Courier New" w:cs="Courier New"/>
          <w:sz w:val="22"/>
          <w:szCs w:val="22"/>
        </w:rPr>
        <w:t>misc</w:t>
      </w:r>
      <w:proofErr w:type="spellEnd"/>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 xml:space="preserve">mv </w:t>
      </w:r>
      <w:proofErr w:type="spellStart"/>
      <w:r>
        <w:rPr>
          <w:rFonts w:ascii="Courier New" w:eastAsia="Courier New" w:hAnsi="Courier New" w:cs="Courier New"/>
          <w:sz w:val="22"/>
          <w:szCs w:val="22"/>
        </w:rPr>
        <w:t>misc_child</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renamed_misc_</w:t>
      </w:r>
      <w:proofErr w:type="gramStart"/>
      <w:r>
        <w:rPr>
          <w:rFonts w:ascii="Courier New" w:eastAsia="Courier New" w:hAnsi="Courier New" w:cs="Courier New"/>
          <w:sz w:val="22"/>
          <w:szCs w:val="22"/>
        </w:rPr>
        <w:t>child</w:t>
      </w:r>
      <w:proofErr w:type="spellEnd"/>
      <w:proofErr w:type="gramEnd"/>
    </w:p>
    <w:p w14:paraId="645A28B4"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the first argument of </w:t>
      </w:r>
      <w:r>
        <w:rPr>
          <w:rFonts w:ascii="Courier New" w:eastAsia="Courier New" w:hAnsi="Courier New" w:cs="Courier New"/>
          <w:sz w:val="22"/>
          <w:szCs w:val="22"/>
        </w:rPr>
        <w:t>mv</w:t>
      </w:r>
      <w:r>
        <w:rPr>
          <w:rFonts w:ascii="Times New Roman" w:eastAsia="Times New Roman" w:hAnsi="Times New Roman" w:cs="Times New Roman"/>
          <w:color w:val="000000"/>
          <w:sz w:val="24"/>
          <w:szCs w:val="24"/>
        </w:rPr>
        <w:t xml:space="preserve"> is an existing directory and the second argument is a new name, the command changes the name of the existing directory to the new name. The previous name or link is removed. </w:t>
      </w:r>
    </w:p>
    <w:p w14:paraId="71D870A8"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Confirm </w:t>
      </w:r>
      <w:proofErr w:type="spellStart"/>
      <w:r>
        <w:rPr>
          <w:rFonts w:ascii="Courier New" w:eastAsia="Courier New" w:hAnsi="Courier New" w:cs="Courier New"/>
          <w:sz w:val="22"/>
          <w:szCs w:val="22"/>
        </w:rPr>
        <w:t>misc_child</w:t>
      </w:r>
      <w:proofErr w:type="spellEnd"/>
      <w:r>
        <w:rPr>
          <w:rFonts w:ascii="Times New Roman" w:eastAsia="Times New Roman" w:hAnsi="Times New Roman" w:cs="Times New Roman"/>
          <w:color w:val="000000"/>
          <w:sz w:val="24"/>
          <w:szCs w:val="24"/>
        </w:rPr>
        <w:t xml:space="preserve"> has been renamed to </w:t>
      </w:r>
      <w:proofErr w:type="spellStart"/>
      <w:r>
        <w:rPr>
          <w:rFonts w:ascii="Courier New" w:eastAsia="Courier New" w:hAnsi="Courier New" w:cs="Courier New"/>
          <w:sz w:val="22"/>
          <w:szCs w:val="22"/>
        </w:rPr>
        <w:t>renamed_misc_child</w:t>
      </w:r>
      <w:proofErr w:type="spellEnd"/>
      <w:r>
        <w:rPr>
          <w:rFonts w:ascii="Times New Roman" w:eastAsia="Times New Roman" w:hAnsi="Times New Roman" w:cs="Times New Roman"/>
          <w:color w:val="000000"/>
          <w:sz w:val="24"/>
          <w:szCs w:val="24"/>
        </w:rPr>
        <w:t>.</w:t>
      </w:r>
    </w:p>
    <w:p w14:paraId="1766D31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Execute in </w:t>
      </w:r>
      <w:proofErr w:type="spellStart"/>
      <w:r>
        <w:rPr>
          <w:rFonts w:ascii="Courier New" w:eastAsia="Courier New" w:hAnsi="Courier New" w:cs="Courier New"/>
          <w:sz w:val="22"/>
          <w:szCs w:val="22"/>
        </w:rPr>
        <w:t>misc</w:t>
      </w:r>
      <w:proofErr w:type="spellEnd"/>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 xml:space="preserve">ln –s </w:t>
      </w:r>
      <w:proofErr w:type="spellStart"/>
      <w:r>
        <w:rPr>
          <w:rFonts w:ascii="Courier New" w:eastAsia="Courier New" w:hAnsi="Courier New" w:cs="Courier New"/>
          <w:sz w:val="22"/>
          <w:szCs w:val="22"/>
        </w:rPr>
        <w:t>renamed_misc_</w:t>
      </w:r>
      <w:proofErr w:type="gramStart"/>
      <w:r>
        <w:rPr>
          <w:rFonts w:ascii="Courier New" w:eastAsia="Courier New" w:hAnsi="Courier New" w:cs="Courier New"/>
          <w:sz w:val="22"/>
          <w:szCs w:val="22"/>
        </w:rPr>
        <w:t>child</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linked</w:t>
      </w:r>
      <w:proofErr w:type="gramEnd"/>
      <w:r>
        <w:rPr>
          <w:rFonts w:ascii="Courier New" w:eastAsia="Courier New" w:hAnsi="Courier New" w:cs="Courier New"/>
          <w:sz w:val="22"/>
          <w:szCs w:val="22"/>
        </w:rPr>
        <w:t>_misc_child</w:t>
      </w:r>
      <w:proofErr w:type="spellEnd"/>
    </w:p>
    <w:p w14:paraId="5EBE09E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This command creates the name, </w:t>
      </w:r>
      <w:proofErr w:type="spellStart"/>
      <w:r>
        <w:rPr>
          <w:rFonts w:ascii="Courier New" w:eastAsia="Courier New" w:hAnsi="Courier New" w:cs="Courier New"/>
          <w:sz w:val="22"/>
          <w:szCs w:val="22"/>
        </w:rPr>
        <w:t>linked_misc_child</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to which</w:t>
      </w:r>
      <w:r>
        <w:rPr>
          <w:rFonts w:ascii="Times New Roman" w:eastAsia="Times New Roman" w:hAnsi="Times New Roman" w:cs="Times New Roman"/>
          <w:b/>
          <w:color w:val="000000"/>
          <w:sz w:val="24"/>
          <w:szCs w:val="24"/>
        </w:rPr>
        <w:t xml:space="preserve"> </w:t>
      </w:r>
      <w:proofErr w:type="spellStart"/>
      <w:r>
        <w:rPr>
          <w:rFonts w:ascii="Courier New" w:eastAsia="Courier New" w:hAnsi="Courier New" w:cs="Courier New"/>
          <w:sz w:val="22"/>
          <w:szCs w:val="22"/>
        </w:rPr>
        <w:t>renamed_misc_child</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refers</w:t>
      </w:r>
      <w:r>
        <w:rPr>
          <w:rFonts w:ascii="Times New Roman" w:eastAsia="Times New Roman" w:hAnsi="Times New Roman" w:cs="Times New Roman"/>
          <w:b/>
          <w:color w:val="000000"/>
          <w:sz w:val="24"/>
          <w:szCs w:val="24"/>
        </w:rPr>
        <w:t>.</w:t>
      </w:r>
    </w:p>
    <w:p w14:paraId="3B8FB5B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new child, </w:t>
      </w:r>
      <w:proofErr w:type="spellStart"/>
      <w:r>
        <w:rPr>
          <w:rFonts w:ascii="Courier New" w:eastAsia="Courier New" w:hAnsi="Courier New" w:cs="Courier New"/>
          <w:sz w:val="22"/>
          <w:szCs w:val="22"/>
        </w:rPr>
        <w:t>misc_child_another_child</w:t>
      </w:r>
      <w:proofErr w:type="spellEnd"/>
      <w:r>
        <w:rPr>
          <w:rFonts w:ascii="Times New Roman" w:eastAsia="Times New Roman" w:hAnsi="Times New Roman" w:cs="Times New Roman"/>
          <w:color w:val="000000"/>
          <w:sz w:val="24"/>
          <w:szCs w:val="24"/>
        </w:rPr>
        <w:t xml:space="preserve"> in </w:t>
      </w:r>
      <w:proofErr w:type="spellStart"/>
      <w:r>
        <w:rPr>
          <w:rFonts w:ascii="Courier New" w:eastAsia="Courier New" w:hAnsi="Courier New" w:cs="Courier New"/>
          <w:sz w:val="22"/>
          <w:szCs w:val="22"/>
        </w:rPr>
        <w:t>renamed_misc_child</w:t>
      </w:r>
      <w:proofErr w:type="spellEnd"/>
      <w:r>
        <w:rPr>
          <w:rFonts w:ascii="Times New Roman" w:eastAsia="Times New Roman" w:hAnsi="Times New Roman" w:cs="Times New Roman"/>
          <w:color w:val="000000"/>
          <w:sz w:val="24"/>
          <w:szCs w:val="24"/>
        </w:rPr>
        <w:t>.</w:t>
      </w:r>
    </w:p>
    <w:p w14:paraId="133C2267"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 you expect the name to appear in the listing of </w:t>
      </w:r>
      <w:proofErr w:type="spellStart"/>
      <w:r>
        <w:rPr>
          <w:rFonts w:ascii="Courier New" w:eastAsia="Courier New" w:hAnsi="Courier New" w:cs="Courier New"/>
          <w:sz w:val="22"/>
          <w:szCs w:val="22"/>
        </w:rPr>
        <w:t>renamed_misc_child</w:t>
      </w:r>
      <w:proofErr w:type="spellEnd"/>
      <w:r>
        <w:rPr>
          <w:rFonts w:ascii="Times New Roman" w:eastAsia="Times New Roman" w:hAnsi="Times New Roman" w:cs="Times New Roman"/>
          <w:color w:val="000000"/>
          <w:sz w:val="24"/>
          <w:szCs w:val="24"/>
        </w:rPr>
        <w:t xml:space="preserve">, </w:t>
      </w:r>
      <w:proofErr w:type="spellStart"/>
      <w:r>
        <w:rPr>
          <w:rFonts w:ascii="Courier New" w:eastAsia="Courier New" w:hAnsi="Courier New" w:cs="Courier New"/>
          <w:sz w:val="22"/>
          <w:szCs w:val="22"/>
        </w:rPr>
        <w:t>copied_misc_child</w:t>
      </w:r>
      <w:proofErr w:type="spellEnd"/>
      <w:r>
        <w:rPr>
          <w:rFonts w:ascii="Times New Roman" w:eastAsia="Times New Roman" w:hAnsi="Times New Roman" w:cs="Times New Roman"/>
          <w:color w:val="000000"/>
          <w:sz w:val="24"/>
          <w:szCs w:val="24"/>
        </w:rPr>
        <w:t xml:space="preserve">, and </w:t>
      </w:r>
      <w:proofErr w:type="spellStart"/>
      <w:r>
        <w:rPr>
          <w:rFonts w:ascii="Courier New" w:eastAsia="Courier New" w:hAnsi="Courier New" w:cs="Courier New"/>
          <w:sz w:val="22"/>
          <w:szCs w:val="22"/>
        </w:rPr>
        <w:t>shortcut_misc_child</w:t>
      </w:r>
      <w:proofErr w:type="spellEnd"/>
      <w:r>
        <w:rPr>
          <w:rFonts w:ascii="Times New Roman" w:eastAsia="Times New Roman" w:hAnsi="Times New Roman" w:cs="Times New Roman"/>
          <w:color w:val="000000"/>
          <w:sz w:val="24"/>
          <w:szCs w:val="24"/>
        </w:rPr>
        <w:t xml:space="preserve">? </w:t>
      </w:r>
    </w:p>
    <w:p w14:paraId="05007DD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these directories to confirm your expectation.</w:t>
      </w:r>
    </w:p>
    <w:p w14:paraId="7EE98D2E" w14:textId="77777777" w:rsidR="00DB5F02" w:rsidRDefault="00A96409">
      <w:pPr>
        <w:pStyle w:val="Heading2"/>
      </w:pPr>
      <w:r>
        <w:t>Removing a File/Directory</w:t>
      </w:r>
    </w:p>
    <w:p w14:paraId="60DA0E4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are interested here in how files and directories </w:t>
      </w:r>
      <w:r>
        <w:rPr>
          <w:rFonts w:ascii="Times New Roman" w:eastAsia="Times New Roman" w:hAnsi="Times New Roman" w:cs="Times New Roman"/>
          <w:i/>
          <w:color w:val="000000"/>
          <w:sz w:val="24"/>
          <w:szCs w:val="24"/>
        </w:rPr>
        <w:t>can</w:t>
      </w:r>
      <w:r>
        <w:rPr>
          <w:rFonts w:ascii="Times New Roman" w:eastAsia="Times New Roman" w:hAnsi="Times New Roman" w:cs="Times New Roman"/>
          <w:color w:val="000000"/>
          <w:sz w:val="24"/>
          <w:szCs w:val="24"/>
        </w:rPr>
        <w:t xml:space="preserve"> be deleted, not in really deleting any of our work. The </w:t>
      </w:r>
      <w:r>
        <w:rPr>
          <w:rFonts w:ascii="Courier New" w:eastAsia="Courier New" w:hAnsi="Courier New" w:cs="Courier New"/>
          <w:sz w:val="22"/>
          <w:szCs w:val="22"/>
        </w:rPr>
        <w:t>–</w:t>
      </w:r>
      <w:proofErr w:type="spellStart"/>
      <w:r>
        <w:rPr>
          <w:rFonts w:ascii="Courier New" w:eastAsia="Courier New" w:hAnsi="Courier New" w:cs="Courier New"/>
          <w:sz w:val="22"/>
          <w:szCs w:val="22"/>
        </w:rPr>
        <w:t>i</w:t>
      </w:r>
      <w:proofErr w:type="spellEnd"/>
      <w:r>
        <w:rPr>
          <w:rFonts w:ascii="Courier New" w:eastAsia="Courier New" w:hAnsi="Courier New" w:cs="Courier New"/>
          <w:sz w:val="22"/>
          <w:szCs w:val="22"/>
        </w:rPr>
        <w:t xml:space="preserve"> </w:t>
      </w:r>
      <w:r>
        <w:rPr>
          <w:rFonts w:ascii="Times New Roman" w:eastAsia="Times New Roman" w:hAnsi="Times New Roman" w:cs="Times New Roman"/>
          <w:color w:val="000000"/>
          <w:sz w:val="24"/>
          <w:szCs w:val="24"/>
        </w:rPr>
        <w:t xml:space="preserve">(interactive) option will make sure you are asked if you want to really remove the file node. Choose </w:t>
      </w:r>
      <w:r>
        <w:rPr>
          <w:rFonts w:ascii="Courier New" w:eastAsia="Courier New" w:hAnsi="Courier New" w:cs="Courier New"/>
          <w:sz w:val="22"/>
          <w:szCs w:val="22"/>
        </w:rPr>
        <w:t>n</w:t>
      </w:r>
      <w:r>
        <w:rPr>
          <w:rFonts w:ascii="Times New Roman" w:eastAsia="Times New Roman" w:hAnsi="Times New Roman" w:cs="Times New Roman"/>
          <w:color w:val="000000"/>
          <w:sz w:val="24"/>
          <w:szCs w:val="24"/>
        </w:rPr>
        <w:t xml:space="preserve"> as the answer so the node is not removed. Always use this option even if you really want to delete the node. It is dangerous to remove files/directories without the </w:t>
      </w:r>
      <w:r>
        <w:rPr>
          <w:rFonts w:ascii="Courier New" w:eastAsia="Courier New" w:hAnsi="Courier New" w:cs="Courier New"/>
          <w:sz w:val="22"/>
          <w:szCs w:val="22"/>
        </w:rPr>
        <w:t>–</w:t>
      </w:r>
      <w:proofErr w:type="spellStart"/>
      <w:r>
        <w:rPr>
          <w:rFonts w:ascii="Courier New" w:eastAsia="Courier New" w:hAnsi="Courier New" w:cs="Courier New"/>
          <w:sz w:val="22"/>
          <w:szCs w:val="22"/>
        </w:rPr>
        <w:t>i</w:t>
      </w:r>
      <w:proofErr w:type="spellEnd"/>
      <w:r>
        <w:rPr>
          <w:rFonts w:ascii="Times New Roman" w:eastAsia="Times New Roman" w:hAnsi="Times New Roman" w:cs="Times New Roman"/>
          <w:color w:val="000000"/>
          <w:sz w:val="24"/>
          <w:szCs w:val="24"/>
        </w:rPr>
        <w:t xml:space="preserve"> option as the deleted files do not go to a recycling bin when deleted using bash.</w:t>
      </w:r>
    </w:p>
    <w:p w14:paraId="2861A6DC"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Execute in </w:t>
      </w:r>
      <w:proofErr w:type="spellStart"/>
      <w:r>
        <w:rPr>
          <w:rFonts w:ascii="Courier New" w:eastAsia="Courier New" w:hAnsi="Courier New" w:cs="Courier New"/>
          <w:sz w:val="22"/>
          <w:szCs w:val="22"/>
        </w:rPr>
        <w:t>misc</w:t>
      </w:r>
      <w:proofErr w:type="spellEnd"/>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rm –</w:t>
      </w:r>
      <w:proofErr w:type="spellStart"/>
      <w:r>
        <w:rPr>
          <w:rFonts w:ascii="Courier New" w:eastAsia="Courier New" w:hAnsi="Courier New" w:cs="Courier New"/>
          <w:sz w:val="22"/>
          <w:szCs w:val="22"/>
        </w:rPr>
        <w:t>i</w:t>
      </w:r>
      <w:proofErr w:type="spellEnd"/>
      <w:r>
        <w:rPr>
          <w:rFonts w:ascii="Courier New" w:eastAsia="Courier New" w:hAnsi="Courier New" w:cs="Courier New"/>
          <w:sz w:val="22"/>
          <w:szCs w:val="22"/>
        </w:rPr>
        <w:t xml:space="preserve"> hello.txt</w:t>
      </w:r>
    </w:p>
    <w:p w14:paraId="454B183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will be asked if you want to delete the specified file. The answer of course is no.</w:t>
      </w:r>
    </w:p>
    <w:p w14:paraId="6CEBFA92"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Execute in </w:t>
      </w:r>
      <w:proofErr w:type="spellStart"/>
      <w:r>
        <w:rPr>
          <w:rFonts w:ascii="Courier New" w:eastAsia="Courier New" w:hAnsi="Courier New" w:cs="Courier New"/>
          <w:sz w:val="22"/>
          <w:szCs w:val="22"/>
        </w:rPr>
        <w:t>misc</w:t>
      </w:r>
      <w:proofErr w:type="spellEnd"/>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rm –</w:t>
      </w:r>
      <w:proofErr w:type="spellStart"/>
      <w:r>
        <w:rPr>
          <w:rFonts w:ascii="Courier New" w:eastAsia="Courier New" w:hAnsi="Courier New" w:cs="Courier New"/>
          <w:sz w:val="22"/>
          <w:szCs w:val="22"/>
        </w:rPr>
        <w:t>i</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renamed_misc_</w:t>
      </w:r>
      <w:proofErr w:type="gramStart"/>
      <w:r>
        <w:rPr>
          <w:rFonts w:ascii="Courier New" w:eastAsia="Courier New" w:hAnsi="Courier New" w:cs="Courier New"/>
          <w:sz w:val="22"/>
          <w:szCs w:val="22"/>
        </w:rPr>
        <w:t>child</w:t>
      </w:r>
      <w:proofErr w:type="spellEnd"/>
      <w:proofErr w:type="gramEnd"/>
    </w:p>
    <w:p w14:paraId="33F8AD06"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Like </w:t>
      </w:r>
      <w:r>
        <w:rPr>
          <w:rFonts w:ascii="Courier New" w:eastAsia="Courier New" w:hAnsi="Courier New" w:cs="Courier New"/>
          <w:sz w:val="22"/>
          <w:szCs w:val="22"/>
        </w:rPr>
        <w:t>cp</w:t>
      </w:r>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rm</w:t>
      </w:r>
      <w:r>
        <w:rPr>
          <w:rFonts w:ascii="Times New Roman" w:eastAsia="Times New Roman" w:hAnsi="Times New Roman" w:cs="Times New Roman"/>
          <w:color w:val="000000"/>
          <w:sz w:val="24"/>
          <w:szCs w:val="24"/>
        </w:rPr>
        <w:t xml:space="preserve"> asks you to use the </w:t>
      </w:r>
      <w:r>
        <w:rPr>
          <w:rFonts w:ascii="Courier New" w:eastAsia="Courier New" w:hAnsi="Courier New" w:cs="Courier New"/>
          <w:sz w:val="22"/>
          <w:szCs w:val="22"/>
        </w:rPr>
        <w:t>–r</w:t>
      </w:r>
      <w:r>
        <w:rPr>
          <w:rFonts w:ascii="Times New Roman" w:eastAsia="Times New Roman" w:hAnsi="Times New Roman" w:cs="Times New Roman"/>
          <w:color w:val="000000"/>
          <w:sz w:val="24"/>
          <w:szCs w:val="24"/>
        </w:rPr>
        <w:t xml:space="preserve"> option to delete a directory.</w:t>
      </w:r>
    </w:p>
    <w:p w14:paraId="66128DE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Execute in </w:t>
      </w:r>
      <w:proofErr w:type="spellStart"/>
      <w:r>
        <w:rPr>
          <w:rFonts w:ascii="Courier New" w:eastAsia="Courier New" w:hAnsi="Courier New" w:cs="Courier New"/>
          <w:sz w:val="22"/>
          <w:szCs w:val="22"/>
        </w:rPr>
        <w:t>misc</w:t>
      </w:r>
      <w:proofErr w:type="spellEnd"/>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rm –</w:t>
      </w:r>
      <w:proofErr w:type="spellStart"/>
      <w:r>
        <w:rPr>
          <w:rFonts w:ascii="Courier New" w:eastAsia="Courier New" w:hAnsi="Courier New" w:cs="Courier New"/>
          <w:sz w:val="22"/>
          <w:szCs w:val="22"/>
        </w:rPr>
        <w:t>i</w:t>
      </w:r>
      <w:proofErr w:type="spellEnd"/>
      <w:r>
        <w:rPr>
          <w:rFonts w:ascii="Courier New" w:eastAsia="Courier New" w:hAnsi="Courier New" w:cs="Courier New"/>
          <w:sz w:val="22"/>
          <w:szCs w:val="22"/>
        </w:rPr>
        <w:t xml:space="preserve"> –r </w:t>
      </w:r>
      <w:proofErr w:type="spellStart"/>
      <w:r>
        <w:rPr>
          <w:rFonts w:ascii="Courier New" w:eastAsia="Courier New" w:hAnsi="Courier New" w:cs="Courier New"/>
          <w:sz w:val="22"/>
          <w:szCs w:val="22"/>
        </w:rPr>
        <w:t>copied_</w:t>
      </w:r>
      <w:proofErr w:type="gramStart"/>
      <w:r>
        <w:rPr>
          <w:rFonts w:ascii="Courier New" w:eastAsia="Courier New" w:hAnsi="Courier New" w:cs="Courier New"/>
          <w:sz w:val="22"/>
          <w:szCs w:val="22"/>
        </w:rPr>
        <w:t>misc</w:t>
      </w:r>
      <w:proofErr w:type="spellEnd"/>
      <w:proofErr w:type="gramEnd"/>
    </w:p>
    <w:p w14:paraId="70DBB9A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time you will be asked if you want to delete the directory. Again, the answer </w:t>
      </w:r>
      <w:proofErr w:type="gramStart"/>
      <w:r>
        <w:rPr>
          <w:rFonts w:ascii="Times New Roman" w:eastAsia="Times New Roman" w:hAnsi="Times New Roman" w:cs="Times New Roman"/>
          <w:color w:val="000000"/>
          <w:sz w:val="24"/>
          <w:szCs w:val="24"/>
        </w:rPr>
        <w:t>is of course is</w:t>
      </w:r>
      <w:proofErr w:type="gramEnd"/>
      <w:r>
        <w:rPr>
          <w:rFonts w:ascii="Times New Roman" w:eastAsia="Times New Roman" w:hAnsi="Times New Roman" w:cs="Times New Roman"/>
          <w:color w:val="000000"/>
          <w:sz w:val="24"/>
          <w:szCs w:val="24"/>
        </w:rPr>
        <w:t xml:space="preserve"> no.</w:t>
      </w:r>
    </w:p>
    <w:p w14:paraId="386D2AFB"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If you remove a file or directory, then any link to it created using the </w:t>
      </w:r>
      <w:r>
        <w:rPr>
          <w:rFonts w:ascii="Courier New" w:eastAsia="Courier New" w:hAnsi="Courier New" w:cs="Courier New"/>
          <w:sz w:val="22"/>
          <w:szCs w:val="22"/>
        </w:rPr>
        <w:t>–s</w:t>
      </w:r>
      <w:r>
        <w:rPr>
          <w:rFonts w:ascii="Times New Roman" w:eastAsia="Times New Roman" w:hAnsi="Times New Roman" w:cs="Times New Roman"/>
          <w:color w:val="000000"/>
          <w:sz w:val="24"/>
          <w:szCs w:val="24"/>
        </w:rPr>
        <w:t xml:space="preserve"> option becomes invalid unless you create another file or directory with the same name.</w:t>
      </w:r>
    </w:p>
    <w:p w14:paraId="4F16C2C3" w14:textId="77777777" w:rsidR="00DB5F02" w:rsidRDefault="00A96409">
      <w:pPr>
        <w:pStyle w:val="Heading2"/>
      </w:pPr>
      <w:r>
        <w:t>Recursion and –R/-r option*</w:t>
      </w:r>
    </w:p>
    <w:p w14:paraId="373A9C0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Many applications provide the </w:t>
      </w:r>
      <w:r>
        <w:rPr>
          <w:rFonts w:ascii="Courier New" w:eastAsia="Courier New" w:hAnsi="Courier New" w:cs="Courier New"/>
          <w:sz w:val="22"/>
          <w:szCs w:val="22"/>
        </w:rPr>
        <w:t>–r</w:t>
      </w:r>
      <w:r>
        <w:rPr>
          <w:rFonts w:ascii="Times New Roman" w:eastAsia="Times New Roman" w:hAnsi="Times New Roman" w:cs="Times New Roman"/>
          <w:color w:val="000000"/>
          <w:sz w:val="24"/>
          <w:szCs w:val="24"/>
        </w:rPr>
        <w:t xml:space="preserve"> and and/or </w:t>
      </w:r>
      <w:r>
        <w:rPr>
          <w:rFonts w:ascii="Courier New" w:eastAsia="Courier New" w:hAnsi="Courier New" w:cs="Courier New"/>
          <w:sz w:val="22"/>
          <w:szCs w:val="22"/>
        </w:rPr>
        <w:t>-R</w:t>
      </w:r>
      <w:r>
        <w:rPr>
          <w:rFonts w:ascii="Times New Roman" w:eastAsia="Times New Roman" w:hAnsi="Times New Roman" w:cs="Times New Roman"/>
          <w:color w:val="000000"/>
          <w:sz w:val="24"/>
          <w:szCs w:val="24"/>
        </w:rPr>
        <w:t xml:space="preserve"> parameter, also called the </w:t>
      </w:r>
      <w:r>
        <w:rPr>
          <w:rFonts w:ascii="Courier New" w:eastAsia="Courier New" w:hAnsi="Courier New" w:cs="Courier New"/>
          <w:sz w:val="22"/>
          <w:szCs w:val="22"/>
        </w:rPr>
        <w:t>recursive option.</w:t>
      </w:r>
      <w:r>
        <w:rPr>
          <w:rFonts w:ascii="Times New Roman" w:eastAsia="Times New Roman" w:hAnsi="Times New Roman" w:cs="Times New Roman"/>
          <w:color w:val="000000"/>
          <w:sz w:val="24"/>
          <w:szCs w:val="24"/>
        </w:rPr>
        <w:t xml:space="preserve"> We have seen three such applications, </w:t>
      </w:r>
      <w:r>
        <w:rPr>
          <w:rFonts w:ascii="Courier New" w:eastAsia="Courier New" w:hAnsi="Courier New" w:cs="Courier New"/>
          <w:sz w:val="22"/>
          <w:szCs w:val="22"/>
        </w:rPr>
        <w:t>ls</w:t>
      </w:r>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cp</w:t>
      </w:r>
      <w:r>
        <w:rPr>
          <w:rFonts w:ascii="Times New Roman" w:eastAsia="Times New Roman" w:hAnsi="Times New Roman" w:cs="Times New Roman"/>
          <w:color w:val="000000"/>
          <w:sz w:val="24"/>
          <w:szCs w:val="24"/>
        </w:rPr>
        <w:t xml:space="preserve">, and </w:t>
      </w:r>
      <w:r>
        <w:rPr>
          <w:rFonts w:ascii="Courier New" w:eastAsia="Courier New" w:hAnsi="Courier New" w:cs="Courier New"/>
          <w:sz w:val="22"/>
          <w:szCs w:val="22"/>
        </w:rPr>
        <w:t>rm</w:t>
      </w:r>
      <w:r>
        <w:rPr>
          <w:rFonts w:ascii="Times New Roman" w:eastAsia="Times New Roman" w:hAnsi="Times New Roman" w:cs="Times New Roman"/>
          <w:color w:val="000000"/>
          <w:sz w:val="24"/>
          <w:szCs w:val="24"/>
        </w:rPr>
        <w:t xml:space="preserve">. This parameter stands for </w:t>
      </w:r>
      <w:r>
        <w:rPr>
          <w:rFonts w:ascii="Courier New" w:eastAsia="Courier New" w:hAnsi="Courier New" w:cs="Courier New"/>
          <w:sz w:val="22"/>
          <w:szCs w:val="22"/>
        </w:rPr>
        <w:t>recursive</w:t>
      </w:r>
      <w:r>
        <w:rPr>
          <w:rFonts w:ascii="Times New Roman" w:eastAsia="Times New Roman" w:hAnsi="Times New Roman" w:cs="Times New Roman"/>
          <w:color w:val="000000"/>
          <w:sz w:val="24"/>
          <w:szCs w:val="24"/>
        </w:rPr>
        <w:t xml:space="preserve"> execution of the operation. What this means can be explained considering how the </w:t>
      </w:r>
      <w:r>
        <w:rPr>
          <w:rFonts w:ascii="Courier New" w:eastAsia="Courier New" w:hAnsi="Courier New" w:cs="Courier New"/>
          <w:sz w:val="22"/>
          <w:szCs w:val="22"/>
        </w:rPr>
        <w:t>ls</w:t>
      </w:r>
      <w:r>
        <w:rPr>
          <w:rFonts w:ascii="Times New Roman" w:eastAsia="Times New Roman" w:hAnsi="Times New Roman" w:cs="Times New Roman"/>
          <w:color w:val="000000"/>
          <w:sz w:val="24"/>
          <w:szCs w:val="24"/>
        </w:rPr>
        <w:t xml:space="preserve"> application works.</w:t>
      </w:r>
    </w:p>
    <w:p w14:paraId="5E81065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invoked without the recursive option on directory </w:t>
      </w:r>
      <w:r>
        <w:rPr>
          <w:rFonts w:ascii="Courier New" w:eastAsia="Courier New" w:hAnsi="Courier New" w:cs="Courier New"/>
          <w:sz w:val="22"/>
          <w:szCs w:val="22"/>
        </w:rPr>
        <w:t>d</w:t>
      </w:r>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ls</w:t>
      </w:r>
      <w:r>
        <w:rPr>
          <w:rFonts w:ascii="Times New Roman" w:eastAsia="Times New Roman" w:hAnsi="Times New Roman" w:cs="Times New Roman"/>
          <w:color w:val="000000"/>
          <w:sz w:val="24"/>
          <w:szCs w:val="24"/>
        </w:rPr>
        <w:t xml:space="preserve"> invokes itself only on</w:t>
      </w:r>
      <w:r>
        <w:rPr>
          <w:rFonts w:ascii="Courier New" w:eastAsia="Courier New" w:hAnsi="Courier New" w:cs="Courier New"/>
          <w:sz w:val="22"/>
          <w:szCs w:val="22"/>
        </w:rPr>
        <w:t xml:space="preserve"> d</w:t>
      </w:r>
      <w:r>
        <w:rPr>
          <w:rFonts w:ascii="Times New Roman" w:eastAsia="Times New Roman" w:hAnsi="Times New Roman" w:cs="Times New Roman"/>
          <w:color w:val="000000"/>
          <w:sz w:val="24"/>
          <w:szCs w:val="24"/>
        </w:rPr>
        <w:t xml:space="preserve">. When invoked with this option on </w:t>
      </w:r>
      <w:r>
        <w:rPr>
          <w:rFonts w:ascii="Courier New" w:eastAsia="Courier New" w:hAnsi="Courier New" w:cs="Courier New"/>
          <w:sz w:val="22"/>
          <w:szCs w:val="22"/>
        </w:rPr>
        <w:t>d</w:t>
      </w:r>
      <w:r>
        <w:rPr>
          <w:rFonts w:ascii="Times New Roman" w:eastAsia="Times New Roman" w:hAnsi="Times New Roman" w:cs="Times New Roman"/>
          <w:b/>
          <w:color w:val="000000"/>
          <w:sz w:val="24"/>
          <w:szCs w:val="24"/>
        </w:rPr>
        <w:t xml:space="preserve"> </w:t>
      </w:r>
      <w:r>
        <w:rPr>
          <w:rFonts w:ascii="Courier New" w:eastAsia="Courier New" w:hAnsi="Courier New" w:cs="Courier New"/>
          <w:sz w:val="22"/>
          <w:szCs w:val="22"/>
        </w:rPr>
        <w:t>(ls –R d)</w:t>
      </w:r>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ls</w:t>
      </w:r>
      <w:r>
        <w:rPr>
          <w:rFonts w:ascii="Times New Roman" w:eastAsia="Times New Roman" w:hAnsi="Times New Roman" w:cs="Times New Roman"/>
          <w:color w:val="000000"/>
          <w:sz w:val="24"/>
          <w:szCs w:val="24"/>
        </w:rPr>
        <w:t xml:space="preserve"> first invokes itself (</w:t>
      </w:r>
      <w:r>
        <w:rPr>
          <w:rFonts w:ascii="Courier New" w:eastAsia="Courier New" w:hAnsi="Courier New" w:cs="Courier New"/>
          <w:sz w:val="22"/>
          <w:szCs w:val="22"/>
        </w:rPr>
        <w:t>ls</w:t>
      </w:r>
      <w:r>
        <w:rPr>
          <w:rFonts w:ascii="Times New Roman" w:eastAsia="Times New Roman" w:hAnsi="Times New Roman" w:cs="Times New Roman"/>
          <w:color w:val="000000"/>
          <w:sz w:val="24"/>
          <w:szCs w:val="24"/>
        </w:rPr>
        <w:t xml:space="preserve">) on </w:t>
      </w:r>
      <w:r>
        <w:rPr>
          <w:rFonts w:ascii="Courier New" w:eastAsia="Courier New" w:hAnsi="Courier New" w:cs="Courier New"/>
          <w:sz w:val="22"/>
          <w:szCs w:val="22"/>
        </w:rPr>
        <w:t>d</w:t>
      </w:r>
      <w:r>
        <w:rPr>
          <w:rFonts w:ascii="Times New Roman" w:eastAsia="Times New Roman" w:hAnsi="Times New Roman" w:cs="Times New Roman"/>
          <w:color w:val="000000"/>
          <w:sz w:val="24"/>
          <w:szCs w:val="24"/>
        </w:rPr>
        <w:t>, and then invokes itself with the recursive option (</w:t>
      </w:r>
      <w:r>
        <w:rPr>
          <w:rFonts w:ascii="Courier New" w:eastAsia="Courier New" w:hAnsi="Courier New" w:cs="Courier New"/>
          <w:sz w:val="22"/>
          <w:szCs w:val="22"/>
        </w:rPr>
        <w:t>ls –R</w:t>
      </w:r>
      <w:r>
        <w:rPr>
          <w:rFonts w:ascii="Times New Roman" w:eastAsia="Times New Roman" w:hAnsi="Times New Roman" w:cs="Times New Roman"/>
          <w:color w:val="000000"/>
          <w:sz w:val="24"/>
          <w:szCs w:val="24"/>
        </w:rPr>
        <w:t xml:space="preserve">) on each child directory of </w:t>
      </w:r>
      <w:r>
        <w:rPr>
          <w:rFonts w:ascii="Courier New" w:eastAsia="Courier New" w:hAnsi="Courier New" w:cs="Courier New"/>
          <w:sz w:val="22"/>
          <w:szCs w:val="22"/>
        </w:rPr>
        <w:t>ls</w:t>
      </w:r>
      <w:r>
        <w:rPr>
          <w:rFonts w:ascii="Times New Roman" w:eastAsia="Times New Roman" w:hAnsi="Times New Roman" w:cs="Times New Roman"/>
          <w:color w:val="000000"/>
          <w:sz w:val="24"/>
          <w:szCs w:val="24"/>
        </w:rPr>
        <w:t xml:space="preserve">, which in turn first invokes </w:t>
      </w:r>
      <w:r>
        <w:rPr>
          <w:rFonts w:ascii="Courier New" w:eastAsia="Courier New" w:hAnsi="Courier New" w:cs="Courier New"/>
          <w:sz w:val="22"/>
          <w:szCs w:val="22"/>
        </w:rPr>
        <w:t>ls</w:t>
      </w:r>
      <w:r>
        <w:rPr>
          <w:rFonts w:ascii="Times New Roman" w:eastAsia="Times New Roman" w:hAnsi="Times New Roman" w:cs="Times New Roman"/>
          <w:color w:val="000000"/>
          <w:sz w:val="24"/>
          <w:szCs w:val="24"/>
        </w:rPr>
        <w:t xml:space="preserve"> on itself, and then invokes </w:t>
      </w:r>
      <w:r>
        <w:rPr>
          <w:rFonts w:ascii="Times New Roman" w:eastAsia="Times New Roman" w:hAnsi="Times New Roman" w:cs="Times New Roman"/>
          <w:b/>
          <w:color w:val="000000"/>
          <w:sz w:val="24"/>
          <w:szCs w:val="24"/>
        </w:rPr>
        <w:t>(</w:t>
      </w:r>
      <w:r>
        <w:rPr>
          <w:rFonts w:ascii="Courier New" w:eastAsia="Courier New" w:hAnsi="Courier New" w:cs="Courier New"/>
          <w:sz w:val="22"/>
          <w:szCs w:val="22"/>
        </w:rPr>
        <w:t>ls – R)</w:t>
      </w:r>
      <w:r>
        <w:rPr>
          <w:rFonts w:ascii="Times New Roman" w:eastAsia="Times New Roman" w:hAnsi="Times New Roman" w:cs="Times New Roman"/>
          <w:color w:val="000000"/>
          <w:sz w:val="24"/>
          <w:szCs w:val="24"/>
        </w:rPr>
        <w:t xml:space="preserve"> on each of its child directories, and so on. Thus, we can summarize the </w:t>
      </w:r>
      <w:r>
        <w:rPr>
          <w:rFonts w:ascii="Courier New" w:eastAsia="Courier New" w:hAnsi="Courier New" w:cs="Courier New"/>
          <w:sz w:val="22"/>
          <w:szCs w:val="22"/>
        </w:rPr>
        <w:t>ls –R</w:t>
      </w:r>
      <w:r>
        <w:rPr>
          <w:rFonts w:ascii="Times New Roman" w:eastAsia="Times New Roman" w:hAnsi="Times New Roman" w:cs="Times New Roman"/>
          <w:color w:val="000000"/>
          <w:sz w:val="24"/>
          <w:szCs w:val="24"/>
        </w:rPr>
        <w:t xml:space="preserve"> algorithm as:</w:t>
      </w:r>
    </w:p>
    <w:p w14:paraId="16DE4314"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ls –R d:</w:t>
      </w:r>
    </w:p>
    <w:p w14:paraId="67C02490"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ls </w:t>
      </w:r>
      <w:proofErr w:type="gramStart"/>
      <w:r>
        <w:rPr>
          <w:rFonts w:ascii="Courier New" w:eastAsia="Courier New" w:hAnsi="Courier New" w:cs="Courier New"/>
          <w:color w:val="000000"/>
          <w:sz w:val="22"/>
          <w:szCs w:val="22"/>
        </w:rPr>
        <w:t>d;</w:t>
      </w:r>
      <w:proofErr w:type="gramEnd"/>
    </w:p>
    <w:p w14:paraId="5147A165"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for each child c of d do</w:t>
      </w:r>
    </w:p>
    <w:p w14:paraId="44078DE9"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ls –R c</w:t>
      </w:r>
    </w:p>
    <w:p w14:paraId="70DC04E6"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general, an operation can execute other operations to perform the task it implements. When the operation calls itself, then we say the operation uses </w:t>
      </w:r>
      <w:r>
        <w:rPr>
          <w:rFonts w:ascii="Times New Roman" w:eastAsia="Times New Roman" w:hAnsi="Times New Roman" w:cs="Times New Roman"/>
          <w:i/>
          <w:color w:val="000000"/>
          <w:sz w:val="24"/>
          <w:szCs w:val="24"/>
        </w:rPr>
        <w:t>recursion</w:t>
      </w:r>
      <w:r>
        <w:rPr>
          <w:rFonts w:ascii="Times New Roman" w:eastAsia="Times New Roman" w:hAnsi="Times New Roman" w:cs="Times New Roman"/>
          <w:color w:val="000000"/>
          <w:sz w:val="24"/>
          <w:szCs w:val="24"/>
        </w:rPr>
        <w:t>. Thus, the recursive option of an operation asks it to use recursion.</w:t>
      </w:r>
    </w:p>
    <w:p w14:paraId="43B4E2E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Recursion is a concept that goes beyond bash. If any operation called with some arguments called itself with the same arguments, then the operation will never terminate. Such recursion is called </w:t>
      </w:r>
      <w:r>
        <w:rPr>
          <w:rFonts w:ascii="Times New Roman" w:eastAsia="Times New Roman" w:hAnsi="Times New Roman" w:cs="Times New Roman"/>
          <w:b/>
          <w:i/>
          <w:color w:val="000000"/>
          <w:sz w:val="24"/>
          <w:szCs w:val="24"/>
        </w:rPr>
        <w:t>infinite recursion</w:t>
      </w:r>
      <w:r>
        <w:rPr>
          <w:rFonts w:ascii="Times New Roman" w:eastAsia="Times New Roman" w:hAnsi="Times New Roman" w:cs="Times New Roman"/>
          <w:color w:val="000000"/>
          <w:sz w:val="24"/>
          <w:szCs w:val="24"/>
        </w:rPr>
        <w:t xml:space="preserve">. We would have to use </w:t>
      </w:r>
      <w:r>
        <w:rPr>
          <w:rFonts w:ascii="Courier New" w:eastAsia="Courier New" w:hAnsi="Courier New" w:cs="Courier New"/>
          <w:sz w:val="22"/>
          <w:szCs w:val="22"/>
        </w:rPr>
        <w:t>CTRL+C</w:t>
      </w:r>
      <w:r>
        <w:rPr>
          <w:rFonts w:ascii="Times New Roman" w:eastAsia="Times New Roman" w:hAnsi="Times New Roman" w:cs="Times New Roman"/>
          <w:color w:val="000000"/>
          <w:sz w:val="24"/>
          <w:szCs w:val="24"/>
        </w:rPr>
        <w:t xml:space="preserve"> to terminate it!</w:t>
      </w:r>
    </w:p>
    <w:p w14:paraId="0D72127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Usually, it will call itself with different arguments that </w:t>
      </w:r>
      <w:r>
        <w:rPr>
          <w:rFonts w:ascii="Times New Roman" w:eastAsia="Times New Roman" w:hAnsi="Times New Roman" w:cs="Times New Roman"/>
          <w:i/>
          <w:color w:val="000000"/>
          <w:sz w:val="24"/>
          <w:szCs w:val="24"/>
        </w:rPr>
        <w:t>reduce</w:t>
      </w:r>
      <w:r>
        <w:rPr>
          <w:rFonts w:ascii="Times New Roman" w:eastAsia="Times New Roman" w:hAnsi="Times New Roman" w:cs="Times New Roman"/>
          <w:color w:val="000000"/>
          <w:sz w:val="24"/>
          <w:szCs w:val="24"/>
        </w:rPr>
        <w:t xml:space="preserve"> the problem. In bash, the recursive operations call themselves on child directories – recursively listing/copying/removing a child directory is a smaller problem than recursively listing/copying/removing the parent directory.</w:t>
      </w:r>
    </w:p>
    <w:p w14:paraId="6C3BF2F7"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ourier New" w:eastAsia="Courier New" w:hAnsi="Courier New" w:cs="Courier New"/>
          <w:sz w:val="22"/>
          <w:szCs w:val="22"/>
        </w:rPr>
        <w:t>ls</w:t>
      </w:r>
      <w:r>
        <w:rPr>
          <w:rFonts w:ascii="Times New Roman" w:eastAsia="Times New Roman" w:hAnsi="Times New Roman" w:cs="Times New Roman"/>
          <w:color w:val="000000"/>
          <w:sz w:val="24"/>
          <w:szCs w:val="24"/>
        </w:rPr>
        <w:t xml:space="preserve"> provides a single parameter to specify the recursive option, </w:t>
      </w:r>
      <w:r>
        <w:rPr>
          <w:rFonts w:ascii="Courier New" w:eastAsia="Courier New" w:hAnsi="Courier New" w:cs="Courier New"/>
          <w:sz w:val="22"/>
          <w:szCs w:val="22"/>
        </w:rPr>
        <w:t>-R.</w:t>
      </w:r>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 xml:space="preserve">cp </w:t>
      </w:r>
      <w:r>
        <w:rPr>
          <w:rFonts w:ascii="Times New Roman" w:eastAsia="Times New Roman" w:hAnsi="Times New Roman" w:cs="Times New Roman"/>
          <w:color w:val="000000"/>
          <w:sz w:val="24"/>
          <w:szCs w:val="24"/>
        </w:rPr>
        <w:t xml:space="preserve">and </w:t>
      </w:r>
      <w:r>
        <w:rPr>
          <w:rFonts w:ascii="Courier New" w:eastAsia="Courier New" w:hAnsi="Courier New" w:cs="Courier New"/>
          <w:sz w:val="22"/>
          <w:szCs w:val="22"/>
        </w:rPr>
        <w:t>rm</w:t>
      </w:r>
      <w:r>
        <w:rPr>
          <w:rFonts w:ascii="Times New Roman" w:eastAsia="Times New Roman" w:hAnsi="Times New Roman" w:cs="Times New Roman"/>
          <w:color w:val="000000"/>
          <w:sz w:val="24"/>
          <w:szCs w:val="24"/>
        </w:rPr>
        <w:t xml:space="preserve"> provide both the </w:t>
      </w:r>
      <w:r>
        <w:rPr>
          <w:rFonts w:ascii="Courier New" w:eastAsia="Courier New" w:hAnsi="Courier New" w:cs="Courier New"/>
          <w:sz w:val="22"/>
          <w:szCs w:val="22"/>
        </w:rPr>
        <w:t>–R</w:t>
      </w:r>
      <w:r>
        <w:rPr>
          <w:rFonts w:ascii="Times New Roman" w:eastAsia="Times New Roman" w:hAnsi="Times New Roman" w:cs="Times New Roman"/>
          <w:color w:val="000000"/>
          <w:sz w:val="24"/>
          <w:szCs w:val="24"/>
        </w:rPr>
        <w:t xml:space="preserve"> and </w:t>
      </w:r>
      <w:r>
        <w:rPr>
          <w:rFonts w:ascii="Courier New" w:eastAsia="Courier New" w:hAnsi="Courier New" w:cs="Courier New"/>
          <w:sz w:val="22"/>
          <w:szCs w:val="22"/>
        </w:rPr>
        <w:t>–r</w:t>
      </w:r>
      <w:r>
        <w:rPr>
          <w:rFonts w:ascii="Times New Roman" w:eastAsia="Times New Roman" w:hAnsi="Times New Roman" w:cs="Times New Roman"/>
          <w:color w:val="000000"/>
          <w:sz w:val="24"/>
          <w:szCs w:val="24"/>
        </w:rPr>
        <w:t xml:space="preserve"> parameters to specify this option. It is convention to provide one or </w:t>
      </w:r>
      <w:proofErr w:type="gramStart"/>
      <w:r>
        <w:rPr>
          <w:rFonts w:ascii="Times New Roman" w:eastAsia="Times New Roman" w:hAnsi="Times New Roman" w:cs="Times New Roman"/>
          <w:color w:val="000000"/>
          <w:sz w:val="24"/>
          <w:szCs w:val="24"/>
        </w:rPr>
        <w:t>both of these</w:t>
      </w:r>
      <w:proofErr w:type="gramEnd"/>
      <w:r>
        <w:rPr>
          <w:rFonts w:ascii="Times New Roman" w:eastAsia="Times New Roman" w:hAnsi="Times New Roman" w:cs="Times New Roman"/>
          <w:color w:val="000000"/>
          <w:sz w:val="24"/>
          <w:szCs w:val="24"/>
        </w:rPr>
        <w:t xml:space="preserve"> parameters in bash operations that can be executed recursively on directories.</w:t>
      </w:r>
    </w:p>
    <w:p w14:paraId="52E4D85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does not, of course, make sense to invoke a bash operation on a file recursively, as it has no children. It does makes sense to execute some directory operations </w:t>
      </w:r>
      <w:r>
        <w:rPr>
          <w:rFonts w:ascii="Times New Roman" w:eastAsia="Times New Roman" w:hAnsi="Times New Roman" w:cs="Times New Roman"/>
          <w:i/>
          <w:color w:val="000000"/>
          <w:sz w:val="24"/>
          <w:szCs w:val="24"/>
        </w:rPr>
        <w:t>not recursively</w:t>
      </w:r>
      <w:r>
        <w:rPr>
          <w:rFonts w:ascii="Times New Roman" w:eastAsia="Times New Roman" w:hAnsi="Times New Roman" w:cs="Times New Roman"/>
          <w:color w:val="000000"/>
          <w:sz w:val="24"/>
          <w:szCs w:val="24"/>
        </w:rPr>
        <w:t xml:space="preserve">. Consider </w:t>
      </w:r>
      <w:r>
        <w:rPr>
          <w:rFonts w:ascii="Courier New" w:eastAsia="Courier New" w:hAnsi="Courier New" w:cs="Courier New"/>
          <w:sz w:val="22"/>
          <w:szCs w:val="22"/>
        </w:rPr>
        <w:t>mv</w:t>
      </w:r>
      <w:r>
        <w:rPr>
          <w:rFonts w:ascii="Times New Roman" w:eastAsia="Times New Roman" w:hAnsi="Times New Roman" w:cs="Times New Roman"/>
          <w:color w:val="000000"/>
          <w:sz w:val="24"/>
          <w:szCs w:val="24"/>
        </w:rPr>
        <w:t xml:space="preserve"> and </w:t>
      </w:r>
      <w:r>
        <w:rPr>
          <w:rFonts w:ascii="Courier New" w:eastAsia="Courier New" w:hAnsi="Courier New" w:cs="Courier New"/>
          <w:sz w:val="22"/>
          <w:szCs w:val="22"/>
        </w:rPr>
        <w:t>ln</w:t>
      </w:r>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mv</w:t>
      </w:r>
      <w:r>
        <w:rPr>
          <w:rFonts w:ascii="Times New Roman" w:eastAsia="Times New Roman" w:hAnsi="Times New Roman" w:cs="Times New Roman"/>
          <w:color w:val="000000"/>
          <w:sz w:val="24"/>
          <w:szCs w:val="24"/>
        </w:rPr>
        <w:t xml:space="preserve"> renames the link only to the specified directory, and its descendants “move” with it. Similarly, </w:t>
      </w:r>
      <w:r>
        <w:rPr>
          <w:rFonts w:ascii="Courier New" w:eastAsia="Courier New" w:hAnsi="Courier New" w:cs="Courier New"/>
          <w:sz w:val="22"/>
          <w:szCs w:val="22"/>
        </w:rPr>
        <w:t>ln</w:t>
      </w:r>
      <w:r>
        <w:rPr>
          <w:rFonts w:ascii="Times New Roman" w:eastAsia="Times New Roman" w:hAnsi="Times New Roman" w:cs="Times New Roman"/>
          <w:color w:val="000000"/>
          <w:sz w:val="24"/>
          <w:szCs w:val="24"/>
        </w:rPr>
        <w:t xml:space="preserve"> creates an additional link only to the specified directory, which can be used to refer also to its descendants.</w:t>
      </w:r>
    </w:p>
    <w:p w14:paraId="304CE0D1" w14:textId="35294F4A" w:rsidR="00DB5F02" w:rsidDel="00473C50" w:rsidRDefault="00A96409">
      <w:pPr>
        <w:pStyle w:val="Heading2"/>
        <w:rPr>
          <w:del w:id="2122" w:author="Shen, Guning" w:date="2024-03-27T14:39:00Z"/>
        </w:rPr>
      </w:pPr>
      <w:del w:id="2123" w:author="Shen, Guning" w:date="2024-03-27T14:39:00Z">
        <w:r w:rsidDel="00473C50">
          <w:delText>Copying, Moving, Linking, Diffing, Removing Nodes (Post-Quiz)*</w:delText>
        </w:r>
      </w:del>
    </w:p>
    <w:p w14:paraId="10598FE4" w14:textId="2C0C3B19" w:rsidR="00DB5F02" w:rsidDel="00473C50" w:rsidRDefault="00A96409">
      <w:pPr>
        <w:pStyle w:val="Heading2"/>
        <w:rPr>
          <w:del w:id="2124" w:author="Shen, Guning" w:date="2024-03-27T14:39:00Z"/>
        </w:rPr>
      </w:pPr>
      <w:del w:id="2125" w:author="Shen, Guning" w:date="2024-03-27T14:39:00Z">
        <w:r w:rsidDel="00473C50">
          <w:delText>PATH and Variables Pre-Quiz</w:delText>
        </w:r>
      </w:del>
    </w:p>
    <w:p w14:paraId="56F1C8C3" w14:textId="6FE8A424" w:rsidR="00DB5F02" w:rsidDel="00473C50" w:rsidRDefault="00A96409">
      <w:pPr>
        <w:rPr>
          <w:del w:id="2126" w:author="Shen, Guning" w:date="2024-03-27T14:39:00Z"/>
        </w:rPr>
      </w:pPr>
      <w:del w:id="2127" w:author="Shen, Guning" w:date="2024-03-27T14:39:00Z">
        <w:r w:rsidDel="00473C50">
          <w:delText xml:space="preserve">Recall that executing </w:delText>
        </w:r>
        <w:r w:rsidDel="00473C50">
          <w:rPr>
            <w:rFonts w:ascii="Courier New" w:eastAsia="Courier New" w:hAnsi="Courier New" w:cs="Courier New"/>
            <w:sz w:val="22"/>
            <w:szCs w:val="22"/>
          </w:rPr>
          <w:delText>which ls</w:delText>
        </w:r>
        <w:r w:rsidDel="00473C50">
          <w:delText xml:space="preserve"> results in the response </w:delText>
        </w:r>
        <w:r w:rsidDel="00473C50">
          <w:rPr>
            <w:rFonts w:ascii="Courier New" w:eastAsia="Courier New" w:hAnsi="Courier New" w:cs="Courier New"/>
            <w:sz w:val="22"/>
            <w:szCs w:val="22"/>
          </w:rPr>
          <w:delText xml:space="preserve">/bin/ls </w:delText>
        </w:r>
        <w:r w:rsidDel="00473C50">
          <w:delText xml:space="preserve">and </w:delText>
        </w:r>
        <w:r w:rsidDel="00473C50">
          <w:rPr>
            <w:rFonts w:ascii="Courier New" w:eastAsia="Courier New" w:hAnsi="Courier New" w:cs="Courier New"/>
            <w:sz w:val="22"/>
            <w:szCs w:val="22"/>
          </w:rPr>
          <w:delText>which which</w:delText>
        </w:r>
        <w:r w:rsidDel="00473C50">
          <w:delText xml:space="preserve"> results in the response </w:delText>
        </w:r>
        <w:r w:rsidDel="00473C50">
          <w:rPr>
            <w:rFonts w:ascii="Courier New" w:eastAsia="Courier New" w:hAnsi="Courier New" w:cs="Courier New"/>
            <w:sz w:val="22"/>
            <w:szCs w:val="22"/>
          </w:rPr>
          <w:delText>/usr/bin/which</w:delText>
        </w:r>
        <w:r w:rsidDel="00473C50">
          <w:delText>.</w:delText>
        </w:r>
      </w:del>
    </w:p>
    <w:p w14:paraId="14AFBDC1" w14:textId="51F1E92B" w:rsidR="00DB5F02" w:rsidDel="00473C50" w:rsidRDefault="00A96409">
      <w:pPr>
        <w:rPr>
          <w:del w:id="2128" w:author="Shen, Guning" w:date="2024-03-27T14:39:00Z"/>
        </w:rPr>
      </w:pPr>
      <w:del w:id="2129" w:author="Shen, Guning" w:date="2024-03-27T14:39:00Z">
        <w:r w:rsidDel="00473C50">
          <w:delText xml:space="preserve">Executing </w:delText>
        </w:r>
        <w:r w:rsidDel="00473C50">
          <w:rPr>
            <w:rFonts w:ascii="Courier New" w:eastAsia="Courier New" w:hAnsi="Courier New" w:cs="Courier New"/>
            <w:sz w:val="22"/>
            <w:szCs w:val="22"/>
          </w:rPr>
          <w:delText>ls -l</w:delText>
        </w:r>
        <w:r w:rsidDel="00473C50">
          <w:delText xml:space="preserve"> is equivalent to executing:</w:delText>
        </w:r>
      </w:del>
    </w:p>
    <w:p w14:paraId="350F5195" w14:textId="16B31F79" w:rsidR="00DB5F02" w:rsidDel="00473C50" w:rsidRDefault="00A96409">
      <w:pPr>
        <w:pBdr>
          <w:top w:val="nil"/>
          <w:left w:val="nil"/>
          <w:bottom w:val="nil"/>
          <w:right w:val="nil"/>
          <w:between w:val="nil"/>
        </w:pBdr>
        <w:spacing w:after="60" w:line="240" w:lineRule="auto"/>
        <w:rPr>
          <w:del w:id="2130" w:author="Shen, Guning" w:date="2024-03-27T14:39:00Z"/>
          <w:rFonts w:ascii="Courier New" w:eastAsia="Courier New" w:hAnsi="Courier New" w:cs="Courier New"/>
          <w:color w:val="000000"/>
          <w:sz w:val="22"/>
          <w:szCs w:val="22"/>
        </w:rPr>
      </w:pPr>
      <w:del w:id="2131" w:author="Shen, Guning" w:date="2024-03-27T14:39:00Z">
        <w:r w:rsidDel="00473C50">
          <w:rPr>
            <w:rFonts w:ascii="Courier New" w:eastAsia="Courier New" w:hAnsi="Courier New" w:cs="Courier New"/>
            <w:color w:val="000000"/>
            <w:sz w:val="22"/>
            <w:szCs w:val="22"/>
          </w:rPr>
          <w:delText xml:space="preserve">/bin/ls –l </w:delText>
        </w:r>
      </w:del>
    </w:p>
    <w:p w14:paraId="27B98B03" w14:textId="395B78AC" w:rsidR="00DB5F02" w:rsidDel="00473C50" w:rsidRDefault="00A96409">
      <w:pPr>
        <w:pBdr>
          <w:top w:val="nil"/>
          <w:left w:val="nil"/>
          <w:bottom w:val="nil"/>
          <w:right w:val="nil"/>
          <w:between w:val="nil"/>
        </w:pBdr>
        <w:spacing w:after="60" w:line="240" w:lineRule="auto"/>
        <w:rPr>
          <w:del w:id="2132" w:author="Shen, Guning" w:date="2024-03-27T14:39:00Z"/>
          <w:rFonts w:ascii="Courier New" w:eastAsia="Courier New" w:hAnsi="Courier New" w:cs="Courier New"/>
          <w:color w:val="000000"/>
          <w:sz w:val="22"/>
          <w:szCs w:val="22"/>
        </w:rPr>
      </w:pPr>
      <w:del w:id="2133" w:author="Shen, Guning" w:date="2024-03-27T14:39:00Z">
        <w:r w:rsidDel="00473C50">
          <w:rPr>
            <w:rFonts w:ascii="Courier New" w:eastAsia="Courier New" w:hAnsi="Courier New" w:cs="Courier New"/>
            <w:color w:val="000000"/>
            <w:sz w:val="22"/>
            <w:szCs w:val="22"/>
          </w:rPr>
          <w:delText xml:space="preserve">~/ls –l </w:delText>
        </w:r>
      </w:del>
    </w:p>
    <w:p w14:paraId="1416A951" w14:textId="4981B9E6" w:rsidR="00DB5F02" w:rsidDel="00473C50" w:rsidRDefault="00A96409">
      <w:pPr>
        <w:pBdr>
          <w:top w:val="nil"/>
          <w:left w:val="nil"/>
          <w:bottom w:val="nil"/>
          <w:right w:val="nil"/>
          <w:between w:val="nil"/>
        </w:pBdr>
        <w:spacing w:after="60" w:line="240" w:lineRule="auto"/>
        <w:rPr>
          <w:del w:id="2134" w:author="Shen, Guning" w:date="2024-03-27T14:39:00Z"/>
          <w:rFonts w:ascii="Courier New" w:eastAsia="Courier New" w:hAnsi="Courier New" w:cs="Courier New"/>
          <w:color w:val="000000"/>
          <w:sz w:val="22"/>
          <w:szCs w:val="22"/>
        </w:rPr>
      </w:pPr>
      <w:del w:id="2135" w:author="Shen, Guning" w:date="2024-03-27T14:39:00Z">
        <w:r w:rsidDel="00473C50">
          <w:rPr>
            <w:rFonts w:ascii="Courier New" w:eastAsia="Courier New" w:hAnsi="Courier New" w:cs="Courier New"/>
            <w:color w:val="000000"/>
            <w:sz w:val="22"/>
            <w:szCs w:val="22"/>
          </w:rPr>
          <w:delText>None of the above</w:delText>
        </w:r>
      </w:del>
    </w:p>
    <w:p w14:paraId="446A36E2" w14:textId="7A5C3B50" w:rsidR="00DB5F02" w:rsidDel="00473C50" w:rsidRDefault="00A96409">
      <w:pPr>
        <w:rPr>
          <w:del w:id="2136" w:author="Shen, Guning" w:date="2024-03-27T14:39:00Z"/>
        </w:rPr>
      </w:pPr>
      <w:del w:id="2137" w:author="Shen, Guning" w:date="2024-03-27T14:39:00Z">
        <w:r w:rsidDel="00473C50">
          <w:delText xml:space="preserve">When an external operation, </w:delText>
        </w:r>
        <w:r w:rsidDel="00473C50">
          <w:rPr>
            <w:rFonts w:ascii="Courier New" w:eastAsia="Courier New" w:hAnsi="Courier New" w:cs="Courier New"/>
            <w:sz w:val="22"/>
            <w:szCs w:val="22"/>
          </w:rPr>
          <w:delText>O</w:delText>
        </w:r>
        <w:r w:rsidDel="00473C50">
          <w:delText xml:space="preserve">, (e.g. </w:delText>
        </w:r>
        <w:r w:rsidDel="00473C50">
          <w:rPr>
            <w:rFonts w:ascii="Courier New" w:eastAsia="Courier New" w:hAnsi="Courier New" w:cs="Courier New"/>
            <w:sz w:val="22"/>
            <w:szCs w:val="22"/>
          </w:rPr>
          <w:delText>ls</w:delText>
        </w:r>
        <w:r w:rsidDel="00473C50">
          <w:delText xml:space="preserve"> and </w:delText>
        </w:r>
        <w:r w:rsidDel="00473C50">
          <w:rPr>
            <w:rFonts w:ascii="Courier New" w:eastAsia="Courier New" w:hAnsi="Courier New" w:cs="Courier New"/>
            <w:sz w:val="22"/>
            <w:szCs w:val="22"/>
          </w:rPr>
          <w:delText>which</w:delText>
        </w:r>
        <w:r w:rsidDel="00473C50">
          <w:delText>)</w:delText>
        </w:r>
        <w:r w:rsidDel="00473C50">
          <w:rPr>
            <w:b/>
          </w:rPr>
          <w:delText xml:space="preserve"> </w:delText>
        </w:r>
        <w:r w:rsidDel="00473C50">
          <w:delText>is executed</w:delText>
        </w:r>
        <w:r w:rsidDel="00473C50">
          <w:rPr>
            <w:b/>
          </w:rPr>
          <w:delText xml:space="preserve">, </w:delText>
        </w:r>
        <w:r w:rsidDel="00473C50">
          <w:delText>bash</w:delText>
        </w:r>
        <w:r w:rsidDel="00473C50">
          <w:rPr>
            <w:b/>
          </w:rPr>
          <w:delText xml:space="preserve">, </w:delText>
        </w:r>
        <w:r w:rsidDel="00473C50">
          <w:delText xml:space="preserve">looks for a file named </w:delText>
        </w:r>
        <w:r w:rsidDel="00473C50">
          <w:rPr>
            <w:rFonts w:ascii="Courier New" w:eastAsia="Courier New" w:hAnsi="Courier New" w:cs="Courier New"/>
            <w:sz w:val="22"/>
            <w:szCs w:val="22"/>
          </w:rPr>
          <w:delText>O</w:delText>
        </w:r>
        <w:r w:rsidDel="00473C50">
          <w:rPr>
            <w:b/>
          </w:rPr>
          <w:delText xml:space="preserve"> </w:delText>
        </w:r>
        <w:r w:rsidDel="00473C50">
          <w:delText xml:space="preserve">(e.g. </w:delText>
        </w:r>
        <w:r w:rsidDel="00473C50">
          <w:rPr>
            <w:rFonts w:ascii="Courier New" w:eastAsia="Courier New" w:hAnsi="Courier New" w:cs="Courier New"/>
            <w:sz w:val="22"/>
            <w:szCs w:val="22"/>
          </w:rPr>
          <w:delText>ls</w:delText>
        </w:r>
        <w:r w:rsidDel="00473C50">
          <w:delText xml:space="preserve"> and </w:delText>
        </w:r>
        <w:r w:rsidDel="00473C50">
          <w:rPr>
            <w:rFonts w:ascii="Courier New" w:eastAsia="Courier New" w:hAnsi="Courier New" w:cs="Courier New"/>
            <w:sz w:val="22"/>
            <w:szCs w:val="22"/>
          </w:rPr>
          <w:delText>which</w:delText>
        </w:r>
        <w:r w:rsidDel="00473C50">
          <w:delText>) in the following directory or directories:</w:delText>
        </w:r>
      </w:del>
    </w:p>
    <w:p w14:paraId="39C84741" w14:textId="5622B05A" w:rsidR="00DB5F02" w:rsidDel="00473C50" w:rsidRDefault="00A96409">
      <w:pPr>
        <w:pBdr>
          <w:top w:val="nil"/>
          <w:left w:val="nil"/>
          <w:bottom w:val="nil"/>
          <w:right w:val="nil"/>
          <w:between w:val="nil"/>
        </w:pBdr>
        <w:spacing w:after="60" w:line="240" w:lineRule="auto"/>
        <w:ind w:firstLine="720"/>
        <w:rPr>
          <w:del w:id="2138" w:author="Shen, Guning" w:date="2024-03-27T14:39:00Z"/>
          <w:rFonts w:ascii="Courier New" w:eastAsia="Courier New" w:hAnsi="Courier New" w:cs="Courier New"/>
          <w:color w:val="000000"/>
          <w:sz w:val="22"/>
          <w:szCs w:val="22"/>
        </w:rPr>
      </w:pPr>
      <w:del w:id="2139" w:author="Shen, Guning" w:date="2024-03-27T14:39:00Z">
        <w:r w:rsidDel="00473C50">
          <w:rPr>
            <w:rFonts w:ascii="Courier New" w:eastAsia="Courier New" w:hAnsi="Courier New" w:cs="Courier New"/>
            <w:color w:val="000000"/>
            <w:sz w:val="22"/>
            <w:szCs w:val="22"/>
          </w:rPr>
          <w:delText>/bin</w:delText>
        </w:r>
      </w:del>
    </w:p>
    <w:p w14:paraId="53626992" w14:textId="692CECBE" w:rsidR="00DB5F02" w:rsidDel="00473C50" w:rsidRDefault="00A96409">
      <w:pPr>
        <w:pBdr>
          <w:top w:val="nil"/>
          <w:left w:val="nil"/>
          <w:bottom w:val="nil"/>
          <w:right w:val="nil"/>
          <w:between w:val="nil"/>
        </w:pBdr>
        <w:spacing w:after="60" w:line="240" w:lineRule="auto"/>
        <w:ind w:firstLine="720"/>
        <w:rPr>
          <w:del w:id="2140" w:author="Shen, Guning" w:date="2024-03-27T14:39:00Z"/>
          <w:rFonts w:ascii="Courier New" w:eastAsia="Courier New" w:hAnsi="Courier New" w:cs="Courier New"/>
          <w:color w:val="000000"/>
          <w:sz w:val="22"/>
          <w:szCs w:val="22"/>
        </w:rPr>
      </w:pPr>
      <w:del w:id="2141" w:author="Shen, Guning" w:date="2024-03-27T14:39:00Z">
        <w:r w:rsidDel="00473C50">
          <w:rPr>
            <w:rFonts w:ascii="Courier New" w:eastAsia="Courier New" w:hAnsi="Courier New" w:cs="Courier New"/>
            <w:color w:val="000000"/>
            <w:sz w:val="22"/>
            <w:szCs w:val="22"/>
          </w:rPr>
          <w:delText xml:space="preserve"> /usr/bin</w:delText>
        </w:r>
      </w:del>
    </w:p>
    <w:p w14:paraId="0178E188" w14:textId="566E069E" w:rsidR="00DB5F02" w:rsidDel="00473C50" w:rsidRDefault="00A96409">
      <w:pPr>
        <w:ind w:left="720"/>
        <w:rPr>
          <w:del w:id="2142" w:author="Shen, Guning" w:date="2024-03-27T14:39:00Z"/>
          <w:b/>
        </w:rPr>
      </w:pPr>
      <w:del w:id="2143" w:author="Shen, Guning" w:date="2024-03-27T14:39:00Z">
        <w:r w:rsidDel="00473C50">
          <w:rPr>
            <w:rFonts w:ascii="Courier New" w:eastAsia="Courier New" w:hAnsi="Courier New" w:cs="Courier New"/>
            <w:sz w:val="22"/>
            <w:szCs w:val="22"/>
          </w:rPr>
          <w:delText>/bin</w:delText>
        </w:r>
        <w:r w:rsidDel="00473C50">
          <w:delText xml:space="preserve"> and </w:delText>
        </w:r>
        <w:r w:rsidDel="00473C50">
          <w:rPr>
            <w:rFonts w:ascii="Courier New" w:eastAsia="Courier New" w:hAnsi="Courier New" w:cs="Courier New"/>
            <w:sz w:val="22"/>
            <w:szCs w:val="22"/>
          </w:rPr>
          <w:delText>/usr/bin</w:delText>
        </w:r>
      </w:del>
    </w:p>
    <w:p w14:paraId="1570C991" w14:textId="7F1C785A" w:rsidR="00DB5F02" w:rsidDel="00473C50" w:rsidRDefault="00A96409">
      <w:pPr>
        <w:ind w:left="720"/>
        <w:rPr>
          <w:del w:id="2144" w:author="Shen, Guning" w:date="2024-03-27T14:39:00Z"/>
          <w:b/>
        </w:rPr>
      </w:pPr>
      <w:del w:id="2145" w:author="Shen, Guning" w:date="2024-03-27T14:39:00Z">
        <w:r w:rsidDel="00473C50">
          <w:delText xml:space="preserve">The sequence of directories specified by the </w:delText>
        </w:r>
        <w:r w:rsidDel="00473C50">
          <w:rPr>
            <w:rFonts w:ascii="Courier New" w:eastAsia="Courier New" w:hAnsi="Courier New" w:cs="Courier New"/>
            <w:sz w:val="22"/>
            <w:szCs w:val="22"/>
          </w:rPr>
          <w:delText>PATH</w:delText>
        </w:r>
        <w:r w:rsidDel="00473C50">
          <w:delText xml:space="preserve"> variable</w:delText>
        </w:r>
      </w:del>
    </w:p>
    <w:p w14:paraId="22F18B22" w14:textId="39E6C739" w:rsidR="00DB5F02" w:rsidDel="00473C50" w:rsidRDefault="00A96409">
      <w:pPr>
        <w:ind w:left="720"/>
        <w:rPr>
          <w:del w:id="2146" w:author="Shen, Guning" w:date="2024-03-27T14:39:00Z"/>
        </w:rPr>
      </w:pPr>
      <w:del w:id="2147" w:author="Shen, Guning" w:date="2024-03-27T14:39:00Z">
        <w:r w:rsidDel="00473C50">
          <w:delText>None of the above</w:delText>
        </w:r>
      </w:del>
    </w:p>
    <w:p w14:paraId="277352F5" w14:textId="6C727256" w:rsidR="00DB5F02" w:rsidDel="00473C50" w:rsidRDefault="00A96409">
      <w:pPr>
        <w:rPr>
          <w:del w:id="2148" w:author="Shen, Guning" w:date="2024-03-27T14:39:00Z"/>
        </w:rPr>
      </w:pPr>
      <w:del w:id="2149" w:author="Shen, Guning" w:date="2024-03-27T14:39:00Z">
        <w:r w:rsidDel="00473C50">
          <w:delText>The execution path of bash can:</w:delText>
        </w:r>
      </w:del>
    </w:p>
    <w:p w14:paraId="0E425AA9" w14:textId="7C5CAA3F" w:rsidR="00DB5F02" w:rsidDel="00473C50" w:rsidRDefault="00A96409">
      <w:pPr>
        <w:rPr>
          <w:del w:id="2150" w:author="Shen, Guning" w:date="2024-03-27T14:39:00Z"/>
        </w:rPr>
      </w:pPr>
      <w:del w:id="2151" w:author="Shen, Guning" w:date="2024-03-27T14:39:00Z">
        <w:r w:rsidDel="00473C50">
          <w:tab/>
          <w:delText>Is predefined by bash, that is, it is cast in stone</w:delText>
        </w:r>
      </w:del>
    </w:p>
    <w:p w14:paraId="229CB277" w14:textId="28ABA8D9" w:rsidR="00DB5F02" w:rsidDel="00473C50" w:rsidRDefault="00A96409">
      <w:pPr>
        <w:rPr>
          <w:del w:id="2152" w:author="Shen, Guning" w:date="2024-03-27T14:39:00Z"/>
        </w:rPr>
      </w:pPr>
      <w:del w:id="2153" w:author="Shen, Guning" w:date="2024-03-27T14:39:00Z">
        <w:r w:rsidDel="00473C50">
          <w:tab/>
          <w:delText>be customized by each user</w:delText>
        </w:r>
      </w:del>
    </w:p>
    <w:p w14:paraId="70774FBD" w14:textId="5C7961F3" w:rsidR="00DB5F02" w:rsidDel="00473C50" w:rsidRDefault="00DB5F02">
      <w:pPr>
        <w:rPr>
          <w:del w:id="2154" w:author="Shen, Guning" w:date="2024-03-27T14:39:00Z"/>
        </w:rPr>
      </w:pPr>
    </w:p>
    <w:p w14:paraId="2C3AF950" w14:textId="44E3DB22" w:rsidR="00DB5F02" w:rsidDel="00473C50" w:rsidRDefault="00A96409">
      <w:pPr>
        <w:rPr>
          <w:del w:id="2155" w:author="Shen, Guning" w:date="2024-03-27T14:39:00Z"/>
        </w:rPr>
      </w:pPr>
      <w:del w:id="2156" w:author="Shen, Guning" w:date="2024-03-27T14:39:00Z">
        <w:r w:rsidDel="00473C50">
          <w:delText xml:space="preserve">In the command, </w:delText>
        </w:r>
        <w:r w:rsidDel="00473C50">
          <w:rPr>
            <w:rFonts w:ascii="Courier New" w:eastAsia="Courier New" w:hAnsi="Courier New" w:cs="Courier New"/>
            <w:sz w:val="22"/>
            <w:szCs w:val="22"/>
          </w:rPr>
          <w:delText>echo $HOME</w:delText>
        </w:r>
        <w:r w:rsidDel="00473C50">
          <w:rPr>
            <w:b/>
          </w:rPr>
          <w:delText xml:space="preserve">, </w:delText>
        </w:r>
        <w:r w:rsidDel="00473C50">
          <w:delText>the echo operation is supplied with the arguments:</w:delText>
        </w:r>
      </w:del>
    </w:p>
    <w:p w14:paraId="6D7B46A7" w14:textId="39A72DE3" w:rsidR="00DB5F02" w:rsidDel="00473C50" w:rsidRDefault="00A96409">
      <w:pPr>
        <w:rPr>
          <w:del w:id="2157" w:author="Shen, Guning" w:date="2024-03-27T14:39:00Z"/>
        </w:rPr>
      </w:pPr>
      <w:del w:id="2158" w:author="Shen, Guning" w:date="2024-03-27T14:39:00Z">
        <w:r w:rsidDel="00473C50">
          <w:tab/>
        </w:r>
        <w:r w:rsidDel="00473C50">
          <w:rPr>
            <w:rFonts w:ascii="Courier New" w:eastAsia="Courier New" w:hAnsi="Courier New" w:cs="Courier New"/>
            <w:sz w:val="22"/>
            <w:szCs w:val="22"/>
          </w:rPr>
          <w:delText>$</w:delText>
        </w:r>
        <w:r w:rsidDel="00473C50">
          <w:delText xml:space="preserve"> and </w:delText>
        </w:r>
        <w:r w:rsidDel="00473C50">
          <w:rPr>
            <w:rFonts w:ascii="Courier New" w:eastAsia="Courier New" w:hAnsi="Courier New" w:cs="Courier New"/>
            <w:sz w:val="22"/>
            <w:szCs w:val="22"/>
          </w:rPr>
          <w:delText>HOME</w:delText>
        </w:r>
      </w:del>
    </w:p>
    <w:p w14:paraId="2D5277A5" w14:textId="342C95E5" w:rsidR="00DB5F02" w:rsidDel="00473C50" w:rsidRDefault="00A96409">
      <w:pPr>
        <w:pBdr>
          <w:top w:val="nil"/>
          <w:left w:val="nil"/>
          <w:bottom w:val="nil"/>
          <w:right w:val="nil"/>
          <w:between w:val="nil"/>
        </w:pBdr>
        <w:spacing w:after="60" w:line="240" w:lineRule="auto"/>
        <w:rPr>
          <w:del w:id="2159" w:author="Shen, Guning" w:date="2024-03-27T14:39:00Z"/>
          <w:rFonts w:ascii="Courier New" w:eastAsia="Courier New" w:hAnsi="Courier New" w:cs="Courier New"/>
          <w:color w:val="000000"/>
          <w:sz w:val="22"/>
          <w:szCs w:val="22"/>
        </w:rPr>
      </w:pPr>
      <w:del w:id="2160" w:author="Shen, Guning" w:date="2024-03-27T14:39:00Z">
        <w:r w:rsidDel="00473C50">
          <w:rPr>
            <w:rFonts w:ascii="Courier New" w:eastAsia="Courier New" w:hAnsi="Courier New" w:cs="Courier New"/>
            <w:color w:val="000000"/>
            <w:sz w:val="22"/>
            <w:szCs w:val="22"/>
          </w:rPr>
          <w:tab/>
          <w:delText>$HOME</w:delText>
        </w:r>
      </w:del>
    </w:p>
    <w:p w14:paraId="4FC4BBE6" w14:textId="3EE0D012" w:rsidR="00DB5F02" w:rsidDel="00473C50" w:rsidRDefault="00A96409">
      <w:pPr>
        <w:rPr>
          <w:del w:id="2161" w:author="Shen, Guning" w:date="2024-03-27T14:39:00Z"/>
        </w:rPr>
      </w:pPr>
      <w:del w:id="2162" w:author="Shen, Guning" w:date="2024-03-27T14:39:00Z">
        <w:r w:rsidDel="00473C50">
          <w:tab/>
          <w:delText xml:space="preserve">The value of the </w:delText>
        </w:r>
        <w:r w:rsidDel="00473C50">
          <w:rPr>
            <w:rFonts w:ascii="Courier New" w:eastAsia="Courier New" w:hAnsi="Courier New" w:cs="Courier New"/>
            <w:sz w:val="22"/>
            <w:szCs w:val="22"/>
          </w:rPr>
          <w:delText>HOME</w:delText>
        </w:r>
        <w:r w:rsidDel="00473C50">
          <w:delText xml:space="preserve"> variable</w:delText>
        </w:r>
      </w:del>
    </w:p>
    <w:p w14:paraId="496940EB" w14:textId="77777777" w:rsidR="00DB5F02" w:rsidRDefault="00DB5F02"/>
    <w:p w14:paraId="65EC5375" w14:textId="77777777" w:rsidR="00DB5F02" w:rsidRDefault="00DB5F02"/>
    <w:p w14:paraId="364A9269" w14:textId="77777777" w:rsidR="00DB5F02" w:rsidRDefault="00A96409">
      <w:pPr>
        <w:pStyle w:val="Heading2"/>
      </w:pPr>
      <w:r>
        <w:lastRenderedPageBreak/>
        <w:t>Execution Path</w:t>
      </w:r>
    </w:p>
    <w:p w14:paraId="65DF96FD" w14:textId="77777777" w:rsidR="00DB5F02" w:rsidRDefault="00DB5F02"/>
    <w:p w14:paraId="4DB067BD" w14:textId="77777777" w:rsidR="00DB5F02" w:rsidRDefault="00A96409">
      <w:r>
        <w:t>We have seen above bash’s role as a file manager based on the command line. Let us next study its abilities to provide the functions an application manager of the kind we saw in Discovery. In fact, in many ways, it goes far beyond the Discovery application manager.</w:t>
      </w:r>
    </w:p>
    <w:p w14:paraId="038892DC" w14:textId="77777777" w:rsidR="00DB5F02" w:rsidRDefault="00A96409">
      <w:p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 xml:space="preserve">In any directory, execute: </w:t>
      </w:r>
      <w:r>
        <w:t>/bin/ls RNA_SEQ_SAMPLES</w:t>
      </w:r>
    </w:p>
    <w:p w14:paraId="2976A331" w14:textId="77777777" w:rsidR="00DB5F02" w:rsidRDefault="00A96409">
      <w:pPr>
        <w:pBdr>
          <w:top w:val="nil"/>
          <w:left w:val="nil"/>
          <w:bottom w:val="nil"/>
          <w:right w:val="nil"/>
          <w:between w:val="nil"/>
        </w:pBdr>
        <w:tabs>
          <w:tab w:val="left" w:pos="1764"/>
        </w:tabs>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Now execute: </w:t>
      </w:r>
      <w:r>
        <w:rPr>
          <w:rFonts w:ascii="Courier New" w:eastAsia="Courier New" w:hAnsi="Courier New" w:cs="Courier New"/>
          <w:sz w:val="22"/>
          <w:szCs w:val="22"/>
        </w:rPr>
        <w:t>/</w:t>
      </w:r>
      <w:proofErr w:type="spellStart"/>
      <w:r>
        <w:rPr>
          <w:rFonts w:ascii="Courier New" w:eastAsia="Courier New" w:hAnsi="Courier New" w:cs="Courier New"/>
          <w:sz w:val="22"/>
          <w:szCs w:val="22"/>
        </w:rPr>
        <w:t>usr</w:t>
      </w:r>
      <w:proofErr w:type="spellEnd"/>
      <w:r>
        <w:rPr>
          <w:rFonts w:ascii="Courier New" w:eastAsia="Courier New" w:hAnsi="Courier New" w:cs="Courier New"/>
          <w:sz w:val="22"/>
          <w:szCs w:val="22"/>
        </w:rPr>
        <w:t>/bin/which ls</w:t>
      </w:r>
    </w:p>
    <w:p w14:paraId="475F5B27"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we see above, we can enter the full/absolute name of the file containing the application code to execute it.</w:t>
      </w:r>
    </w:p>
    <w:p w14:paraId="3038C488"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bash does not have built-in knowledge of </w:t>
      </w:r>
      <w:r>
        <w:rPr>
          <w:rFonts w:ascii="Courier New" w:eastAsia="Courier New" w:hAnsi="Courier New" w:cs="Courier New"/>
          <w:sz w:val="22"/>
          <w:szCs w:val="22"/>
        </w:rPr>
        <w:t>ls</w:t>
      </w:r>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which</w:t>
      </w:r>
      <w:r>
        <w:rPr>
          <w:rFonts w:ascii="Times New Roman" w:eastAsia="Times New Roman" w:hAnsi="Times New Roman" w:cs="Times New Roman"/>
          <w:color w:val="000000"/>
          <w:sz w:val="24"/>
          <w:szCs w:val="24"/>
        </w:rPr>
        <w:t xml:space="preserve"> and other applications, how did it find the files </w:t>
      </w:r>
      <w:r>
        <w:rPr>
          <w:rFonts w:ascii="Courier New" w:eastAsia="Courier New" w:hAnsi="Courier New" w:cs="Courier New"/>
          <w:sz w:val="22"/>
          <w:szCs w:val="22"/>
        </w:rPr>
        <w:t>/</w:t>
      </w:r>
      <w:proofErr w:type="spellStart"/>
      <w:r>
        <w:rPr>
          <w:rFonts w:ascii="Courier New" w:eastAsia="Courier New" w:hAnsi="Courier New" w:cs="Courier New"/>
          <w:sz w:val="22"/>
          <w:szCs w:val="22"/>
        </w:rPr>
        <w:t>usr</w:t>
      </w:r>
      <w:proofErr w:type="spellEnd"/>
      <w:r>
        <w:rPr>
          <w:rFonts w:ascii="Courier New" w:eastAsia="Courier New" w:hAnsi="Courier New" w:cs="Courier New"/>
          <w:sz w:val="22"/>
          <w:szCs w:val="22"/>
        </w:rPr>
        <w:t xml:space="preserve">/bin/which </w:t>
      </w:r>
      <w:r>
        <w:rPr>
          <w:rFonts w:ascii="Times New Roman" w:eastAsia="Times New Roman" w:hAnsi="Times New Roman" w:cs="Times New Roman"/>
          <w:color w:val="000000"/>
          <w:sz w:val="24"/>
          <w:szCs w:val="24"/>
        </w:rPr>
        <w:t xml:space="preserve">and </w:t>
      </w:r>
      <w:r>
        <w:rPr>
          <w:rFonts w:ascii="Courier New" w:eastAsia="Courier New" w:hAnsi="Courier New" w:cs="Courier New"/>
          <w:sz w:val="22"/>
          <w:szCs w:val="22"/>
        </w:rPr>
        <w:t>/bin/ls</w:t>
      </w:r>
      <w:r>
        <w:rPr>
          <w:rFonts w:ascii="Times New Roman" w:eastAsia="Times New Roman" w:hAnsi="Times New Roman" w:cs="Times New Roman"/>
          <w:color w:val="000000"/>
          <w:sz w:val="24"/>
          <w:szCs w:val="24"/>
        </w:rPr>
        <w:t xml:space="preserve"> when we typed the short names of these files, </w:t>
      </w:r>
      <w:r>
        <w:rPr>
          <w:rFonts w:ascii="Courier New" w:eastAsia="Courier New" w:hAnsi="Courier New" w:cs="Courier New"/>
          <w:sz w:val="22"/>
          <w:szCs w:val="22"/>
        </w:rPr>
        <w:t>which</w:t>
      </w:r>
      <w:r>
        <w:rPr>
          <w:rFonts w:ascii="Times New Roman" w:eastAsia="Times New Roman" w:hAnsi="Times New Roman" w:cs="Times New Roman"/>
          <w:color w:val="000000"/>
          <w:sz w:val="24"/>
          <w:szCs w:val="24"/>
        </w:rPr>
        <w:t xml:space="preserve"> and </w:t>
      </w:r>
      <w:r>
        <w:rPr>
          <w:rFonts w:ascii="Courier New" w:eastAsia="Courier New" w:hAnsi="Courier New" w:cs="Courier New"/>
          <w:sz w:val="22"/>
          <w:szCs w:val="22"/>
        </w:rPr>
        <w:t>bin</w:t>
      </w:r>
      <w:r>
        <w:rPr>
          <w:rFonts w:ascii="Times New Roman" w:eastAsia="Times New Roman" w:hAnsi="Times New Roman" w:cs="Times New Roman"/>
          <w:color w:val="000000"/>
          <w:sz w:val="24"/>
          <w:szCs w:val="24"/>
        </w:rPr>
        <w:t xml:space="preserve">? </w:t>
      </w:r>
    </w:p>
    <w:p w14:paraId="0CD85553"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Execute: </w:t>
      </w:r>
      <w:r>
        <w:rPr>
          <w:rFonts w:ascii="Courier New" w:eastAsia="Courier New" w:hAnsi="Courier New" w:cs="Courier New"/>
          <w:sz w:val="22"/>
          <w:szCs w:val="22"/>
        </w:rPr>
        <w:t>echo $PATH</w:t>
      </w:r>
    </w:p>
    <w:p w14:paraId="624E024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ourier New" w:eastAsia="Courier New" w:hAnsi="Courier New" w:cs="Courier New"/>
          <w:sz w:val="22"/>
          <w:szCs w:val="22"/>
        </w:rPr>
        <w:t>PATH</w:t>
      </w:r>
      <w:r>
        <w:rPr>
          <w:rFonts w:ascii="Times New Roman" w:eastAsia="Times New Roman" w:hAnsi="Times New Roman" w:cs="Times New Roman"/>
          <w:color w:val="000000"/>
          <w:sz w:val="24"/>
          <w:szCs w:val="24"/>
        </w:rPr>
        <w:t xml:space="preserve"> is the name of an </w:t>
      </w:r>
      <w:r>
        <w:rPr>
          <w:rFonts w:ascii="Times New Roman" w:eastAsia="Times New Roman" w:hAnsi="Times New Roman" w:cs="Times New Roman"/>
          <w:i/>
          <w:color w:val="000000"/>
          <w:sz w:val="24"/>
          <w:szCs w:val="24"/>
        </w:rPr>
        <w:t>environment variable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term</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variable indicates it that it is associated with a value. The term environment indicates it is a name visible to all applications. </w:t>
      </w:r>
      <w:proofErr w:type="gramStart"/>
      <w:r>
        <w:rPr>
          <w:rFonts w:ascii="Times New Roman" w:eastAsia="Times New Roman" w:hAnsi="Times New Roman" w:cs="Times New Roman"/>
          <w:color w:val="000000"/>
          <w:sz w:val="24"/>
          <w:szCs w:val="24"/>
        </w:rPr>
        <w:t>Usually</w:t>
      </w:r>
      <w:proofErr w:type="gramEnd"/>
      <w:r>
        <w:rPr>
          <w:rFonts w:ascii="Times New Roman" w:eastAsia="Times New Roman" w:hAnsi="Times New Roman" w:cs="Times New Roman"/>
          <w:color w:val="000000"/>
          <w:sz w:val="24"/>
          <w:szCs w:val="24"/>
        </w:rPr>
        <w:t xml:space="preserve"> the name consists of only uppercase letters. The value of a variable is denoted by prefixing its name with the symbol</w:t>
      </w:r>
      <w:r>
        <w:rPr>
          <w:rFonts w:ascii="Times New Roman" w:eastAsia="Times New Roman" w:hAnsi="Times New Roman" w:cs="Times New Roman"/>
          <w:b/>
          <w:color w:val="000000"/>
          <w:sz w:val="24"/>
          <w:szCs w:val="24"/>
        </w:rPr>
        <w:t xml:space="preserve"> </w:t>
      </w:r>
      <w:r>
        <w:rPr>
          <w:rFonts w:ascii="Courier New" w:eastAsia="Courier New" w:hAnsi="Courier New" w:cs="Courier New"/>
          <w:sz w:val="22"/>
          <w:szCs w:val="22"/>
        </w:rPr>
        <w:t>$</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Thus </w:t>
      </w:r>
      <w:r>
        <w:rPr>
          <w:rFonts w:ascii="Courier New" w:eastAsia="Courier New" w:hAnsi="Courier New" w:cs="Courier New"/>
          <w:sz w:val="22"/>
          <w:szCs w:val="22"/>
        </w:rPr>
        <w:t>$PATH</w:t>
      </w:r>
      <w:r>
        <w:rPr>
          <w:rFonts w:ascii="Times New Roman" w:eastAsia="Times New Roman" w:hAnsi="Times New Roman" w:cs="Times New Roman"/>
          <w:color w:val="000000"/>
          <w:sz w:val="24"/>
          <w:szCs w:val="24"/>
        </w:rPr>
        <w:t xml:space="preserve"> is the value of the variable </w:t>
      </w:r>
      <w:r>
        <w:rPr>
          <w:rFonts w:ascii="Courier New" w:eastAsia="Courier New" w:hAnsi="Courier New" w:cs="Courier New"/>
          <w:sz w:val="22"/>
          <w:szCs w:val="22"/>
        </w:rPr>
        <w:t>PATH</w:t>
      </w:r>
      <w:r>
        <w:rPr>
          <w:rFonts w:ascii="Times New Roman" w:eastAsia="Times New Roman" w:hAnsi="Times New Roman" w:cs="Times New Roman"/>
          <w:color w:val="000000"/>
          <w:sz w:val="24"/>
          <w:szCs w:val="24"/>
        </w:rPr>
        <w:t xml:space="preserve">. </w:t>
      </w:r>
    </w:p>
    <w:p w14:paraId="65BB4A2B"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This variable stores a list of directories including </w:t>
      </w:r>
      <w:r>
        <w:rPr>
          <w:rFonts w:ascii="Courier New" w:eastAsia="Courier New" w:hAnsi="Courier New" w:cs="Courier New"/>
          <w:sz w:val="22"/>
          <w:szCs w:val="22"/>
        </w:rPr>
        <w:t>/</w:t>
      </w:r>
      <w:proofErr w:type="spellStart"/>
      <w:r>
        <w:rPr>
          <w:rFonts w:ascii="Courier New" w:eastAsia="Courier New" w:hAnsi="Courier New" w:cs="Courier New"/>
          <w:sz w:val="22"/>
          <w:szCs w:val="22"/>
        </w:rPr>
        <w:t>usr</w:t>
      </w:r>
      <w:proofErr w:type="spellEnd"/>
      <w:r>
        <w:rPr>
          <w:rFonts w:ascii="Courier New" w:eastAsia="Courier New" w:hAnsi="Courier New" w:cs="Courier New"/>
          <w:sz w:val="22"/>
          <w:szCs w:val="22"/>
        </w:rPr>
        <w:t>/bin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and</w:t>
      </w:r>
      <w:r>
        <w:rPr>
          <w:rFonts w:ascii="Times New Roman" w:eastAsia="Times New Roman" w:hAnsi="Times New Roman" w:cs="Times New Roman"/>
          <w:b/>
          <w:color w:val="000000"/>
          <w:sz w:val="24"/>
          <w:szCs w:val="24"/>
        </w:rPr>
        <w:t xml:space="preserve"> </w:t>
      </w:r>
      <w:r>
        <w:rPr>
          <w:rFonts w:ascii="Courier New" w:eastAsia="Courier New" w:hAnsi="Courier New" w:cs="Courier New"/>
          <w:sz w:val="22"/>
          <w:szCs w:val="22"/>
        </w:rPr>
        <w:t>/bin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called the </w:t>
      </w:r>
      <w:r>
        <w:t>path</w:t>
      </w:r>
      <w:r>
        <w:rPr>
          <w:rFonts w:ascii="Times New Roman" w:eastAsia="Times New Roman" w:hAnsi="Times New Roman" w:cs="Times New Roman"/>
          <w:b/>
          <w:color w:val="000000"/>
          <w:sz w:val="24"/>
          <w:szCs w:val="24"/>
        </w:rPr>
        <w:t xml:space="preserve">. </w:t>
      </w:r>
    </w:p>
    <w:p w14:paraId="5D1939AC"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$echo $PATH</w:t>
      </w:r>
    </w:p>
    <w:p w14:paraId="2BC66476"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opt/conda/bin:/usr/local/sbin:/usr/local/bin:/usr/sbin:/usr/bin:/sbin:/bin:/bin/TDM-GCC-6</w:t>
      </w:r>
    </w:p>
    <w:p w14:paraId="7508C8B3"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6D085FF4"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an application file is specified by its short name, the path is looked up for a file with that name. If more than directory has a file with that name, the directory that appears earlier in the path is used. </w:t>
      </w:r>
    </w:p>
    <w:p w14:paraId="7556074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 have used java earlier, you might have seen the analogous concept of </w:t>
      </w:r>
      <w:proofErr w:type="spellStart"/>
      <w:r>
        <w:rPr>
          <w:rFonts w:ascii="Times New Roman" w:eastAsia="Times New Roman" w:hAnsi="Times New Roman" w:cs="Times New Roman"/>
          <w:i/>
          <w:color w:val="000000"/>
          <w:sz w:val="24"/>
          <w:szCs w:val="24"/>
        </w:rPr>
        <w:t>classpath</w:t>
      </w:r>
      <w:proofErr w:type="spellEnd"/>
      <w:r>
        <w:rPr>
          <w:rFonts w:ascii="Times New Roman" w:eastAsia="Times New Roman" w:hAnsi="Times New Roman" w:cs="Times New Roman"/>
          <w:color w:val="000000"/>
          <w:sz w:val="24"/>
          <w:szCs w:val="24"/>
        </w:rPr>
        <w:t>, which is a list of directories that java searches for external classes your program accesses.</w:t>
      </w:r>
    </w:p>
    <w:p w14:paraId="00612CF2"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2B05FBC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Execute: </w:t>
      </w:r>
      <w:r>
        <w:rPr>
          <w:rFonts w:ascii="Courier New" w:eastAsia="Courier New" w:hAnsi="Courier New" w:cs="Courier New"/>
          <w:sz w:val="22"/>
          <w:szCs w:val="22"/>
        </w:rPr>
        <w:t>echo PATH</w:t>
      </w:r>
    </w:p>
    <w:p w14:paraId="1F990685"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echo simply prints its argument, as it normally does.</w:t>
      </w:r>
    </w:p>
    <w:p w14:paraId="4C9BDC88"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echo PATH</w:t>
      </w:r>
    </w:p>
    <w:p w14:paraId="12681A70"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PATH</w:t>
      </w:r>
    </w:p>
    <w:p w14:paraId="3ECAE3AC" w14:textId="77777777" w:rsidR="00DB5F02" w:rsidRDefault="00DB5F02">
      <w:pPr>
        <w:pBdr>
          <w:top w:val="nil"/>
          <w:left w:val="nil"/>
          <w:bottom w:val="nil"/>
          <w:right w:val="nil"/>
          <w:between w:val="nil"/>
        </w:pBdr>
        <w:spacing w:after="0" w:line="240" w:lineRule="auto"/>
        <w:rPr>
          <w:b/>
          <w:color w:val="000000"/>
        </w:rPr>
      </w:pPr>
    </w:p>
    <w:p w14:paraId="088D250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When bash encounters a token preceded with the</w:t>
      </w:r>
      <w:r>
        <w:rPr>
          <w:rFonts w:ascii="Courier New" w:eastAsia="Courier New" w:hAnsi="Courier New" w:cs="Courier New"/>
          <w:sz w:val="22"/>
          <w:szCs w:val="22"/>
        </w:rPr>
        <w:t xml:space="preserve"> $</w:t>
      </w:r>
      <w:r>
        <w:rPr>
          <w:rFonts w:ascii="Times New Roman" w:eastAsia="Times New Roman" w:hAnsi="Times New Roman" w:cs="Times New Roman"/>
          <w:color w:val="000000"/>
          <w:sz w:val="24"/>
          <w:szCs w:val="24"/>
        </w:rPr>
        <w:t xml:space="preserve"> symbols, it treats the token as an environment variable, looks up its value, and replaces the token with its value. Thus, when we typed: </w:t>
      </w:r>
      <w:r>
        <w:rPr>
          <w:rFonts w:ascii="Courier New" w:eastAsia="Courier New" w:hAnsi="Courier New" w:cs="Courier New"/>
          <w:sz w:val="22"/>
          <w:szCs w:val="22"/>
        </w:rPr>
        <w:t>echo $</w:t>
      </w:r>
      <w:proofErr w:type="gramStart"/>
      <w:r>
        <w:rPr>
          <w:rFonts w:ascii="Courier New" w:eastAsia="Courier New" w:hAnsi="Courier New" w:cs="Courier New"/>
          <w:sz w:val="22"/>
          <w:szCs w:val="22"/>
        </w:rPr>
        <w:t>PATH</w:t>
      </w:r>
      <w:proofErr w:type="gramEnd"/>
    </w:p>
    <w:p w14:paraId="29D2A52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bash replaced </w:t>
      </w:r>
      <w:r>
        <w:rPr>
          <w:rFonts w:ascii="Courier New" w:eastAsia="Courier New" w:hAnsi="Courier New" w:cs="Courier New"/>
          <w:sz w:val="22"/>
          <w:szCs w:val="22"/>
        </w:rPr>
        <w:t>$PATH</w:t>
      </w:r>
      <w:r>
        <w:rPr>
          <w:rFonts w:ascii="Times New Roman" w:eastAsia="Times New Roman" w:hAnsi="Times New Roman" w:cs="Times New Roman"/>
          <w:color w:val="000000"/>
          <w:sz w:val="24"/>
          <w:szCs w:val="24"/>
        </w:rPr>
        <w:t xml:space="preserve"> with the </w:t>
      </w:r>
      <w:proofErr w:type="gramStart"/>
      <w:r>
        <w:rPr>
          <w:rFonts w:ascii="Times New Roman" w:eastAsia="Times New Roman" w:hAnsi="Times New Roman" w:cs="Times New Roman"/>
          <w:color w:val="000000"/>
          <w:sz w:val="24"/>
          <w:szCs w:val="24"/>
        </w:rPr>
        <w:t>looked up</w:t>
      </w:r>
      <w:proofErr w:type="gramEnd"/>
      <w:r>
        <w:rPr>
          <w:rFonts w:ascii="Times New Roman" w:eastAsia="Times New Roman" w:hAnsi="Times New Roman" w:cs="Times New Roman"/>
          <w:color w:val="000000"/>
          <w:sz w:val="24"/>
          <w:szCs w:val="24"/>
        </w:rPr>
        <w:t xml:space="preserve"> value and supplied that value to </w:t>
      </w:r>
      <w:r>
        <w:rPr>
          <w:rFonts w:ascii="Courier New" w:eastAsia="Courier New" w:hAnsi="Courier New" w:cs="Courier New"/>
          <w:sz w:val="22"/>
          <w:szCs w:val="22"/>
        </w:rPr>
        <w:t>echo</w:t>
      </w:r>
      <w:r>
        <w:rPr>
          <w:rFonts w:ascii="Times New Roman" w:eastAsia="Times New Roman" w:hAnsi="Times New Roman" w:cs="Times New Roman"/>
          <w:b/>
          <w:color w:val="000000"/>
          <w:sz w:val="24"/>
          <w:szCs w:val="24"/>
        </w:rPr>
        <w:t>.</w:t>
      </w:r>
    </w:p>
    <w:p w14:paraId="1116D60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Execute: </w:t>
      </w:r>
      <w:r>
        <w:rPr>
          <w:rFonts w:ascii="Courier New" w:eastAsia="Courier New" w:hAnsi="Courier New" w:cs="Courier New"/>
          <w:sz w:val="22"/>
          <w:szCs w:val="22"/>
        </w:rPr>
        <w:t>echo $HOME</w:t>
      </w:r>
    </w:p>
    <w:p w14:paraId="341DDD54"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echo $HOME</w:t>
      </w:r>
    </w:p>
    <w:p w14:paraId="78C0B2FC"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/home/</w:t>
      </w:r>
      <w:proofErr w:type="spellStart"/>
      <w:r>
        <w:rPr>
          <w:rFonts w:ascii="Courier New" w:eastAsia="Courier New" w:hAnsi="Courier New" w:cs="Courier New"/>
          <w:color w:val="000000"/>
          <w:sz w:val="22"/>
          <w:szCs w:val="22"/>
        </w:rPr>
        <w:t>jovyan</w:t>
      </w:r>
      <w:proofErr w:type="spellEnd"/>
    </w:p>
    <w:p w14:paraId="139F54BA" w14:textId="77777777" w:rsidR="00DB5F02" w:rsidRDefault="00DB5F02">
      <w:pPr>
        <w:pBdr>
          <w:top w:val="nil"/>
          <w:left w:val="nil"/>
          <w:bottom w:val="nil"/>
          <w:right w:val="nil"/>
          <w:between w:val="nil"/>
        </w:pBdr>
        <w:spacing w:after="0" w:line="240" w:lineRule="auto"/>
        <w:rPr>
          <w:b/>
          <w:color w:val="000000"/>
        </w:rPr>
      </w:pPr>
    </w:p>
    <w:p w14:paraId="62821BB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HOME environment variable holds our home directory.</w:t>
      </w:r>
    </w:p>
    <w:p w14:paraId="346D3104" w14:textId="77777777" w:rsidR="00DB5F02" w:rsidRDefault="00A96409">
      <w:pPr>
        <w:pStyle w:val="Heading2"/>
      </w:pPr>
      <w:r>
        <w:t>Exporting Application Directories</w:t>
      </w:r>
    </w:p>
    <w:p w14:paraId="5BFE2684"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0187B68"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Execute the following command to indicate that the </w:t>
      </w:r>
      <w:r>
        <w:rPr>
          <w:rFonts w:ascii="Times New Roman" w:eastAsia="Times New Roman" w:hAnsi="Times New Roman" w:cs="Times New Roman"/>
          <w:b/>
          <w:color w:val="000000"/>
          <w:sz w:val="24"/>
          <w:szCs w:val="24"/>
        </w:rPr>
        <w:t>bin</w:t>
      </w:r>
      <w:r>
        <w:rPr>
          <w:rFonts w:ascii="Times New Roman" w:eastAsia="Times New Roman" w:hAnsi="Times New Roman" w:cs="Times New Roman"/>
          <w:color w:val="000000"/>
          <w:sz w:val="24"/>
          <w:szCs w:val="24"/>
        </w:rPr>
        <w:t xml:space="preserve"> directory in our Bash directory should be searched for applications: </w:t>
      </w:r>
      <w:r>
        <w:rPr>
          <w:rFonts w:ascii="Courier New" w:eastAsia="Courier New" w:hAnsi="Courier New" w:cs="Courier New"/>
          <w:sz w:val="22"/>
          <w:szCs w:val="22"/>
        </w:rPr>
        <w:t>export PATH="$</w:t>
      </w:r>
      <w:proofErr w:type="gramStart"/>
      <w:r>
        <w:rPr>
          <w:rFonts w:ascii="Courier New" w:eastAsia="Courier New" w:hAnsi="Courier New" w:cs="Courier New"/>
          <w:sz w:val="22"/>
          <w:szCs w:val="22"/>
        </w:rPr>
        <w:t>PATH:$</w:t>
      </w:r>
      <w:proofErr w:type="gramEnd"/>
      <w:r>
        <w:rPr>
          <w:rFonts w:ascii="Courier New" w:eastAsia="Courier New" w:hAnsi="Courier New" w:cs="Courier New"/>
          <w:sz w:val="22"/>
          <w:szCs w:val="22"/>
        </w:rPr>
        <w:t>HOME/Bash/bin"</w:t>
      </w:r>
    </w:p>
    <w:p w14:paraId="06431C6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Confirm that the path has been changed.</w:t>
      </w:r>
    </w:p>
    <w:p w14:paraId="57A44F5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Courier New" w:eastAsia="Courier New" w:hAnsi="Courier New" w:cs="Courier New"/>
          <w:sz w:val="22"/>
          <w:szCs w:val="22"/>
        </w:rPr>
        <w:t>bin</w:t>
      </w:r>
      <w:r>
        <w:rPr>
          <w:rFonts w:ascii="Times New Roman" w:eastAsia="Times New Roman" w:hAnsi="Times New Roman" w:cs="Times New Roman"/>
          <w:color w:val="000000"/>
          <w:sz w:val="24"/>
          <w:szCs w:val="24"/>
        </w:rPr>
        <w:t xml:space="preserve"> directory in our </w:t>
      </w:r>
      <w:r>
        <w:rPr>
          <w:rFonts w:ascii="Courier New" w:eastAsia="Courier New" w:hAnsi="Courier New" w:cs="Courier New"/>
          <w:sz w:val="22"/>
          <w:szCs w:val="22"/>
        </w:rPr>
        <w:t>Bash</w:t>
      </w:r>
      <w:r>
        <w:rPr>
          <w:rFonts w:ascii="Times New Roman" w:eastAsia="Times New Roman" w:hAnsi="Times New Roman" w:cs="Times New Roman"/>
          <w:color w:val="000000"/>
          <w:sz w:val="24"/>
          <w:szCs w:val="24"/>
        </w:rPr>
        <w:t xml:space="preserve"> directory will store the executable files of the composite applications we will create. It is convention in many systems to store executable files in directories named </w:t>
      </w:r>
      <w:r>
        <w:rPr>
          <w:rFonts w:ascii="Courier New" w:eastAsia="Courier New" w:hAnsi="Courier New" w:cs="Courier New"/>
          <w:sz w:val="22"/>
          <w:szCs w:val="22"/>
        </w:rPr>
        <w:t>bin</w:t>
      </w:r>
      <w:r>
        <w:rPr>
          <w:rFonts w:ascii="Times New Roman" w:eastAsia="Times New Roman" w:hAnsi="Times New Roman" w:cs="Times New Roman"/>
          <w:color w:val="000000"/>
          <w:sz w:val="24"/>
          <w:szCs w:val="24"/>
        </w:rPr>
        <w:t xml:space="preserve"> as these files normally contain the </w:t>
      </w:r>
      <w:r>
        <w:rPr>
          <w:rFonts w:ascii="Courier New" w:eastAsia="Courier New" w:hAnsi="Courier New" w:cs="Courier New"/>
          <w:sz w:val="22"/>
          <w:szCs w:val="22"/>
        </w:rPr>
        <w:t>binary</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representation of code.  The composite applications we create will actually contain textual bash commands, but we fill follow </w:t>
      </w:r>
      <w:proofErr w:type="gramStart"/>
      <w:r>
        <w:rPr>
          <w:rFonts w:ascii="Times New Roman" w:eastAsia="Times New Roman" w:hAnsi="Times New Roman" w:cs="Times New Roman"/>
          <w:color w:val="000000"/>
          <w:sz w:val="24"/>
          <w:szCs w:val="24"/>
        </w:rPr>
        <w:t>this conventions</w:t>
      </w:r>
      <w:proofErr w:type="gramEnd"/>
      <w:r>
        <w:rPr>
          <w:rFonts w:ascii="Times New Roman" w:eastAsia="Times New Roman" w:hAnsi="Times New Roman" w:cs="Times New Roman"/>
          <w:color w:val="000000"/>
          <w:sz w:val="24"/>
          <w:szCs w:val="24"/>
        </w:rPr>
        <w:t xml:space="preserve">. In the Windows operating systems, </w:t>
      </w:r>
      <w:r>
        <w:rPr>
          <w:rFonts w:ascii="Courier New" w:eastAsia="Courier New" w:hAnsi="Courier New" w:cs="Courier New"/>
          <w:sz w:val="22"/>
          <w:szCs w:val="22"/>
        </w:rPr>
        <w:t>bin</w:t>
      </w:r>
      <w:r>
        <w:rPr>
          <w:rFonts w:ascii="Times New Roman" w:eastAsia="Times New Roman" w:hAnsi="Times New Roman" w:cs="Times New Roman"/>
          <w:color w:val="000000"/>
          <w:sz w:val="24"/>
          <w:szCs w:val="24"/>
        </w:rPr>
        <w:t xml:space="preserve"> corresponds to the </w:t>
      </w:r>
      <w:r>
        <w:rPr>
          <w:rFonts w:ascii="Courier New" w:eastAsia="Courier New" w:hAnsi="Courier New" w:cs="Courier New"/>
          <w:sz w:val="22"/>
          <w:szCs w:val="22"/>
        </w:rPr>
        <w:t>Program Files</w:t>
      </w:r>
      <w:r>
        <w:rPr>
          <w:rFonts w:ascii="Times New Roman" w:eastAsia="Times New Roman" w:hAnsi="Times New Roman" w:cs="Times New Roman"/>
          <w:color w:val="000000"/>
          <w:sz w:val="24"/>
          <w:szCs w:val="24"/>
        </w:rPr>
        <w:t xml:space="preserve"> directory.</w:t>
      </w:r>
    </w:p>
    <w:p w14:paraId="558391FE"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3384A6A0" w14:textId="6A6D0353" w:rsidR="00DB5F02" w:rsidDel="00473C50" w:rsidRDefault="00A96409">
      <w:pPr>
        <w:pStyle w:val="Heading2"/>
        <w:rPr>
          <w:del w:id="2163" w:author="Shen, Guning" w:date="2024-03-27T14:39:00Z"/>
        </w:rPr>
      </w:pPr>
      <w:del w:id="2164" w:author="Shen, Guning" w:date="2024-03-27T14:39:00Z">
        <w:r w:rsidDel="00473C50">
          <w:delText>External Operations Post-Quiz</w:delText>
        </w:r>
      </w:del>
    </w:p>
    <w:p w14:paraId="02F90A71" w14:textId="77777777" w:rsidR="00DB5F02" w:rsidRDefault="00A96409">
      <w:pPr>
        <w:pStyle w:val="Heading2"/>
      </w:pPr>
      <w:r>
        <w:t>Linking Discovery TSV files in Bash*</w:t>
      </w:r>
    </w:p>
    <w:p w14:paraId="27123B03"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Change your directory to the </w:t>
      </w:r>
      <w:proofErr w:type="spellStart"/>
      <w:r>
        <w:rPr>
          <w:rFonts w:ascii="Courier New" w:eastAsia="Courier New" w:hAnsi="Courier New" w:cs="Courier New"/>
          <w:sz w:val="22"/>
          <w:szCs w:val="22"/>
        </w:rPr>
        <w:t>TSVFiles</w:t>
      </w:r>
      <w:proofErr w:type="spellEnd"/>
      <w:r>
        <w:rPr>
          <w:rFonts w:ascii="Times New Roman" w:eastAsia="Times New Roman" w:hAnsi="Times New Roman" w:cs="Times New Roman"/>
          <w:color w:val="000000"/>
          <w:sz w:val="24"/>
          <w:szCs w:val="24"/>
        </w:rPr>
        <w:t xml:space="preserve"> subdirectory of the </w:t>
      </w:r>
      <w:r>
        <w:rPr>
          <w:rFonts w:ascii="Courier New" w:eastAsia="Courier New" w:hAnsi="Courier New" w:cs="Courier New"/>
          <w:sz w:val="22"/>
          <w:szCs w:val="22"/>
        </w:rPr>
        <w:t>Bash</w:t>
      </w:r>
      <w:r>
        <w:rPr>
          <w:rFonts w:ascii="Times New Roman" w:eastAsia="Times New Roman" w:hAnsi="Times New Roman" w:cs="Times New Roman"/>
          <w:color w:val="000000"/>
          <w:sz w:val="24"/>
          <w:szCs w:val="24"/>
        </w:rPr>
        <w:t xml:space="preserve"> directory in your home directory.</w:t>
      </w:r>
    </w:p>
    <w:p w14:paraId="016EB125"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Without changing directory, use </w:t>
      </w:r>
      <w:r>
        <w:rPr>
          <w:rFonts w:ascii="Courier New" w:eastAsia="Courier New" w:hAnsi="Courier New" w:cs="Courier New"/>
          <w:sz w:val="22"/>
          <w:szCs w:val="22"/>
        </w:rPr>
        <w:t>ls</w:t>
      </w:r>
      <w:r>
        <w:rPr>
          <w:rFonts w:ascii="Times New Roman" w:eastAsia="Times New Roman" w:hAnsi="Times New Roman" w:cs="Times New Roman"/>
          <w:color w:val="000000"/>
          <w:sz w:val="24"/>
          <w:szCs w:val="24"/>
        </w:rPr>
        <w:t xml:space="preserve"> to list the four </w:t>
      </w:r>
      <w:proofErr w:type="spellStart"/>
      <w:r>
        <w:rPr>
          <w:rFonts w:ascii="Courier New" w:eastAsia="Courier New" w:hAnsi="Courier New" w:cs="Courier New"/>
          <w:sz w:val="22"/>
          <w:szCs w:val="22"/>
        </w:rPr>
        <w:t>tsv</w:t>
      </w:r>
      <w:proofErr w:type="spellEnd"/>
      <w:r>
        <w:rPr>
          <w:rFonts w:ascii="Times New Roman" w:eastAsia="Times New Roman" w:hAnsi="Times New Roman" w:cs="Times New Roman"/>
          <w:color w:val="000000"/>
          <w:sz w:val="24"/>
          <w:szCs w:val="24"/>
        </w:rPr>
        <w:t xml:space="preserve"> file descendants of the </w:t>
      </w:r>
      <w:proofErr w:type="spellStart"/>
      <w:r>
        <w:rPr>
          <w:rFonts w:ascii="Courier New" w:eastAsia="Courier New" w:hAnsi="Courier New" w:cs="Courier New"/>
          <w:sz w:val="22"/>
          <w:szCs w:val="22"/>
        </w:rPr>
        <w:t>TSVFiles</w:t>
      </w:r>
      <w:proofErr w:type="spellEnd"/>
      <w:r>
        <w:rPr>
          <w:rFonts w:ascii="Times New Roman" w:eastAsia="Times New Roman" w:hAnsi="Times New Roman" w:cs="Times New Roman"/>
          <w:color w:val="000000"/>
          <w:sz w:val="24"/>
          <w:szCs w:val="24"/>
        </w:rPr>
        <w:t xml:space="preserve"> subdirectory in the </w:t>
      </w:r>
      <w:r>
        <w:rPr>
          <w:rFonts w:ascii="Courier New" w:eastAsia="Courier New" w:hAnsi="Courier New" w:cs="Courier New"/>
          <w:sz w:val="22"/>
          <w:szCs w:val="22"/>
        </w:rPr>
        <w:t>Discovery</w:t>
      </w:r>
      <w:r>
        <w:rPr>
          <w:rFonts w:ascii="Times New Roman" w:eastAsia="Times New Roman" w:hAnsi="Times New Roman" w:cs="Times New Roman"/>
          <w:color w:val="000000"/>
          <w:sz w:val="24"/>
          <w:szCs w:val="24"/>
        </w:rPr>
        <w:t xml:space="preserve"> subdirectory in your home directory by executing </w:t>
      </w:r>
      <w:r>
        <w:rPr>
          <w:rFonts w:ascii="Courier New" w:eastAsia="Courier New" w:hAnsi="Courier New" w:cs="Courier New"/>
          <w:sz w:val="22"/>
          <w:szCs w:val="22"/>
        </w:rPr>
        <w:t>ls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one or more times</w:t>
      </w:r>
      <w:r>
        <w:rPr>
          <w:rFonts w:ascii="Times New Roman" w:eastAsia="Times New Roman" w:hAnsi="Times New Roman" w:cs="Times New Roman"/>
          <w:b/>
          <w:color w:val="000000"/>
          <w:sz w:val="24"/>
          <w:szCs w:val="24"/>
        </w:rPr>
        <w:t>:</w:t>
      </w:r>
    </w:p>
    <w:p w14:paraId="0E8E94C3"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A_1_abundance.tsv</w:t>
      </w:r>
    </w:p>
    <w:p w14:paraId="0EEDB8C9"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A_2_abundance.tsv</w:t>
      </w:r>
    </w:p>
    <w:p w14:paraId="50D6C1FC"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B_1_abundance.tsv</w:t>
      </w:r>
    </w:p>
    <w:p w14:paraId="59DCC343"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B_2_abundance.tsv</w:t>
      </w:r>
    </w:p>
    <w:p w14:paraId="053BDA47" w14:textId="77777777" w:rsidR="00DB5F02" w:rsidRDefault="00DB5F02">
      <w:pPr>
        <w:pBdr>
          <w:top w:val="nil"/>
          <w:left w:val="nil"/>
          <w:bottom w:val="nil"/>
          <w:right w:val="nil"/>
          <w:between w:val="nil"/>
        </w:pBdr>
        <w:spacing w:after="0" w:line="240" w:lineRule="auto"/>
        <w:rPr>
          <w:b/>
          <w:color w:val="000000"/>
        </w:rPr>
      </w:pPr>
    </w:p>
    <w:p w14:paraId="64318FB6"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w:t>
      </w:r>
      <w:proofErr w:type="spellStart"/>
      <w:r>
        <w:rPr>
          <w:rFonts w:ascii="Courier New" w:eastAsia="Courier New" w:hAnsi="Courier New" w:cs="Courier New"/>
          <w:sz w:val="22"/>
          <w:szCs w:val="22"/>
        </w:rPr>
        <w:t>TSVFiles</w:t>
      </w:r>
      <w:proofErr w:type="spellEnd"/>
      <w:r>
        <w:rPr>
          <w:rFonts w:ascii="Times New Roman" w:eastAsia="Times New Roman" w:hAnsi="Times New Roman" w:cs="Times New Roman"/>
          <w:color w:val="000000"/>
          <w:sz w:val="24"/>
          <w:szCs w:val="24"/>
        </w:rPr>
        <w:t xml:space="preserve"> subdirectory of the </w:t>
      </w:r>
      <w:r>
        <w:rPr>
          <w:rFonts w:ascii="Courier New" w:eastAsia="Courier New" w:hAnsi="Courier New" w:cs="Courier New"/>
          <w:sz w:val="22"/>
          <w:szCs w:val="22"/>
        </w:rPr>
        <w:t>Bash</w:t>
      </w:r>
      <w:r>
        <w:rPr>
          <w:rFonts w:ascii="Times New Roman" w:eastAsia="Times New Roman" w:hAnsi="Times New Roman" w:cs="Times New Roman"/>
          <w:color w:val="000000"/>
          <w:sz w:val="24"/>
          <w:szCs w:val="24"/>
        </w:rPr>
        <w:t xml:space="preserve"> directory, create four links to these files with the same local names:</w:t>
      </w:r>
    </w:p>
    <w:p w14:paraId="5C63229D"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lastRenderedPageBreak/>
        <w:t>612c4dc4-ce35-4571-952d-cfedc92809d3-5fbf7c6db6-nzw</w:t>
      </w:r>
      <w:proofErr w:type="gramStart"/>
      <w:r>
        <w:rPr>
          <w:rFonts w:ascii="Courier New" w:eastAsia="Courier New" w:hAnsi="Courier New" w:cs="Courier New"/>
          <w:color w:val="000000"/>
          <w:sz w:val="22"/>
          <w:szCs w:val="22"/>
        </w:rPr>
        <w:t>89:TSVFiles</w:t>
      </w:r>
      <w:proofErr w:type="gramEnd"/>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ls -l</w:t>
      </w:r>
    </w:p>
    <w:p w14:paraId="6233D7A5"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total 0</w:t>
      </w:r>
    </w:p>
    <w:p w14:paraId="79E4C362"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lrwxrwxrwx</w:t>
      </w:r>
      <w:proofErr w:type="spellEnd"/>
      <w:r>
        <w:rPr>
          <w:rFonts w:ascii="Courier New" w:eastAsia="Courier New" w:hAnsi="Courier New" w:cs="Courier New"/>
          <w:color w:val="000000"/>
          <w:sz w:val="22"/>
          <w:szCs w:val="22"/>
        </w:rPr>
        <w:t xml:space="preserve">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49 Apr 17 21:53 A_1_abundance.tsv -&gt; /home/</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/Discovery/</w:t>
      </w:r>
      <w:proofErr w:type="spellStart"/>
      <w:r>
        <w:rPr>
          <w:rFonts w:ascii="Courier New" w:eastAsia="Courier New" w:hAnsi="Courier New" w:cs="Courier New"/>
          <w:color w:val="000000"/>
          <w:sz w:val="22"/>
          <w:szCs w:val="22"/>
        </w:rPr>
        <w:t>TSVFiles</w:t>
      </w:r>
      <w:proofErr w:type="spellEnd"/>
      <w:r>
        <w:rPr>
          <w:rFonts w:ascii="Courier New" w:eastAsia="Courier New" w:hAnsi="Courier New" w:cs="Courier New"/>
          <w:color w:val="000000"/>
          <w:sz w:val="22"/>
          <w:szCs w:val="22"/>
        </w:rPr>
        <w:t>/A_1_abundance.tsv</w:t>
      </w:r>
    </w:p>
    <w:p w14:paraId="58287CC3"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lrwxrwxrwx</w:t>
      </w:r>
      <w:proofErr w:type="spellEnd"/>
      <w:r>
        <w:rPr>
          <w:rFonts w:ascii="Courier New" w:eastAsia="Courier New" w:hAnsi="Courier New" w:cs="Courier New"/>
          <w:color w:val="000000"/>
          <w:sz w:val="22"/>
          <w:szCs w:val="22"/>
        </w:rPr>
        <w:t xml:space="preserve">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49 Apr 17 21:54 A_2_abundance.tsv -&gt; /home/</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/Discovery/</w:t>
      </w:r>
      <w:proofErr w:type="spellStart"/>
      <w:r>
        <w:rPr>
          <w:rFonts w:ascii="Courier New" w:eastAsia="Courier New" w:hAnsi="Courier New" w:cs="Courier New"/>
          <w:color w:val="000000"/>
          <w:sz w:val="22"/>
          <w:szCs w:val="22"/>
        </w:rPr>
        <w:t>TSVFiles</w:t>
      </w:r>
      <w:proofErr w:type="spellEnd"/>
      <w:r>
        <w:rPr>
          <w:rFonts w:ascii="Courier New" w:eastAsia="Courier New" w:hAnsi="Courier New" w:cs="Courier New"/>
          <w:color w:val="000000"/>
          <w:sz w:val="22"/>
          <w:szCs w:val="22"/>
        </w:rPr>
        <w:t>/A_2_abundance.tsv</w:t>
      </w:r>
    </w:p>
    <w:p w14:paraId="24472FEA"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lrwxrwxrwx</w:t>
      </w:r>
      <w:proofErr w:type="spellEnd"/>
      <w:r>
        <w:rPr>
          <w:rFonts w:ascii="Courier New" w:eastAsia="Courier New" w:hAnsi="Courier New" w:cs="Courier New"/>
          <w:color w:val="000000"/>
          <w:sz w:val="22"/>
          <w:szCs w:val="22"/>
        </w:rPr>
        <w:t xml:space="preserve">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49 Apr 17 21:55 A_3_abundance.tsv -&gt; /home/</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/Discovery/</w:t>
      </w:r>
      <w:proofErr w:type="spellStart"/>
      <w:r>
        <w:rPr>
          <w:rFonts w:ascii="Courier New" w:eastAsia="Courier New" w:hAnsi="Courier New" w:cs="Courier New"/>
          <w:color w:val="000000"/>
          <w:sz w:val="22"/>
          <w:szCs w:val="22"/>
        </w:rPr>
        <w:t>TSVFiles</w:t>
      </w:r>
      <w:proofErr w:type="spellEnd"/>
      <w:r>
        <w:rPr>
          <w:rFonts w:ascii="Courier New" w:eastAsia="Courier New" w:hAnsi="Courier New" w:cs="Courier New"/>
          <w:color w:val="000000"/>
          <w:sz w:val="22"/>
          <w:szCs w:val="22"/>
        </w:rPr>
        <w:t>/A_3_abundance.tsv</w:t>
      </w:r>
    </w:p>
    <w:p w14:paraId="5A05ED23"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lrwxrwxrwx</w:t>
      </w:r>
      <w:proofErr w:type="spellEnd"/>
      <w:r>
        <w:rPr>
          <w:rFonts w:ascii="Courier New" w:eastAsia="Courier New" w:hAnsi="Courier New" w:cs="Courier New"/>
          <w:color w:val="000000"/>
          <w:sz w:val="22"/>
          <w:szCs w:val="22"/>
        </w:rPr>
        <w:t xml:space="preserve">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49 Apr 17 21:55 A_4_abundance.tsv -&gt; /home/</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/Discovery/</w:t>
      </w:r>
      <w:proofErr w:type="spellStart"/>
      <w:r>
        <w:rPr>
          <w:rFonts w:ascii="Courier New" w:eastAsia="Courier New" w:hAnsi="Courier New" w:cs="Courier New"/>
          <w:color w:val="000000"/>
          <w:sz w:val="22"/>
          <w:szCs w:val="22"/>
        </w:rPr>
        <w:t>TSVFiles</w:t>
      </w:r>
      <w:proofErr w:type="spellEnd"/>
      <w:r>
        <w:rPr>
          <w:rFonts w:ascii="Courier New" w:eastAsia="Courier New" w:hAnsi="Courier New" w:cs="Courier New"/>
          <w:color w:val="000000"/>
          <w:sz w:val="22"/>
          <w:szCs w:val="22"/>
        </w:rPr>
        <w:t>/A_4_abundance.tsv</w:t>
      </w:r>
    </w:p>
    <w:p w14:paraId="30673C58"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0382D3A4"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four</w:t>
      </w:r>
      <w:r>
        <w:rPr>
          <w:rFonts w:ascii="Times New Roman" w:eastAsia="Times New Roman" w:hAnsi="Times New Roman" w:cs="Times New Roman"/>
          <w:b/>
          <w:color w:val="000000"/>
          <w:sz w:val="24"/>
          <w:szCs w:val="24"/>
        </w:rPr>
        <w:t xml:space="preserve"> </w:t>
      </w:r>
      <w:r>
        <w:rPr>
          <w:rFonts w:ascii="Courier New" w:eastAsia="Courier New" w:hAnsi="Courier New" w:cs="Courier New"/>
          <w:sz w:val="22"/>
          <w:szCs w:val="22"/>
        </w:rPr>
        <w:t>ln</w:t>
      </w:r>
      <w:r>
        <w:rPr>
          <w:rFonts w:ascii="Times New Roman" w:eastAsia="Times New Roman" w:hAnsi="Times New Roman" w:cs="Times New Roman"/>
          <w:color w:val="000000"/>
          <w:sz w:val="24"/>
          <w:szCs w:val="24"/>
        </w:rPr>
        <w:t xml:space="preserve"> commands will be very similar to each other, so make use of tab completion, editing of previous commands, and copying and pasting to reduce your effort and mistakes.</w:t>
      </w:r>
    </w:p>
    <w:p w14:paraId="4CFDDB9F" w14:textId="77777777" w:rsidR="00DB5F02" w:rsidRDefault="00A96409">
      <w:pPr>
        <w:pStyle w:val="Heading2"/>
      </w:pPr>
      <w:r>
        <w:t>Cancelling/Stopping a Process: CTRL+C</w:t>
      </w:r>
    </w:p>
    <w:p w14:paraId="41DF4092"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In the </w:t>
      </w:r>
      <w:proofErr w:type="spellStart"/>
      <w:r>
        <w:rPr>
          <w:rFonts w:ascii="Courier New" w:eastAsia="Courier New" w:hAnsi="Courier New" w:cs="Courier New"/>
          <w:sz w:val="22"/>
          <w:szCs w:val="22"/>
        </w:rPr>
        <w:t>TSVFiles</w:t>
      </w:r>
      <w:proofErr w:type="spellEnd"/>
      <w:r>
        <w:rPr>
          <w:rFonts w:ascii="Times New Roman" w:eastAsia="Times New Roman" w:hAnsi="Times New Roman" w:cs="Times New Roman"/>
          <w:color w:val="000000"/>
          <w:sz w:val="24"/>
          <w:szCs w:val="24"/>
        </w:rPr>
        <w:t xml:space="preserve"> subdirectory of </w:t>
      </w:r>
      <w:r>
        <w:rPr>
          <w:rFonts w:ascii="Times New Roman" w:eastAsia="Times New Roman" w:hAnsi="Times New Roman" w:cs="Times New Roman"/>
          <w:b/>
          <w:color w:val="000000"/>
          <w:sz w:val="24"/>
          <w:szCs w:val="24"/>
        </w:rPr>
        <w:t>Discovery</w:t>
      </w:r>
      <w:r>
        <w:rPr>
          <w:rFonts w:ascii="Times New Roman" w:eastAsia="Times New Roman" w:hAnsi="Times New Roman" w:cs="Times New Roman"/>
          <w:color w:val="000000"/>
          <w:sz w:val="24"/>
          <w:szCs w:val="24"/>
        </w:rPr>
        <w:t xml:space="preserve">, </w:t>
      </w:r>
      <w:proofErr w:type="gramStart"/>
      <w:r>
        <w:rPr>
          <w:rFonts w:ascii="Courier New" w:eastAsia="Courier New" w:hAnsi="Courier New" w:cs="Courier New"/>
          <w:sz w:val="22"/>
          <w:szCs w:val="22"/>
        </w:rPr>
        <w:t>execute</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cat A_1_abundance.tsv</w:t>
      </w:r>
    </w:p>
    <w:p w14:paraId="2CBD0AC4"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entire large file will be displayed by bash. We do not need to </w:t>
      </w:r>
      <w:proofErr w:type="gramStart"/>
      <w:r>
        <w:rPr>
          <w:rFonts w:ascii="Times New Roman" w:eastAsia="Times New Roman" w:hAnsi="Times New Roman" w:cs="Times New Roman"/>
          <w:color w:val="000000"/>
          <w:sz w:val="24"/>
          <w:szCs w:val="24"/>
        </w:rPr>
        <w:t>actually see</w:t>
      </w:r>
      <w:proofErr w:type="gramEnd"/>
      <w:r>
        <w:rPr>
          <w:rFonts w:ascii="Times New Roman" w:eastAsia="Times New Roman" w:hAnsi="Times New Roman" w:cs="Times New Roman"/>
          <w:color w:val="000000"/>
          <w:sz w:val="24"/>
          <w:szCs w:val="24"/>
        </w:rPr>
        <w:t xml:space="preserve"> the file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so stop this time-consuming process by typing</w:t>
      </w:r>
      <w:r>
        <w:rPr>
          <w:rFonts w:ascii="Times New Roman" w:eastAsia="Times New Roman" w:hAnsi="Times New Roman" w:cs="Times New Roman"/>
          <w:b/>
          <w:color w:val="000000"/>
          <w:sz w:val="24"/>
          <w:szCs w:val="24"/>
        </w:rPr>
        <w:t xml:space="preserve"> </w:t>
      </w:r>
      <w:r>
        <w:rPr>
          <w:rFonts w:ascii="Courier New" w:eastAsia="Courier New" w:hAnsi="Courier New" w:cs="Courier New"/>
          <w:sz w:val="22"/>
          <w:szCs w:val="22"/>
        </w:rPr>
        <w:t>CTRL + C.</w:t>
      </w:r>
      <w:r>
        <w:rPr>
          <w:rFonts w:ascii="Times New Roman" w:eastAsia="Times New Roman" w:hAnsi="Times New Roman" w:cs="Times New Roman"/>
          <w:color w:val="000000"/>
          <w:sz w:val="24"/>
          <w:szCs w:val="24"/>
        </w:rPr>
        <w:t xml:space="preserve"> </w:t>
      </w:r>
    </w:p>
    <w:p w14:paraId="6B52BFF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t>
      </w:r>
      <w:r>
        <w:rPr>
          <w:rFonts w:ascii="Courier New" w:eastAsia="Courier New" w:hAnsi="Courier New" w:cs="Courier New"/>
          <w:sz w:val="22"/>
          <w:szCs w:val="22"/>
        </w:rPr>
        <w:t>CTRL + C</w:t>
      </w:r>
      <w:r>
        <w:rPr>
          <w:rFonts w:ascii="Times New Roman" w:eastAsia="Times New Roman" w:hAnsi="Times New Roman" w:cs="Times New Roman"/>
          <w:color w:val="000000"/>
          <w:sz w:val="24"/>
          <w:szCs w:val="24"/>
        </w:rPr>
        <w:t xml:space="preserve"> can not only be used to copy text but also stop a process. When a process is running, it is used to stop the process. Otherwise, it is used to copy text.</w:t>
      </w:r>
    </w:p>
    <w:p w14:paraId="609C555A" w14:textId="77777777" w:rsidR="00DB5F02" w:rsidRDefault="00A96409">
      <w:pPr>
        <w:pStyle w:val="Heading2"/>
      </w:pPr>
      <w:r>
        <w:t xml:space="preserve">Head and Tail </w:t>
      </w:r>
    </w:p>
    <w:p w14:paraId="6883550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r>
        <w:rPr>
          <w:rFonts w:ascii="Courier New" w:eastAsia="Courier New" w:hAnsi="Courier New" w:cs="Courier New"/>
          <w:sz w:val="22"/>
          <w:szCs w:val="22"/>
        </w:rPr>
        <w:t>Discovery/</w:t>
      </w:r>
      <w:proofErr w:type="spellStart"/>
      <w:r>
        <w:rPr>
          <w:rFonts w:ascii="Courier New" w:eastAsia="Courier New" w:hAnsi="Courier New" w:cs="Courier New"/>
          <w:sz w:val="22"/>
          <w:szCs w:val="22"/>
        </w:rPr>
        <w:t>TSVFiles</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enter:</w:t>
      </w:r>
      <w:proofErr w:type="gramEnd"/>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 xml:space="preserve">head -20 A_1_abundance.tsv </w:t>
      </w:r>
      <w:r>
        <w:rPr>
          <w:rFonts w:ascii="Times New Roman" w:eastAsia="Times New Roman" w:hAnsi="Times New Roman" w:cs="Times New Roman"/>
          <w:color w:val="000000"/>
          <w:sz w:val="24"/>
          <w:szCs w:val="24"/>
        </w:rPr>
        <w:t>to see only the first 20 lines of the input file.</w:t>
      </w:r>
    </w:p>
    <w:p w14:paraId="1162E17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Enter: </w:t>
      </w:r>
      <w:r>
        <w:rPr>
          <w:rFonts w:ascii="Courier New" w:eastAsia="Courier New" w:hAnsi="Courier New" w:cs="Courier New"/>
          <w:sz w:val="22"/>
          <w:szCs w:val="22"/>
        </w:rPr>
        <w:t>tail -20 A_1_abundance.tsv</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to see the last 20 lines of the input file.</w:t>
      </w:r>
    </w:p>
    <w:p w14:paraId="1971455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Courier New" w:eastAsia="Courier New" w:hAnsi="Courier New" w:cs="Courier New"/>
          <w:sz w:val="22"/>
          <w:szCs w:val="22"/>
        </w:rPr>
        <w:t>head</w:t>
      </w:r>
      <w:r>
        <w:rPr>
          <w:rFonts w:ascii="Times New Roman" w:eastAsia="Times New Roman" w:hAnsi="Times New Roman" w:cs="Times New Roman"/>
          <w:color w:val="000000"/>
          <w:sz w:val="24"/>
          <w:szCs w:val="24"/>
        </w:rPr>
        <w:t xml:space="preserve"> and </w:t>
      </w:r>
      <w:r>
        <w:rPr>
          <w:rFonts w:ascii="Courier New" w:eastAsia="Courier New" w:hAnsi="Courier New" w:cs="Courier New"/>
          <w:sz w:val="22"/>
          <w:szCs w:val="22"/>
        </w:rPr>
        <w:t>tail</w:t>
      </w:r>
      <w:r>
        <w:rPr>
          <w:rFonts w:ascii="Times New Roman" w:eastAsia="Times New Roman" w:hAnsi="Times New Roman" w:cs="Times New Roman"/>
          <w:color w:val="000000"/>
          <w:sz w:val="24"/>
          <w:szCs w:val="24"/>
        </w:rPr>
        <w:t xml:space="preserve"> commands are particularly relevant in data science, which involves input and output of large data files.</w:t>
      </w:r>
    </w:p>
    <w:p w14:paraId="297EC92B" w14:textId="77777777" w:rsidR="00DB5F02" w:rsidRDefault="00A96409">
      <w:pPr>
        <w:pStyle w:val="Heading2"/>
      </w:pPr>
      <w:r>
        <w:t xml:space="preserve">Discovery Launch vs Bash Command Line </w:t>
      </w:r>
    </w:p>
    <w:p w14:paraId="7FF83BE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proofErr w:type="spellStart"/>
      <w:r>
        <w:rPr>
          <w:rFonts w:ascii="Courier New" w:eastAsia="Courier New" w:hAnsi="Courier New" w:cs="Courier New"/>
          <w:sz w:val="22"/>
          <w:szCs w:val="22"/>
        </w:rPr>
        <w:t>TSVFiles</w:t>
      </w:r>
      <w:proofErr w:type="spellEnd"/>
      <w:r>
        <w:rPr>
          <w:rFonts w:ascii="Times New Roman" w:eastAsia="Times New Roman" w:hAnsi="Times New Roman" w:cs="Times New Roman"/>
          <w:color w:val="000000"/>
          <w:sz w:val="24"/>
          <w:szCs w:val="24"/>
        </w:rPr>
        <w:t xml:space="preserve"> subdirectory of </w:t>
      </w:r>
      <w:r>
        <w:rPr>
          <w:rFonts w:ascii="Courier New" w:eastAsia="Courier New" w:hAnsi="Courier New" w:cs="Courier New"/>
          <w:sz w:val="22"/>
          <w:szCs w:val="22"/>
        </w:rPr>
        <w:t>Discovery</w:t>
      </w:r>
      <w:r>
        <w:rPr>
          <w:rFonts w:ascii="Times New Roman" w:eastAsia="Times New Roman" w:hAnsi="Times New Roman" w:cs="Times New Roman"/>
          <w:color w:val="000000"/>
          <w:sz w:val="24"/>
          <w:szCs w:val="24"/>
        </w:rPr>
        <w:t xml:space="preserve"> execute:</w:t>
      </w:r>
    </w:p>
    <w:p w14:paraId="711FF3F9"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gramStart"/>
      <w:r>
        <w:rPr>
          <w:rFonts w:ascii="Courier New" w:eastAsia="Courier New" w:hAnsi="Courier New" w:cs="Courier New"/>
          <w:color w:val="000000"/>
          <w:sz w:val="22"/>
          <w:szCs w:val="22"/>
        </w:rPr>
        <w:t>grep  --</w:t>
      </w:r>
      <w:proofErr w:type="gramEnd"/>
      <w:r>
        <w:rPr>
          <w:rFonts w:ascii="Courier New" w:eastAsia="Courier New" w:hAnsi="Courier New" w:cs="Courier New"/>
          <w:color w:val="000000"/>
          <w:sz w:val="22"/>
          <w:szCs w:val="22"/>
        </w:rPr>
        <w:t>ignore-case enst00000391&lt; A_1_abundance.tsv &gt; ~/Bash/</w:t>
      </w:r>
      <w:proofErr w:type="spellStart"/>
      <w:r>
        <w:rPr>
          <w:rFonts w:ascii="Courier New" w:eastAsia="Courier New" w:hAnsi="Courier New" w:cs="Courier New"/>
          <w:color w:val="000000"/>
          <w:sz w:val="22"/>
          <w:szCs w:val="22"/>
        </w:rPr>
        <w:t>FilteredSortedOutput</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Greped.tsv</w:t>
      </w:r>
      <w:proofErr w:type="spellEnd"/>
    </w:p>
    <w:p w14:paraId="71DF817A"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2677266C"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Without changing the directory, confirm that the file </w:t>
      </w:r>
      <w:proofErr w:type="spellStart"/>
      <w:r>
        <w:rPr>
          <w:rFonts w:ascii="Courier New" w:eastAsia="Courier New" w:hAnsi="Courier New" w:cs="Courier New"/>
          <w:sz w:val="22"/>
          <w:szCs w:val="22"/>
        </w:rPr>
        <w:t>Greped.tsv</w:t>
      </w:r>
      <w:proofErr w:type="spellEnd"/>
      <w:r>
        <w:rPr>
          <w:rFonts w:ascii="Times New Roman" w:eastAsia="Times New Roman" w:hAnsi="Times New Roman" w:cs="Times New Roman"/>
          <w:color w:val="000000"/>
          <w:sz w:val="24"/>
          <w:szCs w:val="24"/>
        </w:rPr>
        <w:t xml:space="preserve"> has been created in the directory </w:t>
      </w:r>
      <w:r>
        <w:rPr>
          <w:rFonts w:ascii="Courier New" w:eastAsia="Courier New" w:hAnsi="Courier New" w:cs="Courier New"/>
          <w:sz w:val="22"/>
          <w:szCs w:val="22"/>
        </w:rPr>
        <w:t>~/Bash/</w:t>
      </w:r>
      <w:proofErr w:type="spellStart"/>
      <w:r>
        <w:rPr>
          <w:rFonts w:ascii="Courier New" w:eastAsia="Courier New" w:hAnsi="Courier New" w:cs="Courier New"/>
          <w:sz w:val="22"/>
          <w:szCs w:val="22"/>
        </w:rPr>
        <w:t>FilteredSortedOutput</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 </w:t>
      </w:r>
    </w:p>
    <w:p w14:paraId="4409D5E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 xml:space="preserve">Display its contents. It should have only those lines that contain letter sequence </w:t>
      </w:r>
      <w:r>
        <w:rPr>
          <w:rFonts w:ascii="Courier New" w:eastAsia="Courier New" w:hAnsi="Courier New" w:cs="Courier New"/>
          <w:sz w:val="22"/>
          <w:szCs w:val="22"/>
        </w:rPr>
        <w:t>enst00000391</w:t>
      </w:r>
      <w:r>
        <w:rPr>
          <w:rFonts w:ascii="Times New Roman" w:eastAsia="Times New Roman" w:hAnsi="Times New Roman" w:cs="Times New Roman"/>
          <w:b/>
          <w:color w:val="000000"/>
          <w:sz w:val="24"/>
          <w:szCs w:val="24"/>
        </w:rPr>
        <w:t>.</w:t>
      </w:r>
    </w:p>
    <w:p w14:paraId="485EC7A5"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table explains what this command does.</w:t>
      </w:r>
    </w:p>
    <w:tbl>
      <w:tblPr>
        <w:tblStyle w:val="aff3"/>
        <w:tblW w:w="100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4"/>
        <w:gridCol w:w="2162"/>
        <w:gridCol w:w="3364"/>
        <w:gridCol w:w="2763"/>
      </w:tblGrid>
      <w:tr w:rsidR="00DB5F02" w14:paraId="5BA89FEF" w14:textId="77777777">
        <w:trPr>
          <w:trHeight w:val="1146"/>
        </w:trPr>
        <w:tc>
          <w:tcPr>
            <w:tcW w:w="1794" w:type="dxa"/>
          </w:tcPr>
          <w:p w14:paraId="771DD38A" w14:textId="77777777" w:rsidR="00DB5F02" w:rsidRDefault="00DB5F02">
            <w:pPr>
              <w:pBdr>
                <w:top w:val="nil"/>
                <w:left w:val="nil"/>
                <w:bottom w:val="nil"/>
                <w:right w:val="nil"/>
                <w:between w:val="nil"/>
              </w:pBdr>
              <w:spacing w:after="160"/>
              <w:rPr>
                <w:rFonts w:ascii="Times New Roman" w:eastAsia="Times New Roman" w:hAnsi="Times New Roman" w:cs="Times New Roman"/>
                <w:color w:val="000000"/>
                <w:sz w:val="24"/>
                <w:szCs w:val="24"/>
              </w:rPr>
            </w:pPr>
          </w:p>
          <w:p w14:paraId="4E4943BA"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Name</w:t>
            </w:r>
          </w:p>
        </w:tc>
        <w:tc>
          <w:tcPr>
            <w:tcW w:w="2162" w:type="dxa"/>
          </w:tcPr>
          <w:p w14:paraId="6BB8144E"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Standard Input</w:t>
            </w:r>
          </w:p>
        </w:tc>
        <w:tc>
          <w:tcPr>
            <w:tcW w:w="3364" w:type="dxa"/>
          </w:tcPr>
          <w:p w14:paraId="0FEFD718"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Standard Output</w:t>
            </w:r>
          </w:p>
        </w:tc>
        <w:tc>
          <w:tcPr>
            <w:tcW w:w="2763" w:type="dxa"/>
          </w:tcPr>
          <w:p w14:paraId="7F1B76C7"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Parameters</w:t>
            </w:r>
          </w:p>
        </w:tc>
      </w:tr>
      <w:tr w:rsidR="00DB5F02" w14:paraId="3AA0BFDE" w14:textId="77777777">
        <w:trPr>
          <w:trHeight w:val="1803"/>
        </w:trPr>
        <w:tc>
          <w:tcPr>
            <w:tcW w:w="1794" w:type="dxa"/>
          </w:tcPr>
          <w:p w14:paraId="6F0C8689" w14:textId="77777777" w:rsidR="00DB5F02" w:rsidRDefault="00A96409">
            <w:pPr>
              <w:pBdr>
                <w:top w:val="nil"/>
                <w:left w:val="nil"/>
                <w:bottom w:val="nil"/>
                <w:right w:val="nil"/>
                <w:between w:val="nil"/>
              </w:pBdr>
              <w:spacing w:after="60"/>
              <w:rPr>
                <w:rFonts w:ascii="Courier New" w:eastAsia="Courier New" w:hAnsi="Courier New" w:cs="Courier New"/>
                <w:color w:val="000000"/>
                <w:sz w:val="22"/>
                <w:szCs w:val="22"/>
              </w:rPr>
            </w:pPr>
            <w:r>
              <w:rPr>
                <w:rFonts w:ascii="Courier New" w:eastAsia="Courier New" w:hAnsi="Courier New" w:cs="Courier New"/>
                <w:color w:val="000000"/>
                <w:sz w:val="22"/>
                <w:szCs w:val="22"/>
              </w:rPr>
              <w:t>grep</w:t>
            </w:r>
          </w:p>
        </w:tc>
        <w:tc>
          <w:tcPr>
            <w:tcW w:w="2162" w:type="dxa"/>
          </w:tcPr>
          <w:p w14:paraId="4E92397E" w14:textId="697169EA" w:rsidR="00DB5F02" w:rsidRDefault="00A96409" w:rsidP="003A1234">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Courier New" w:eastAsia="Courier New" w:hAnsi="Courier New" w:cs="Courier New"/>
                <w:sz w:val="22"/>
                <w:szCs w:val="22"/>
              </w:rPr>
              <w:t>tsv</w:t>
            </w:r>
            <w:proofErr w:type="spellEnd"/>
            <w:r>
              <w:rPr>
                <w:rFonts w:ascii="Times New Roman" w:eastAsia="Times New Roman" w:hAnsi="Times New Roman" w:cs="Times New Roman"/>
                <w:color w:val="000000"/>
                <w:sz w:val="24"/>
                <w:szCs w:val="24"/>
              </w:rPr>
              <w:t xml:space="preserve"> file produced for the first sample of </w:t>
            </w:r>
            <w:proofErr w:type="spellStart"/>
            <w:r>
              <w:rPr>
                <w:rFonts w:ascii="Courier New" w:eastAsia="Courier New" w:hAnsi="Courier New" w:cs="Courier New"/>
                <w:sz w:val="22"/>
                <w:szCs w:val="22"/>
              </w:rPr>
              <w:t>Drug_A</w:t>
            </w:r>
            <w:proofErr w:type="spellEnd"/>
            <w:r>
              <w:rPr>
                <w:rFonts w:ascii="Times New Roman" w:eastAsia="Times New Roman" w:hAnsi="Times New Roman" w:cs="Times New Roman"/>
                <w:color w:val="000000"/>
                <w:sz w:val="24"/>
                <w:szCs w:val="24"/>
              </w:rPr>
              <w:t xml:space="preserve"> </w:t>
            </w:r>
            <w:del w:id="2165" w:author="Prasun Dewan" w:date="2024-01-08T07:18:00Z">
              <w:r w:rsidDel="003A1234">
                <w:rPr>
                  <w:rFonts w:ascii="Times New Roman" w:eastAsia="Times New Roman" w:hAnsi="Times New Roman" w:cs="Times New Roman"/>
                  <w:color w:val="000000"/>
                  <w:sz w:val="24"/>
                  <w:szCs w:val="24"/>
                </w:rPr>
                <w:delText xml:space="preserve">by  Green Line </w:delText>
              </w:r>
            </w:del>
          </w:p>
        </w:tc>
        <w:tc>
          <w:tcPr>
            <w:tcW w:w="3364" w:type="dxa"/>
          </w:tcPr>
          <w:p w14:paraId="5AB47D33"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proofErr w:type="spellStart"/>
            <w:r>
              <w:rPr>
                <w:rFonts w:ascii="Courier New" w:eastAsia="Courier New" w:hAnsi="Courier New" w:cs="Courier New"/>
                <w:sz w:val="22"/>
                <w:szCs w:val="22"/>
              </w:rPr>
              <w:t>Greped.tsv</w:t>
            </w:r>
            <w:proofErr w:type="spellEnd"/>
            <w:r>
              <w:rPr>
                <w:rFonts w:ascii="Times New Roman" w:eastAsia="Times New Roman" w:hAnsi="Times New Roman" w:cs="Times New Roman"/>
                <w:color w:val="000000"/>
                <w:sz w:val="24"/>
                <w:szCs w:val="24"/>
              </w:rPr>
              <w:t xml:space="preserve"> file in</w:t>
            </w:r>
          </w:p>
          <w:p w14:paraId="5933F2FB"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proofErr w:type="spellStart"/>
            <w:r>
              <w:rPr>
                <w:rFonts w:ascii="Courier New" w:eastAsia="Courier New" w:hAnsi="Courier New" w:cs="Courier New"/>
                <w:sz w:val="22"/>
                <w:szCs w:val="22"/>
              </w:rPr>
              <w:t>FilteredSortedOutput</w:t>
            </w:r>
            <w:proofErr w:type="spellEnd"/>
            <w:r>
              <w:rPr>
                <w:rFonts w:ascii="Times New Roman" w:eastAsia="Times New Roman" w:hAnsi="Times New Roman" w:cs="Times New Roman"/>
                <w:color w:val="000000"/>
                <w:sz w:val="24"/>
                <w:szCs w:val="24"/>
              </w:rPr>
              <w:t xml:space="preserve"> subdirectory of the </w:t>
            </w:r>
            <w:r>
              <w:rPr>
                <w:rFonts w:ascii="Courier New" w:eastAsia="Courier New" w:hAnsi="Courier New" w:cs="Courier New"/>
                <w:sz w:val="22"/>
                <w:szCs w:val="22"/>
              </w:rPr>
              <w:t>Bash</w:t>
            </w:r>
            <w:r>
              <w:rPr>
                <w:rFonts w:ascii="Times New Roman" w:eastAsia="Times New Roman" w:hAnsi="Times New Roman" w:cs="Times New Roman"/>
                <w:b/>
                <w:color w:val="000000"/>
                <w:sz w:val="24"/>
                <w:szCs w:val="24"/>
              </w:rPr>
              <w:t xml:space="preserve"> </w:t>
            </w:r>
            <w:proofErr w:type="gramStart"/>
            <w:r>
              <w:rPr>
                <w:rFonts w:ascii="Times New Roman" w:eastAsia="Times New Roman" w:hAnsi="Times New Roman" w:cs="Times New Roman"/>
                <w:color w:val="000000"/>
                <w:sz w:val="24"/>
                <w:szCs w:val="24"/>
              </w:rPr>
              <w:t>folder</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 in</w:t>
            </w:r>
            <w:proofErr w:type="gramEnd"/>
            <w:r>
              <w:rPr>
                <w:rFonts w:ascii="Times New Roman" w:eastAsia="Times New Roman" w:hAnsi="Times New Roman" w:cs="Times New Roman"/>
                <w:color w:val="000000"/>
                <w:sz w:val="24"/>
                <w:szCs w:val="24"/>
              </w:rPr>
              <w:t xml:space="preserve"> the home directory </w:t>
            </w:r>
          </w:p>
        </w:tc>
        <w:tc>
          <w:tcPr>
            <w:tcW w:w="2763" w:type="dxa"/>
          </w:tcPr>
          <w:p w14:paraId="38FD5EC7" w14:textId="77777777" w:rsidR="00DB5F02" w:rsidRDefault="00A96409">
            <w:pPr>
              <w:pBdr>
                <w:top w:val="nil"/>
                <w:left w:val="nil"/>
                <w:bottom w:val="nil"/>
                <w:right w:val="nil"/>
                <w:between w:val="nil"/>
              </w:pBdr>
              <w:spacing w:after="60"/>
              <w:rPr>
                <w:rFonts w:ascii="Courier New" w:eastAsia="Courier New" w:hAnsi="Courier New" w:cs="Courier New"/>
                <w:color w:val="000000"/>
                <w:sz w:val="22"/>
                <w:szCs w:val="22"/>
              </w:rPr>
            </w:pPr>
            <w:r>
              <w:rPr>
                <w:rFonts w:ascii="Courier New" w:eastAsia="Courier New" w:hAnsi="Courier New" w:cs="Courier New"/>
                <w:color w:val="000000"/>
                <w:sz w:val="22"/>
                <w:szCs w:val="22"/>
              </w:rPr>
              <w:t>enst00000391</w:t>
            </w:r>
          </w:p>
          <w:p w14:paraId="6B29B8BB" w14:textId="77777777" w:rsidR="00DB5F02" w:rsidRDefault="00A96409">
            <w:pPr>
              <w:pBdr>
                <w:top w:val="nil"/>
                <w:left w:val="nil"/>
                <w:bottom w:val="nil"/>
                <w:right w:val="nil"/>
                <w:between w:val="nil"/>
              </w:pBdr>
              <w:spacing w:after="60"/>
              <w:rPr>
                <w:rFonts w:ascii="Courier New" w:eastAsia="Courier New" w:hAnsi="Courier New" w:cs="Courier New"/>
                <w:color w:val="000000"/>
                <w:sz w:val="22"/>
                <w:szCs w:val="22"/>
              </w:rPr>
            </w:pPr>
            <w:r>
              <w:rPr>
                <w:rFonts w:ascii="Courier New" w:eastAsia="Courier New" w:hAnsi="Courier New" w:cs="Courier New"/>
                <w:color w:val="000000"/>
                <w:sz w:val="22"/>
                <w:szCs w:val="22"/>
              </w:rPr>
              <w:t>--ignore-case</w:t>
            </w:r>
          </w:p>
        </w:tc>
      </w:tr>
    </w:tbl>
    <w:p w14:paraId="43ED6AB6"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06239167"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w:t>
      </w:r>
      <w:proofErr w:type="gramStart"/>
      <w:r>
        <w:rPr>
          <w:rFonts w:ascii="Times New Roman" w:eastAsia="Times New Roman" w:hAnsi="Times New Roman" w:cs="Times New Roman"/>
          <w:color w:val="000000"/>
          <w:sz w:val="24"/>
          <w:szCs w:val="24"/>
        </w:rPr>
        <w:t>similar to</w:t>
      </w:r>
      <w:proofErr w:type="gramEnd"/>
      <w:r>
        <w:rPr>
          <w:rFonts w:ascii="Times New Roman" w:eastAsia="Times New Roman" w:hAnsi="Times New Roman" w:cs="Times New Roman"/>
          <w:color w:val="000000"/>
          <w:sz w:val="24"/>
          <w:szCs w:val="24"/>
        </w:rPr>
        <w:t xml:space="preserve"> the analogous table we created for the Discovery grep.</w:t>
      </w:r>
    </w:p>
    <w:tbl>
      <w:tblPr>
        <w:tblStyle w:val="aff4"/>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1080"/>
        <w:gridCol w:w="1350"/>
        <w:gridCol w:w="2970"/>
        <w:gridCol w:w="1350"/>
        <w:gridCol w:w="1890"/>
      </w:tblGrid>
      <w:tr w:rsidR="00DB5F02" w14:paraId="40F40BF2" w14:textId="77777777">
        <w:tc>
          <w:tcPr>
            <w:tcW w:w="1615" w:type="dxa"/>
          </w:tcPr>
          <w:p w14:paraId="1D8DC242" w14:textId="77777777" w:rsidR="00DB5F02" w:rsidRDefault="00DB5F02">
            <w:pPr>
              <w:pBdr>
                <w:top w:val="nil"/>
                <w:left w:val="nil"/>
                <w:bottom w:val="nil"/>
                <w:right w:val="nil"/>
                <w:between w:val="nil"/>
              </w:pBdr>
              <w:spacing w:after="160"/>
              <w:rPr>
                <w:rFonts w:ascii="Times New Roman" w:eastAsia="Times New Roman" w:hAnsi="Times New Roman" w:cs="Times New Roman"/>
                <w:color w:val="000000"/>
                <w:sz w:val="24"/>
                <w:szCs w:val="24"/>
              </w:rPr>
            </w:pPr>
          </w:p>
          <w:p w14:paraId="62622D66"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Name</w:t>
            </w:r>
          </w:p>
        </w:tc>
        <w:tc>
          <w:tcPr>
            <w:tcW w:w="1080" w:type="dxa"/>
          </w:tcPr>
          <w:p w14:paraId="6B749092"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 Name</w:t>
            </w:r>
          </w:p>
        </w:tc>
        <w:tc>
          <w:tcPr>
            <w:tcW w:w="1350" w:type="dxa"/>
          </w:tcPr>
          <w:p w14:paraId="71DB2E2B"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file</w:t>
            </w:r>
          </w:p>
        </w:tc>
        <w:tc>
          <w:tcPr>
            <w:tcW w:w="2970" w:type="dxa"/>
          </w:tcPr>
          <w:p w14:paraId="00870EA7"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Folder</w:t>
            </w:r>
          </w:p>
        </w:tc>
        <w:tc>
          <w:tcPr>
            <w:tcW w:w="1350" w:type="dxa"/>
          </w:tcPr>
          <w:p w14:paraId="5849C6DA"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file</w:t>
            </w:r>
          </w:p>
        </w:tc>
        <w:tc>
          <w:tcPr>
            <w:tcW w:w="1890" w:type="dxa"/>
          </w:tcPr>
          <w:p w14:paraId="215E7D27"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Parameters</w:t>
            </w:r>
          </w:p>
        </w:tc>
      </w:tr>
      <w:tr w:rsidR="00DB5F02" w14:paraId="0A5B2919" w14:textId="77777777">
        <w:tc>
          <w:tcPr>
            <w:tcW w:w="1615" w:type="dxa"/>
          </w:tcPr>
          <w:p w14:paraId="6D7B2764" w14:textId="77777777" w:rsidR="00DB5F02" w:rsidRDefault="00A96409">
            <w:pPr>
              <w:pBdr>
                <w:top w:val="nil"/>
                <w:left w:val="nil"/>
                <w:bottom w:val="nil"/>
                <w:right w:val="nil"/>
                <w:between w:val="nil"/>
              </w:pBdr>
              <w:spacing w:after="60"/>
              <w:rPr>
                <w:rFonts w:ascii="Courier New" w:eastAsia="Courier New" w:hAnsi="Courier New" w:cs="Courier New"/>
                <w:color w:val="000000"/>
                <w:sz w:val="22"/>
                <w:szCs w:val="22"/>
              </w:rPr>
            </w:pPr>
            <w:r>
              <w:rPr>
                <w:rFonts w:ascii="Courier New" w:eastAsia="Courier New" w:hAnsi="Courier New" w:cs="Courier New"/>
                <w:color w:val="000000"/>
                <w:sz w:val="22"/>
                <w:szCs w:val="22"/>
              </w:rPr>
              <w:t>Grep 3.1-2</w:t>
            </w:r>
          </w:p>
        </w:tc>
        <w:tc>
          <w:tcPr>
            <w:tcW w:w="1080" w:type="dxa"/>
          </w:tcPr>
          <w:p w14:paraId="28A3176C"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Chosen by you</w:t>
            </w:r>
          </w:p>
        </w:tc>
        <w:tc>
          <w:tcPr>
            <w:tcW w:w="1350" w:type="dxa"/>
          </w:tcPr>
          <w:p w14:paraId="13C659E3" w14:textId="107D04B2" w:rsidR="00DB5F02" w:rsidRDefault="00A96409" w:rsidP="003A1234">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Courier New" w:eastAsia="Courier New" w:hAnsi="Courier New" w:cs="Courier New"/>
                <w:sz w:val="22"/>
                <w:szCs w:val="22"/>
              </w:rPr>
              <w:t>tsv</w:t>
            </w:r>
            <w:proofErr w:type="spellEnd"/>
            <w:r>
              <w:rPr>
                <w:rFonts w:ascii="Times New Roman" w:eastAsia="Times New Roman" w:hAnsi="Times New Roman" w:cs="Times New Roman"/>
                <w:color w:val="000000"/>
                <w:sz w:val="24"/>
                <w:szCs w:val="24"/>
              </w:rPr>
              <w:t xml:space="preserve"> file produced for the first sample of Drug A </w:t>
            </w:r>
            <w:del w:id="2166" w:author="Prasun Dewan" w:date="2024-01-08T07:19:00Z">
              <w:r w:rsidDel="003A1234">
                <w:rPr>
                  <w:rFonts w:ascii="Times New Roman" w:eastAsia="Times New Roman" w:hAnsi="Times New Roman" w:cs="Times New Roman"/>
                  <w:color w:val="000000"/>
                  <w:sz w:val="24"/>
                  <w:szCs w:val="24"/>
                </w:rPr>
                <w:delText>by  Green Line</w:delText>
              </w:r>
            </w:del>
          </w:p>
        </w:tc>
        <w:tc>
          <w:tcPr>
            <w:tcW w:w="2970" w:type="dxa"/>
          </w:tcPr>
          <w:p w14:paraId="3B73102A"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proofErr w:type="spellStart"/>
            <w:r>
              <w:rPr>
                <w:rFonts w:ascii="Courier New" w:eastAsia="Courier New" w:hAnsi="Courier New" w:cs="Courier New"/>
                <w:sz w:val="22"/>
                <w:szCs w:val="22"/>
              </w:rPr>
              <w:t>FilteredSortedOutput</w:t>
            </w:r>
            <w:proofErr w:type="spellEnd"/>
            <w:r>
              <w:rPr>
                <w:rFonts w:ascii="Times New Roman" w:eastAsia="Times New Roman" w:hAnsi="Times New Roman" w:cs="Times New Roman"/>
                <w:color w:val="000000"/>
                <w:sz w:val="24"/>
                <w:szCs w:val="24"/>
              </w:rPr>
              <w:t xml:space="preserve"> subdirectory of the </w:t>
            </w:r>
            <w:r>
              <w:rPr>
                <w:rFonts w:ascii="Courier New" w:eastAsia="Courier New" w:hAnsi="Courier New" w:cs="Courier New"/>
                <w:sz w:val="22"/>
                <w:szCs w:val="22"/>
              </w:rPr>
              <w:t>Discovery</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folder  in</w:t>
            </w:r>
            <w:proofErr w:type="gramEnd"/>
            <w:r>
              <w:rPr>
                <w:rFonts w:ascii="Times New Roman" w:eastAsia="Times New Roman" w:hAnsi="Times New Roman" w:cs="Times New Roman"/>
                <w:color w:val="000000"/>
                <w:sz w:val="24"/>
                <w:szCs w:val="24"/>
              </w:rPr>
              <w:t xml:space="preserve"> the home directory</w:t>
            </w:r>
          </w:p>
        </w:tc>
        <w:tc>
          <w:tcPr>
            <w:tcW w:w="1350" w:type="dxa"/>
          </w:tcPr>
          <w:p w14:paraId="483FE5A9" w14:textId="77777777" w:rsidR="00DB5F02" w:rsidRDefault="00A96409">
            <w:pPr>
              <w:pBdr>
                <w:top w:val="nil"/>
                <w:left w:val="nil"/>
                <w:bottom w:val="nil"/>
                <w:right w:val="nil"/>
                <w:between w:val="nil"/>
              </w:pBdr>
              <w:spacing w:after="60"/>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Greped.tsv</w:t>
            </w:r>
            <w:proofErr w:type="spellEnd"/>
          </w:p>
        </w:tc>
        <w:tc>
          <w:tcPr>
            <w:tcW w:w="1890" w:type="dxa"/>
          </w:tcPr>
          <w:p w14:paraId="565A6C65" w14:textId="77777777" w:rsidR="00DB5F02" w:rsidRDefault="00A96409">
            <w:pPr>
              <w:pBdr>
                <w:top w:val="nil"/>
                <w:left w:val="nil"/>
                <w:bottom w:val="nil"/>
                <w:right w:val="nil"/>
                <w:between w:val="nil"/>
              </w:pBdr>
              <w:spacing w:after="60"/>
              <w:rPr>
                <w:rFonts w:ascii="Courier New" w:eastAsia="Courier New" w:hAnsi="Courier New" w:cs="Courier New"/>
                <w:color w:val="000000"/>
                <w:sz w:val="22"/>
                <w:szCs w:val="22"/>
              </w:rPr>
            </w:pPr>
            <w:r>
              <w:rPr>
                <w:rFonts w:ascii="Courier New" w:eastAsia="Courier New" w:hAnsi="Courier New" w:cs="Courier New"/>
                <w:color w:val="000000"/>
                <w:sz w:val="22"/>
                <w:szCs w:val="22"/>
              </w:rPr>
              <w:t>Search string:</w:t>
            </w:r>
          </w:p>
          <w:p w14:paraId="65FD3D06" w14:textId="77777777" w:rsidR="00DB5F02" w:rsidRDefault="00A96409">
            <w:pPr>
              <w:pBdr>
                <w:top w:val="nil"/>
                <w:left w:val="nil"/>
                <w:bottom w:val="nil"/>
                <w:right w:val="nil"/>
                <w:between w:val="nil"/>
              </w:pBdr>
              <w:spacing w:after="60"/>
              <w:rPr>
                <w:rFonts w:ascii="Courier New" w:eastAsia="Courier New" w:hAnsi="Courier New" w:cs="Courier New"/>
                <w:color w:val="000000"/>
                <w:sz w:val="22"/>
                <w:szCs w:val="22"/>
              </w:rPr>
            </w:pPr>
            <w:r>
              <w:rPr>
                <w:rFonts w:ascii="Courier New" w:eastAsia="Courier New" w:hAnsi="Courier New" w:cs="Courier New"/>
                <w:color w:val="000000"/>
                <w:sz w:val="22"/>
                <w:szCs w:val="22"/>
              </w:rPr>
              <w:t>enst00000391</w:t>
            </w:r>
          </w:p>
          <w:p w14:paraId="3F1B0352" w14:textId="77777777" w:rsidR="00DB5F02" w:rsidRDefault="00A96409">
            <w:pPr>
              <w:pBdr>
                <w:top w:val="nil"/>
                <w:left w:val="nil"/>
                <w:bottom w:val="nil"/>
                <w:right w:val="nil"/>
                <w:between w:val="nil"/>
              </w:pBdr>
              <w:spacing w:after="60"/>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Case insensitive match: </w:t>
            </w:r>
            <w:r>
              <w:rPr>
                <w:rFonts w:ascii="Courier New" w:eastAsia="Courier New" w:hAnsi="Courier New" w:cs="Courier New"/>
                <w:b/>
                <w:color w:val="000000"/>
                <w:sz w:val="22"/>
                <w:szCs w:val="22"/>
              </w:rPr>
              <w:t>Yes</w:t>
            </w:r>
          </w:p>
        </w:tc>
      </w:tr>
    </w:tbl>
    <w:p w14:paraId="6644626C"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6880A7D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differences are minor and mostly syntactic. The names of the two applications are different, </w:t>
      </w:r>
    </w:p>
    <w:p w14:paraId="2AB4D94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is no notion of user-defined analysis or process name in bash. </w:t>
      </w:r>
    </w:p>
    <w:p w14:paraId="770116CB"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input file is redirected standard input in bash, but an argument input file in Discovery. Similarly, the output file is redirected output file in bash. In Discovery, two different file arguments are given to specify a file, the directory in which the file is located and the local name of the file in the argument. </w:t>
      </w:r>
    </w:p>
    <w:p w14:paraId="7FD44FF2"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bigger difference is in how non-file arguments are specified. Consistent with the terminology we used in the Discovery tutorial, we will use the term </w:t>
      </w:r>
      <w:r>
        <w:rPr>
          <w:rFonts w:ascii="Times New Roman" w:eastAsia="Times New Roman" w:hAnsi="Times New Roman" w:cs="Times New Roman"/>
          <w:i/>
          <w:color w:val="000000"/>
          <w:sz w:val="24"/>
          <w:szCs w:val="24"/>
        </w:rPr>
        <w:t>parameters</w:t>
      </w:r>
      <w:r>
        <w:rPr>
          <w:rFonts w:ascii="Times New Roman" w:eastAsia="Times New Roman" w:hAnsi="Times New Roman" w:cs="Times New Roman"/>
          <w:color w:val="000000"/>
          <w:sz w:val="24"/>
          <w:szCs w:val="24"/>
        </w:rPr>
        <w:t xml:space="preserve"> for them.</w:t>
      </w:r>
    </w:p>
    <w:p w14:paraId="0F0BEDD4"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Consider first Boolean parameters - those that like the grep case -match take True/False or Yes/No values. Discovery shows the default value of the parameter through a checkbox, which we change to override the value. A Boolean parameter is called a </w:t>
      </w:r>
      <w:r>
        <w:rPr>
          <w:rFonts w:ascii="Times New Roman" w:eastAsia="Times New Roman" w:hAnsi="Times New Roman" w:cs="Times New Roman"/>
          <w:i/>
          <w:color w:val="000000"/>
          <w:sz w:val="24"/>
          <w:szCs w:val="24"/>
        </w:rPr>
        <w:t>flag</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in bash. The absence of its name in the command line indicates the false value and its presence indicates the true value. Thus, the presence of </w:t>
      </w:r>
      <w:r>
        <w:rPr>
          <w:rFonts w:ascii="Courier New" w:eastAsia="Courier New" w:hAnsi="Courier New" w:cs="Courier New"/>
          <w:sz w:val="22"/>
          <w:szCs w:val="22"/>
        </w:rPr>
        <w:t>–ignore-case</w:t>
      </w:r>
      <w:r>
        <w:rPr>
          <w:rFonts w:ascii="Times New Roman" w:eastAsia="Times New Roman" w:hAnsi="Times New Roman" w:cs="Times New Roman"/>
          <w:color w:val="000000"/>
          <w:sz w:val="24"/>
          <w:szCs w:val="24"/>
        </w:rPr>
        <w:t xml:space="preserve"> in the bash command above says that is default value of false should be overridden with true. </w:t>
      </w:r>
    </w:p>
    <w:p w14:paraId="57AF9BA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Specification of bash non-Boolean parameters require the parameter name followed by its value as we will see when we execute the </w:t>
      </w:r>
      <w:proofErr w:type="gramStart"/>
      <w:r>
        <w:rPr>
          <w:rFonts w:ascii="Times New Roman" w:eastAsia="Times New Roman" w:hAnsi="Times New Roman" w:cs="Times New Roman"/>
          <w:b/>
          <w:color w:val="000000"/>
          <w:sz w:val="24"/>
          <w:szCs w:val="24"/>
        </w:rPr>
        <w:t>sort</w:t>
      </w:r>
      <w:proofErr w:type="gramEnd"/>
      <w:r>
        <w:rPr>
          <w:rFonts w:ascii="Times New Roman" w:eastAsia="Times New Roman" w:hAnsi="Times New Roman" w:cs="Times New Roman"/>
          <w:color w:val="000000"/>
          <w:sz w:val="24"/>
          <w:szCs w:val="24"/>
        </w:rPr>
        <w:t xml:space="preserve"> command and specify the column value.</w:t>
      </w:r>
    </w:p>
    <w:p w14:paraId="06F44EDC"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gramStart"/>
      <w:r>
        <w:rPr>
          <w:rFonts w:ascii="Courier New" w:eastAsia="Courier New" w:hAnsi="Courier New" w:cs="Courier New"/>
          <w:color w:val="000000"/>
          <w:sz w:val="22"/>
          <w:szCs w:val="22"/>
        </w:rPr>
        <w:t>grep  --</w:t>
      </w:r>
      <w:proofErr w:type="gramEnd"/>
      <w:r>
        <w:rPr>
          <w:rFonts w:ascii="Courier New" w:eastAsia="Courier New" w:hAnsi="Courier New" w:cs="Courier New"/>
          <w:color w:val="000000"/>
          <w:sz w:val="22"/>
          <w:szCs w:val="22"/>
        </w:rPr>
        <w:t>ignore-case enst00000391&lt; A_1_abundance.tsv &gt; ~/Bash/</w:t>
      </w:r>
      <w:proofErr w:type="spellStart"/>
      <w:r>
        <w:rPr>
          <w:rFonts w:ascii="Courier New" w:eastAsia="Courier New" w:hAnsi="Courier New" w:cs="Courier New"/>
          <w:color w:val="000000"/>
          <w:sz w:val="22"/>
          <w:szCs w:val="22"/>
        </w:rPr>
        <w:t>FilteredSortedOutput</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Greped.tsv</w:t>
      </w:r>
      <w:proofErr w:type="spellEnd"/>
    </w:p>
    <w:p w14:paraId="65820FE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Its syntax can be described as follows:</w:t>
      </w:r>
    </w:p>
    <w:p w14:paraId="49AA1EA3"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Operation-name optional-file-arguments optional-</w:t>
      </w:r>
      <w:proofErr w:type="gramStart"/>
      <w:r>
        <w:rPr>
          <w:rFonts w:ascii="Courier New" w:eastAsia="Courier New" w:hAnsi="Courier New" w:cs="Courier New"/>
          <w:color w:val="000000"/>
          <w:sz w:val="22"/>
          <w:szCs w:val="22"/>
        </w:rPr>
        <w:t>parameters  &lt;</w:t>
      </w:r>
      <w:proofErr w:type="gramEnd"/>
      <w:r>
        <w:rPr>
          <w:rFonts w:ascii="Courier New" w:eastAsia="Courier New" w:hAnsi="Courier New" w:cs="Courier New"/>
          <w:color w:val="000000"/>
          <w:sz w:val="22"/>
          <w:szCs w:val="22"/>
        </w:rPr>
        <w:t xml:space="preserve"> input file &gt; output-file</w:t>
      </w:r>
    </w:p>
    <w:p w14:paraId="1E6632C0" w14:textId="77777777" w:rsidR="00DB5F02" w:rsidRDefault="00A96409">
      <w:pPr>
        <w:pBdr>
          <w:top w:val="nil"/>
          <w:left w:val="nil"/>
          <w:bottom w:val="nil"/>
          <w:right w:val="nil"/>
          <w:between w:val="nil"/>
        </w:pBdr>
        <w:tabs>
          <w:tab w:val="left" w:pos="1106"/>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common (but not required) syntax for bash commands, and one we will use in the exercises below. Once we know this syntax, the name of the application we need to execute, and the names of its parameters, we can execute any command that runs the application and follows this syntax.</w:t>
      </w:r>
    </w:p>
    <w:p w14:paraId="51B5B9EE" w14:textId="77777777" w:rsidR="00DB5F02" w:rsidRDefault="00A96409">
      <w:pPr>
        <w:pStyle w:val="Heading2"/>
      </w:pPr>
      <w:r>
        <w:t>Operation Description: -- help and –h</w:t>
      </w:r>
    </w:p>
    <w:p w14:paraId="43AAB28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does one know the parameters a bash operation takes? Discovery prompts us through form labels for the various components of the application launch (input, output directories, parameter names) whereas bash does not, which can specially be an issue when entering parameters names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On the other hand, most applications provide the </w:t>
      </w:r>
      <w:r>
        <w:rPr>
          <w:rFonts w:ascii="Courier New" w:eastAsia="Courier New" w:hAnsi="Courier New" w:cs="Courier New"/>
          <w:sz w:val="22"/>
          <w:szCs w:val="22"/>
        </w:rPr>
        <w:t>–help</w:t>
      </w:r>
      <w:r>
        <w:rPr>
          <w:rFonts w:ascii="Times New Roman" w:eastAsia="Times New Roman" w:hAnsi="Times New Roman" w:cs="Times New Roman"/>
          <w:color w:val="000000"/>
          <w:sz w:val="24"/>
          <w:szCs w:val="24"/>
        </w:rPr>
        <w:t xml:space="preserve"> option to print the parameter names and other information about an operation.</w:t>
      </w:r>
    </w:p>
    <w:p w14:paraId="0690DC4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Enter: </w:t>
      </w:r>
      <w:r>
        <w:rPr>
          <w:rFonts w:ascii="Courier New" w:eastAsia="Courier New" w:hAnsi="Courier New" w:cs="Courier New"/>
          <w:sz w:val="22"/>
          <w:szCs w:val="22"/>
        </w:rPr>
        <w:t xml:space="preserve">grep --help </w:t>
      </w:r>
      <w:r>
        <w:rPr>
          <w:rFonts w:ascii="Times New Roman" w:eastAsia="Times New Roman" w:hAnsi="Times New Roman" w:cs="Times New Roman"/>
          <w:color w:val="000000"/>
          <w:sz w:val="24"/>
          <w:szCs w:val="24"/>
        </w:rPr>
        <w:t xml:space="preserve">and </w:t>
      </w:r>
      <w:r>
        <w:rPr>
          <w:rFonts w:ascii="Courier New" w:eastAsia="Courier New" w:hAnsi="Courier New" w:cs="Courier New"/>
          <w:sz w:val="22"/>
          <w:szCs w:val="22"/>
        </w:rPr>
        <w:t>ls --help</w:t>
      </w:r>
    </w:p>
    <w:p w14:paraId="7E5FA92B"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should see a description of the operations – </w:t>
      </w:r>
      <w:proofErr w:type="gramStart"/>
      <w:r>
        <w:rPr>
          <w:rFonts w:ascii="Times New Roman" w:eastAsia="Times New Roman" w:hAnsi="Times New Roman" w:cs="Times New Roman"/>
          <w:color w:val="000000"/>
          <w:sz w:val="24"/>
          <w:szCs w:val="24"/>
        </w:rPr>
        <w:t>in particular</w:t>
      </w:r>
      <w:proofErr w:type="gramEnd"/>
      <w:r>
        <w:rPr>
          <w:rFonts w:ascii="Times New Roman" w:eastAsia="Times New Roman" w:hAnsi="Times New Roman" w:cs="Times New Roman"/>
          <w:color w:val="000000"/>
          <w:sz w:val="24"/>
          <w:szCs w:val="24"/>
        </w:rPr>
        <w:t xml:space="preserve"> all arguments of the operation.</w:t>
      </w:r>
    </w:p>
    <w:p w14:paraId="36E9CFDB"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Enter: </w:t>
      </w:r>
      <w:proofErr w:type="spellStart"/>
      <w:r>
        <w:rPr>
          <w:rFonts w:ascii="Courier New" w:eastAsia="Courier New" w:hAnsi="Courier New" w:cs="Courier New"/>
          <w:sz w:val="22"/>
          <w:szCs w:val="22"/>
        </w:rPr>
        <w:t>fastx_</w:t>
      </w:r>
      <w:proofErr w:type="gramStart"/>
      <w:r>
        <w:rPr>
          <w:rFonts w:ascii="Courier New" w:eastAsia="Courier New" w:hAnsi="Courier New" w:cs="Courier New"/>
          <w:sz w:val="22"/>
          <w:szCs w:val="22"/>
        </w:rPr>
        <w:t>trimmer</w:t>
      </w:r>
      <w:proofErr w:type="spellEnd"/>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help</w:t>
      </w:r>
    </w:p>
    <w:p w14:paraId="42D7DA8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should see an error message saying use </w:t>
      </w:r>
      <w:r>
        <w:rPr>
          <w:rFonts w:ascii="Courier New" w:eastAsia="Courier New" w:hAnsi="Courier New" w:cs="Courier New"/>
          <w:sz w:val="22"/>
          <w:szCs w:val="22"/>
        </w:rPr>
        <w:t xml:space="preserve">–h </w:t>
      </w:r>
      <w:r>
        <w:rPr>
          <w:rFonts w:ascii="Times New Roman" w:eastAsia="Times New Roman" w:hAnsi="Times New Roman" w:cs="Times New Roman"/>
          <w:color w:val="000000"/>
          <w:sz w:val="24"/>
          <w:szCs w:val="24"/>
        </w:rPr>
        <w:t xml:space="preserve">instead. </w:t>
      </w:r>
    </w:p>
    <w:p w14:paraId="6DE64773" w14:textId="77777777" w:rsidR="00DB5F02" w:rsidRDefault="00A96409">
      <w:pPr>
        <w:pBdr>
          <w:top w:val="nil"/>
          <w:left w:val="nil"/>
          <w:bottom w:val="nil"/>
          <w:right w:val="nil"/>
          <w:between w:val="nil"/>
        </w:pBdr>
        <w:tabs>
          <w:tab w:val="left" w:pos="1183"/>
        </w:tabs>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Enter: </w:t>
      </w:r>
      <w:proofErr w:type="spellStart"/>
      <w:r>
        <w:rPr>
          <w:rFonts w:ascii="Courier New" w:eastAsia="Courier New" w:hAnsi="Courier New" w:cs="Courier New"/>
          <w:sz w:val="22"/>
          <w:szCs w:val="22"/>
        </w:rPr>
        <w:t>fastx_trimmer</w:t>
      </w:r>
      <w:proofErr w:type="spellEnd"/>
      <w:r>
        <w:rPr>
          <w:rFonts w:ascii="Courier New" w:eastAsia="Courier New" w:hAnsi="Courier New" w:cs="Courier New"/>
          <w:sz w:val="22"/>
          <w:szCs w:val="22"/>
        </w:rPr>
        <w:t xml:space="preserve"> -h</w:t>
      </w:r>
    </w:p>
    <w:p w14:paraId="364FF6A5"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Again</w:t>
      </w:r>
      <w:proofErr w:type="gramEnd"/>
      <w:r>
        <w:rPr>
          <w:rFonts w:ascii="Times New Roman" w:eastAsia="Times New Roman" w:hAnsi="Times New Roman" w:cs="Times New Roman"/>
          <w:color w:val="000000"/>
          <w:sz w:val="24"/>
          <w:szCs w:val="24"/>
        </w:rPr>
        <w:t xml:space="preserve"> you should see a description of the operation.</w:t>
      </w:r>
    </w:p>
    <w:p w14:paraId="34B5F92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Most operations take a </w:t>
      </w:r>
      <w:r>
        <w:rPr>
          <w:rFonts w:ascii="Courier New" w:eastAsia="Courier New" w:hAnsi="Courier New" w:cs="Courier New"/>
          <w:sz w:val="22"/>
          <w:szCs w:val="22"/>
        </w:rPr>
        <w:t>--help</w:t>
      </w:r>
      <w:r>
        <w:rPr>
          <w:rFonts w:ascii="Times New Roman" w:eastAsia="Times New Roman" w:hAnsi="Times New Roman" w:cs="Times New Roman"/>
          <w:color w:val="000000"/>
          <w:sz w:val="24"/>
          <w:szCs w:val="24"/>
        </w:rPr>
        <w:t xml:space="preserve"> and/or </w:t>
      </w:r>
      <w:r>
        <w:rPr>
          <w:rFonts w:ascii="Courier New" w:eastAsia="Courier New" w:hAnsi="Courier New" w:cs="Courier New"/>
          <w:sz w:val="22"/>
          <w:szCs w:val="22"/>
        </w:rPr>
        <w:t>--h</w:t>
      </w:r>
      <w:r>
        <w:rPr>
          <w:rFonts w:ascii="Times New Roman" w:eastAsia="Times New Roman" w:hAnsi="Times New Roman" w:cs="Times New Roman"/>
          <w:color w:val="000000"/>
          <w:sz w:val="24"/>
          <w:szCs w:val="24"/>
        </w:rPr>
        <w:t xml:space="preserve"> parameter for describing their behavior. </w:t>
      </w:r>
    </w:p>
    <w:p w14:paraId="44230AA7"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Consider again the grep command:</w:t>
      </w:r>
    </w:p>
    <w:p w14:paraId="0F5C9432"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6DADE860" w14:textId="77777777" w:rsidR="00DB5F02" w:rsidRDefault="00A96409">
      <w:pPr>
        <w:pStyle w:val="Heading2"/>
      </w:pPr>
      <w:r>
        <w:t>Running Sort</w:t>
      </w:r>
    </w:p>
    <w:p w14:paraId="43B89D24"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that we understand in some depth </w:t>
      </w:r>
      <w:proofErr w:type="gramStart"/>
      <w:r>
        <w:rPr>
          <w:rFonts w:ascii="Times New Roman" w:eastAsia="Times New Roman" w:hAnsi="Times New Roman" w:cs="Times New Roman"/>
          <w:color w:val="000000"/>
          <w:sz w:val="24"/>
          <w:szCs w:val="24"/>
        </w:rPr>
        <w:t>how to run in</w:t>
      </w:r>
      <w:proofErr w:type="gramEnd"/>
      <w:r>
        <w:rPr>
          <w:rFonts w:ascii="Times New Roman" w:eastAsia="Times New Roman" w:hAnsi="Times New Roman" w:cs="Times New Roman"/>
          <w:color w:val="000000"/>
          <w:sz w:val="24"/>
          <w:szCs w:val="24"/>
        </w:rPr>
        <w:t xml:space="preserve"> bash an operation and find and display its output, let us further practice this skill by running the sort application to sort the file produced by the grep program.</w:t>
      </w:r>
    </w:p>
    <w:p w14:paraId="1C714812"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is the application-specific information we need to execute this second step in the grep-</w:t>
      </w:r>
      <w:proofErr w:type="gramStart"/>
      <w:r>
        <w:rPr>
          <w:rFonts w:ascii="Times New Roman" w:eastAsia="Times New Roman" w:hAnsi="Times New Roman" w:cs="Times New Roman"/>
          <w:color w:val="000000"/>
          <w:sz w:val="24"/>
          <w:szCs w:val="24"/>
        </w:rPr>
        <w:t>sort  workflow</w:t>
      </w:r>
      <w:proofErr w:type="gramEnd"/>
      <w:r>
        <w:rPr>
          <w:rFonts w:ascii="Times New Roman" w:eastAsia="Times New Roman" w:hAnsi="Times New Roman" w:cs="Times New Roman"/>
          <w:color w:val="000000"/>
          <w:sz w:val="24"/>
          <w:szCs w:val="24"/>
        </w:rPr>
        <w:t>.</w:t>
      </w:r>
    </w:p>
    <w:tbl>
      <w:tblPr>
        <w:tblStyle w:val="aff5"/>
        <w:tblW w:w="8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530"/>
        <w:gridCol w:w="2970"/>
        <w:gridCol w:w="2160"/>
      </w:tblGrid>
      <w:tr w:rsidR="00DB5F02" w14:paraId="0092A361" w14:textId="77777777">
        <w:tc>
          <w:tcPr>
            <w:tcW w:w="1435" w:type="dxa"/>
          </w:tcPr>
          <w:p w14:paraId="40E693C9"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Application Name</w:t>
            </w:r>
          </w:p>
        </w:tc>
        <w:tc>
          <w:tcPr>
            <w:tcW w:w="1530" w:type="dxa"/>
          </w:tcPr>
          <w:p w14:paraId="68C0572A"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Standard Input</w:t>
            </w:r>
          </w:p>
        </w:tc>
        <w:tc>
          <w:tcPr>
            <w:tcW w:w="2970" w:type="dxa"/>
          </w:tcPr>
          <w:p w14:paraId="35DCDB99"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Standard Output</w:t>
            </w:r>
          </w:p>
        </w:tc>
        <w:tc>
          <w:tcPr>
            <w:tcW w:w="2160" w:type="dxa"/>
          </w:tcPr>
          <w:p w14:paraId="74E1414A"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Parameters</w:t>
            </w:r>
          </w:p>
        </w:tc>
      </w:tr>
      <w:tr w:rsidR="00DB5F02" w14:paraId="3E386818" w14:textId="77777777">
        <w:tc>
          <w:tcPr>
            <w:tcW w:w="1435" w:type="dxa"/>
          </w:tcPr>
          <w:p w14:paraId="14927E82" w14:textId="77777777" w:rsidR="00DB5F02" w:rsidRDefault="00A96409">
            <w:pPr>
              <w:pBdr>
                <w:top w:val="nil"/>
                <w:left w:val="nil"/>
                <w:bottom w:val="nil"/>
                <w:right w:val="nil"/>
                <w:between w:val="nil"/>
              </w:pBdr>
              <w:spacing w:after="60"/>
              <w:rPr>
                <w:rFonts w:ascii="Courier New" w:eastAsia="Courier New" w:hAnsi="Courier New" w:cs="Courier New"/>
                <w:color w:val="000000"/>
                <w:sz w:val="22"/>
                <w:szCs w:val="22"/>
              </w:rPr>
            </w:pPr>
            <w:r>
              <w:rPr>
                <w:rFonts w:ascii="Courier New" w:eastAsia="Courier New" w:hAnsi="Courier New" w:cs="Courier New"/>
                <w:color w:val="000000"/>
                <w:sz w:val="22"/>
                <w:szCs w:val="22"/>
              </w:rPr>
              <w:t>sort</w:t>
            </w:r>
          </w:p>
        </w:tc>
        <w:tc>
          <w:tcPr>
            <w:tcW w:w="1530" w:type="dxa"/>
          </w:tcPr>
          <w:p w14:paraId="530BF288"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Courier New" w:eastAsia="Courier New" w:hAnsi="Courier New" w:cs="Courier New"/>
                <w:sz w:val="22"/>
                <w:szCs w:val="22"/>
              </w:rPr>
              <w:t>tsv</w:t>
            </w:r>
            <w:proofErr w:type="spellEnd"/>
            <w:r>
              <w:rPr>
                <w:rFonts w:ascii="Times New Roman" w:eastAsia="Times New Roman" w:hAnsi="Times New Roman" w:cs="Times New Roman"/>
                <w:color w:val="000000"/>
                <w:sz w:val="24"/>
                <w:szCs w:val="24"/>
              </w:rPr>
              <w:t xml:space="preserve"> file output by </w:t>
            </w:r>
            <w:r>
              <w:rPr>
                <w:rFonts w:ascii="Courier New" w:eastAsia="Courier New" w:hAnsi="Courier New" w:cs="Courier New"/>
                <w:sz w:val="22"/>
                <w:szCs w:val="22"/>
              </w:rPr>
              <w:t>grep</w:t>
            </w:r>
          </w:p>
        </w:tc>
        <w:tc>
          <w:tcPr>
            <w:tcW w:w="2970" w:type="dxa"/>
          </w:tcPr>
          <w:p w14:paraId="0C641E51"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proofErr w:type="spellStart"/>
            <w:r>
              <w:rPr>
                <w:rFonts w:ascii="Courier New" w:eastAsia="Courier New" w:hAnsi="Courier New" w:cs="Courier New"/>
                <w:sz w:val="22"/>
                <w:szCs w:val="22"/>
              </w:rPr>
              <w:t>Sorted.tsv</w:t>
            </w:r>
            <w:proofErr w:type="spellEnd"/>
            <w:r>
              <w:rPr>
                <w:rFonts w:ascii="Times New Roman" w:eastAsia="Times New Roman" w:hAnsi="Times New Roman" w:cs="Times New Roman"/>
                <w:color w:val="000000"/>
                <w:sz w:val="24"/>
                <w:szCs w:val="24"/>
              </w:rPr>
              <w:t xml:space="preserve"> file in </w:t>
            </w:r>
            <w:proofErr w:type="spellStart"/>
            <w:r>
              <w:rPr>
                <w:rFonts w:ascii="Courier New" w:eastAsia="Courier New" w:hAnsi="Courier New" w:cs="Courier New"/>
                <w:sz w:val="22"/>
                <w:szCs w:val="22"/>
              </w:rPr>
              <w:t>FilteredSortedOutput</w:t>
            </w:r>
            <w:proofErr w:type="spellEnd"/>
            <w:r>
              <w:rPr>
                <w:rFonts w:ascii="Times New Roman" w:eastAsia="Times New Roman" w:hAnsi="Times New Roman" w:cs="Times New Roman"/>
                <w:color w:val="000000"/>
                <w:sz w:val="24"/>
                <w:szCs w:val="24"/>
              </w:rPr>
              <w:t xml:space="preserve"> in the </w:t>
            </w:r>
            <w:r>
              <w:rPr>
                <w:rFonts w:ascii="Courier New" w:eastAsia="Courier New" w:hAnsi="Courier New" w:cs="Courier New"/>
                <w:sz w:val="22"/>
                <w:szCs w:val="22"/>
              </w:rPr>
              <w:t>Bash</w:t>
            </w:r>
            <w:r>
              <w:rPr>
                <w:rFonts w:ascii="Times New Roman" w:eastAsia="Times New Roman" w:hAnsi="Times New Roman" w:cs="Times New Roman"/>
                <w:color w:val="000000"/>
                <w:sz w:val="24"/>
                <w:szCs w:val="24"/>
              </w:rPr>
              <w:t xml:space="preserve"> subdirectory </w:t>
            </w:r>
          </w:p>
        </w:tc>
        <w:tc>
          <w:tcPr>
            <w:tcW w:w="2160" w:type="dxa"/>
          </w:tcPr>
          <w:p w14:paraId="77EBCF8E" w14:textId="77777777" w:rsidR="00DB5F02" w:rsidRDefault="00A96409">
            <w:pPr>
              <w:pBdr>
                <w:top w:val="nil"/>
                <w:left w:val="nil"/>
                <w:bottom w:val="nil"/>
                <w:right w:val="nil"/>
                <w:between w:val="nil"/>
              </w:pBdr>
              <w:spacing w:after="60"/>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--key=4 </w:t>
            </w:r>
          </w:p>
          <w:p w14:paraId="2C867B64" w14:textId="77777777" w:rsidR="00DB5F02" w:rsidRDefault="00A96409">
            <w:pPr>
              <w:pBdr>
                <w:top w:val="nil"/>
                <w:left w:val="nil"/>
                <w:bottom w:val="nil"/>
                <w:right w:val="nil"/>
                <w:between w:val="nil"/>
              </w:pBdr>
              <w:spacing w:after="60"/>
              <w:rPr>
                <w:rFonts w:ascii="Courier New" w:eastAsia="Courier New" w:hAnsi="Courier New" w:cs="Courier New"/>
                <w:color w:val="000000"/>
                <w:sz w:val="22"/>
                <w:szCs w:val="22"/>
              </w:rPr>
            </w:pPr>
            <w:r>
              <w:rPr>
                <w:rFonts w:ascii="Courier New" w:eastAsia="Courier New" w:hAnsi="Courier New" w:cs="Courier New"/>
                <w:color w:val="000000"/>
                <w:sz w:val="22"/>
                <w:szCs w:val="22"/>
              </w:rPr>
              <w:t>--numeric-sort</w:t>
            </w:r>
          </w:p>
        </w:tc>
      </w:tr>
    </w:tbl>
    <w:p w14:paraId="14FE4679" w14:textId="77777777" w:rsidR="00DB5F02" w:rsidRDefault="00A96409">
      <w:pPr>
        <w:pBdr>
          <w:top w:val="nil"/>
          <w:left w:val="nil"/>
          <w:bottom w:val="nil"/>
          <w:right w:val="nil"/>
          <w:between w:val="nil"/>
        </w:pBdr>
        <w:spacing w:after="200" w:line="240" w:lineRule="auto"/>
        <w:rPr>
          <w:i/>
          <w:color w:val="44546A"/>
          <w:sz w:val="27"/>
          <w:szCs w:val="27"/>
        </w:rPr>
      </w:pPr>
      <w:r>
        <w:rPr>
          <w:i/>
          <w:color w:val="44546A"/>
        </w:rPr>
        <w:tab/>
      </w:r>
      <w:r>
        <w:rPr>
          <w:i/>
          <w:color w:val="44546A"/>
          <w:sz w:val="18"/>
          <w:szCs w:val="18"/>
        </w:rPr>
        <w:t>Table 2: Specification for the Bash sort command</w:t>
      </w:r>
    </w:p>
    <w:p w14:paraId="79E25D0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we see here, a non-Boolean parameter (</w:t>
      </w:r>
      <w:r>
        <w:rPr>
          <w:rFonts w:ascii="Courier New" w:eastAsia="Courier New" w:hAnsi="Courier New" w:cs="Courier New"/>
          <w:sz w:val="22"/>
          <w:szCs w:val="22"/>
        </w:rPr>
        <w:t>key</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requires a value (</w:t>
      </w:r>
      <w:r>
        <w:rPr>
          <w:rFonts w:ascii="Courier New" w:eastAsia="Courier New" w:hAnsi="Courier New" w:cs="Courier New"/>
          <w:sz w:val="22"/>
          <w:szCs w:val="22"/>
        </w:rPr>
        <w:t>4</w:t>
      </w:r>
      <w:r>
        <w:rPr>
          <w:rFonts w:ascii="Times New Roman" w:eastAsia="Times New Roman" w:hAnsi="Times New Roman" w:cs="Times New Roman"/>
          <w:color w:val="000000"/>
          <w:sz w:val="24"/>
          <w:szCs w:val="24"/>
        </w:rPr>
        <w:t xml:space="preserve">) to be specified after the parameter name. The </w:t>
      </w:r>
      <w:r>
        <w:rPr>
          <w:rFonts w:ascii="Courier New" w:eastAsia="Courier New" w:hAnsi="Courier New" w:cs="Courier New"/>
          <w:sz w:val="22"/>
          <w:szCs w:val="22"/>
        </w:rPr>
        <w:t>--numeric-sort</w:t>
      </w:r>
      <w:r>
        <w:rPr>
          <w:rFonts w:ascii="Times New Roman" w:eastAsia="Times New Roman" w:hAnsi="Times New Roman" w:cs="Times New Roman"/>
          <w:color w:val="000000"/>
          <w:sz w:val="24"/>
          <w:szCs w:val="24"/>
        </w:rPr>
        <w:t xml:space="preserve"> Boolean parameter asks for a numeric sort; on the specified column/key. </w:t>
      </w:r>
    </w:p>
    <w:p w14:paraId="7C18DEC3"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Compose and execute the bash command line from this table, just as you composed the launch contents from the analogous Discovery table. </w:t>
      </w:r>
    </w:p>
    <w:p w14:paraId="6126E8A2" w14:textId="77777777" w:rsidR="00DB5F02" w:rsidRDefault="00A96409">
      <w:r>
        <w:t>You can execute the command from any directory including the home directory, the directory containing the input file, or the directory containing the output file. Remember you can use tab completion and copying and pasting to reduce effort and errors.</w:t>
      </w:r>
    </w:p>
    <w:p w14:paraId="2CB76A3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Confirm that the output file exists and view its contents.</w:t>
      </w:r>
    </w:p>
    <w:p w14:paraId="13719D64" w14:textId="2D45CF5A" w:rsidR="00DB5F02" w:rsidDel="00473C50" w:rsidRDefault="00A96409">
      <w:pPr>
        <w:pStyle w:val="Heading2"/>
        <w:rPr>
          <w:del w:id="2167" w:author="Shen, Guning" w:date="2024-03-27T14:39:00Z"/>
        </w:rPr>
      </w:pPr>
      <w:del w:id="2168" w:author="Shen, Guning" w:date="2024-03-27T14:39:00Z">
        <w:r w:rsidDel="00473C50">
          <w:delText>Pipes (Pre-Quiz)</w:delText>
        </w:r>
      </w:del>
    </w:p>
    <w:p w14:paraId="08AFB2AA" w14:textId="38EC1745" w:rsidR="00DB5F02" w:rsidDel="00473C50" w:rsidRDefault="00A96409">
      <w:pPr>
        <w:pBdr>
          <w:top w:val="nil"/>
          <w:left w:val="nil"/>
          <w:bottom w:val="nil"/>
          <w:right w:val="nil"/>
          <w:between w:val="nil"/>
        </w:pBdr>
        <w:spacing w:line="240" w:lineRule="auto"/>
        <w:rPr>
          <w:del w:id="2169" w:author="Shen, Guning" w:date="2024-03-27T14:39:00Z"/>
          <w:rFonts w:ascii="Times New Roman" w:eastAsia="Times New Roman" w:hAnsi="Times New Roman" w:cs="Times New Roman"/>
          <w:b/>
          <w:color w:val="000000"/>
          <w:sz w:val="24"/>
          <w:szCs w:val="24"/>
        </w:rPr>
      </w:pPr>
      <w:del w:id="2170" w:author="Shen, Guning" w:date="2024-03-27T14:39:00Z">
        <w:r w:rsidDel="00473C50">
          <w:rPr>
            <w:rFonts w:ascii="Times New Roman" w:eastAsia="Times New Roman" w:hAnsi="Times New Roman" w:cs="Times New Roman"/>
            <w:color w:val="000000"/>
            <w:sz w:val="24"/>
            <w:szCs w:val="24"/>
          </w:rPr>
          <w:delText xml:space="preserve">1.  command: </w:delText>
        </w:r>
        <w:r w:rsidDel="00473C50">
          <w:rPr>
            <w:rFonts w:ascii="Courier New" w:eastAsia="Courier New" w:hAnsi="Courier New" w:cs="Courier New"/>
            <w:sz w:val="22"/>
            <w:szCs w:val="22"/>
          </w:rPr>
          <w:delText>history | grep grep</w:delText>
        </w:r>
      </w:del>
    </w:p>
    <w:p w14:paraId="5765D31D" w14:textId="7B41074B" w:rsidR="00DB5F02" w:rsidDel="00473C50" w:rsidRDefault="00A96409">
      <w:pPr>
        <w:pBdr>
          <w:top w:val="nil"/>
          <w:left w:val="nil"/>
          <w:bottom w:val="nil"/>
          <w:right w:val="nil"/>
          <w:between w:val="nil"/>
        </w:pBdr>
        <w:spacing w:line="240" w:lineRule="auto"/>
        <w:ind w:left="720"/>
        <w:rPr>
          <w:del w:id="2171" w:author="Shen, Guning" w:date="2024-03-27T14:39:00Z"/>
          <w:rFonts w:ascii="Times New Roman" w:eastAsia="Times New Roman" w:hAnsi="Times New Roman" w:cs="Times New Roman"/>
          <w:color w:val="000000"/>
          <w:sz w:val="24"/>
          <w:szCs w:val="24"/>
        </w:rPr>
      </w:pPr>
      <w:del w:id="2172" w:author="Shen, Guning" w:date="2024-03-27T14:39:00Z">
        <w:r w:rsidDel="00473C50">
          <w:rPr>
            <w:rFonts w:ascii="Times New Roman" w:eastAsia="Times New Roman" w:hAnsi="Times New Roman" w:cs="Times New Roman"/>
            <w:color w:val="000000"/>
            <w:sz w:val="24"/>
            <w:szCs w:val="24"/>
          </w:rPr>
          <w:delText xml:space="preserve">Executes grep twice, the first time with the argument “history” and the second with the argument </w:delText>
        </w:r>
        <w:r w:rsidDel="00473C50">
          <w:rPr>
            <w:rFonts w:ascii="Times New Roman" w:eastAsia="Times New Roman" w:hAnsi="Times New Roman" w:cs="Times New Roman"/>
            <w:b/>
            <w:color w:val="000000"/>
            <w:sz w:val="24"/>
            <w:szCs w:val="24"/>
          </w:rPr>
          <w:delText>|</w:delText>
        </w:r>
        <w:r w:rsidDel="00473C50">
          <w:rPr>
            <w:rFonts w:ascii="Times New Roman" w:eastAsia="Times New Roman" w:hAnsi="Times New Roman" w:cs="Times New Roman"/>
            <w:color w:val="000000"/>
            <w:sz w:val="24"/>
            <w:szCs w:val="24"/>
          </w:rPr>
          <w:delText>.</w:delText>
        </w:r>
      </w:del>
    </w:p>
    <w:p w14:paraId="7860D194" w14:textId="4D343282" w:rsidR="00DB5F02" w:rsidDel="00473C50" w:rsidRDefault="00A96409">
      <w:pPr>
        <w:pBdr>
          <w:top w:val="nil"/>
          <w:left w:val="nil"/>
          <w:bottom w:val="nil"/>
          <w:right w:val="nil"/>
          <w:between w:val="nil"/>
        </w:pBdr>
        <w:spacing w:line="240" w:lineRule="auto"/>
        <w:ind w:left="720"/>
        <w:rPr>
          <w:del w:id="2173" w:author="Shen, Guning" w:date="2024-03-27T14:39:00Z"/>
          <w:rFonts w:ascii="Times New Roman" w:eastAsia="Times New Roman" w:hAnsi="Times New Roman" w:cs="Times New Roman"/>
          <w:color w:val="000000"/>
          <w:sz w:val="24"/>
          <w:szCs w:val="24"/>
        </w:rPr>
      </w:pPr>
      <w:del w:id="2174" w:author="Shen, Guning" w:date="2024-03-27T14:39:00Z">
        <w:r w:rsidDel="00473C50">
          <w:rPr>
            <w:rFonts w:ascii="Times New Roman" w:eastAsia="Times New Roman" w:hAnsi="Times New Roman" w:cs="Times New Roman"/>
            <w:color w:val="000000"/>
            <w:sz w:val="24"/>
            <w:szCs w:val="24"/>
          </w:rPr>
          <w:delText xml:space="preserve">Gives the history before the execution of the last two </w:delText>
        </w:r>
        <w:r w:rsidDel="00473C50">
          <w:rPr>
            <w:rFonts w:ascii="Courier New" w:eastAsia="Courier New" w:hAnsi="Courier New" w:cs="Courier New"/>
            <w:sz w:val="22"/>
            <w:szCs w:val="22"/>
          </w:rPr>
          <w:delText>grep</w:delText>
        </w:r>
        <w:r w:rsidDel="00473C50">
          <w:rPr>
            <w:rFonts w:ascii="Times New Roman" w:eastAsia="Times New Roman" w:hAnsi="Times New Roman" w:cs="Times New Roman"/>
            <w:color w:val="000000"/>
            <w:sz w:val="24"/>
            <w:szCs w:val="24"/>
          </w:rPr>
          <w:delText xml:space="preserve"> commands.</w:delText>
        </w:r>
      </w:del>
    </w:p>
    <w:p w14:paraId="355516FF" w14:textId="44E5F546" w:rsidR="00DB5F02" w:rsidDel="00473C50" w:rsidRDefault="00A96409">
      <w:pPr>
        <w:pBdr>
          <w:top w:val="nil"/>
          <w:left w:val="nil"/>
          <w:bottom w:val="nil"/>
          <w:right w:val="nil"/>
          <w:between w:val="nil"/>
        </w:pBdr>
        <w:spacing w:line="240" w:lineRule="auto"/>
        <w:ind w:left="720"/>
        <w:rPr>
          <w:del w:id="2175" w:author="Shen, Guning" w:date="2024-03-27T14:39:00Z"/>
          <w:rFonts w:ascii="Times New Roman" w:eastAsia="Times New Roman" w:hAnsi="Times New Roman" w:cs="Times New Roman"/>
          <w:color w:val="000000"/>
          <w:sz w:val="24"/>
          <w:szCs w:val="24"/>
        </w:rPr>
      </w:pPr>
      <w:del w:id="2176" w:author="Shen, Guning" w:date="2024-03-27T14:39:00Z">
        <w:r w:rsidDel="00473C50">
          <w:rPr>
            <w:rFonts w:ascii="Times New Roman" w:eastAsia="Times New Roman" w:hAnsi="Times New Roman" w:cs="Times New Roman"/>
            <w:color w:val="000000"/>
            <w:sz w:val="24"/>
            <w:szCs w:val="24"/>
          </w:rPr>
          <w:delText xml:space="preserve">Gives the history after the execution of the last two </w:delText>
        </w:r>
        <w:r w:rsidDel="00473C50">
          <w:rPr>
            <w:rFonts w:ascii="Courier New" w:eastAsia="Courier New" w:hAnsi="Courier New" w:cs="Courier New"/>
            <w:sz w:val="22"/>
            <w:szCs w:val="22"/>
          </w:rPr>
          <w:delText>grep</w:delText>
        </w:r>
        <w:r w:rsidDel="00473C50">
          <w:rPr>
            <w:rFonts w:ascii="Times New Roman" w:eastAsia="Times New Roman" w:hAnsi="Times New Roman" w:cs="Times New Roman"/>
            <w:color w:val="000000"/>
            <w:sz w:val="24"/>
            <w:szCs w:val="24"/>
          </w:rPr>
          <w:delText xml:space="preserve"> commands.</w:delText>
        </w:r>
      </w:del>
    </w:p>
    <w:p w14:paraId="1C6014C6" w14:textId="5DC3E031" w:rsidR="00DB5F02" w:rsidDel="00473C50" w:rsidRDefault="00A96409">
      <w:pPr>
        <w:pBdr>
          <w:top w:val="nil"/>
          <w:left w:val="nil"/>
          <w:bottom w:val="nil"/>
          <w:right w:val="nil"/>
          <w:between w:val="nil"/>
        </w:pBdr>
        <w:spacing w:line="240" w:lineRule="auto"/>
        <w:ind w:left="720"/>
        <w:rPr>
          <w:del w:id="2177" w:author="Shen, Guning" w:date="2024-03-27T14:39:00Z"/>
          <w:rFonts w:ascii="Times New Roman" w:eastAsia="Times New Roman" w:hAnsi="Times New Roman" w:cs="Times New Roman"/>
          <w:color w:val="000000"/>
          <w:sz w:val="24"/>
          <w:szCs w:val="24"/>
        </w:rPr>
      </w:pPr>
      <w:del w:id="2178" w:author="Shen, Guning" w:date="2024-03-27T14:39:00Z">
        <w:r w:rsidDel="00473C50">
          <w:rPr>
            <w:rFonts w:ascii="Times New Roman" w:eastAsia="Times New Roman" w:hAnsi="Times New Roman" w:cs="Times New Roman"/>
            <w:color w:val="000000"/>
            <w:sz w:val="24"/>
            <w:szCs w:val="24"/>
          </w:rPr>
          <w:delText xml:space="preserve">Shows all commands in the history that begin with the string </w:delText>
        </w:r>
        <w:r w:rsidDel="00473C50">
          <w:rPr>
            <w:rFonts w:ascii="Courier New" w:eastAsia="Courier New" w:hAnsi="Courier New" w:cs="Courier New"/>
            <w:sz w:val="22"/>
            <w:szCs w:val="22"/>
          </w:rPr>
          <w:delText>grep</w:delText>
        </w:r>
        <w:r w:rsidDel="00473C50">
          <w:rPr>
            <w:rFonts w:ascii="Times New Roman" w:eastAsia="Times New Roman" w:hAnsi="Times New Roman" w:cs="Times New Roman"/>
            <w:b/>
            <w:color w:val="000000"/>
            <w:sz w:val="24"/>
            <w:szCs w:val="24"/>
          </w:rPr>
          <w:delText>.</w:delText>
        </w:r>
      </w:del>
    </w:p>
    <w:p w14:paraId="2D09A521" w14:textId="4CDD8763" w:rsidR="00DB5F02" w:rsidDel="00473C50" w:rsidRDefault="00A96409">
      <w:pPr>
        <w:pBdr>
          <w:top w:val="nil"/>
          <w:left w:val="nil"/>
          <w:bottom w:val="nil"/>
          <w:right w:val="nil"/>
          <w:between w:val="nil"/>
        </w:pBdr>
        <w:spacing w:line="240" w:lineRule="auto"/>
        <w:rPr>
          <w:del w:id="2179" w:author="Shen, Guning" w:date="2024-03-27T14:39:00Z"/>
          <w:rFonts w:ascii="Times New Roman" w:eastAsia="Times New Roman" w:hAnsi="Times New Roman" w:cs="Times New Roman"/>
          <w:color w:val="000000"/>
          <w:sz w:val="24"/>
          <w:szCs w:val="24"/>
        </w:rPr>
      </w:pPr>
      <w:del w:id="2180" w:author="Shen, Guning" w:date="2024-03-27T14:39:00Z">
        <w:r w:rsidDel="00473C50">
          <w:rPr>
            <w:rFonts w:ascii="Times New Roman" w:eastAsia="Times New Roman" w:hAnsi="Times New Roman" w:cs="Times New Roman"/>
            <w:color w:val="000000"/>
            <w:sz w:val="24"/>
            <w:szCs w:val="24"/>
          </w:rPr>
          <w:delText>2. A pipe involving two commands redirects:</w:delText>
        </w:r>
      </w:del>
    </w:p>
    <w:p w14:paraId="6610BB7A" w14:textId="2F9A84D6" w:rsidR="00DB5F02" w:rsidDel="00473C50" w:rsidRDefault="00A96409">
      <w:pPr>
        <w:pBdr>
          <w:top w:val="nil"/>
          <w:left w:val="nil"/>
          <w:bottom w:val="nil"/>
          <w:right w:val="nil"/>
          <w:between w:val="nil"/>
        </w:pBdr>
        <w:spacing w:line="240" w:lineRule="auto"/>
        <w:rPr>
          <w:del w:id="2181" w:author="Shen, Guning" w:date="2024-03-27T14:39:00Z"/>
          <w:rFonts w:ascii="Times New Roman" w:eastAsia="Times New Roman" w:hAnsi="Times New Roman" w:cs="Times New Roman"/>
          <w:color w:val="000000"/>
          <w:sz w:val="24"/>
          <w:szCs w:val="24"/>
        </w:rPr>
      </w:pPr>
      <w:del w:id="2182" w:author="Shen, Guning" w:date="2024-03-27T14:39:00Z">
        <w:r w:rsidDel="00473C50">
          <w:rPr>
            <w:rFonts w:ascii="Times New Roman" w:eastAsia="Times New Roman" w:hAnsi="Times New Roman" w:cs="Times New Roman"/>
            <w:color w:val="000000"/>
            <w:sz w:val="24"/>
            <w:szCs w:val="24"/>
          </w:rPr>
          <w:delText xml:space="preserve">      The standard input of the first command.</w:delText>
        </w:r>
      </w:del>
    </w:p>
    <w:p w14:paraId="2AF52504" w14:textId="14A92DFA" w:rsidR="00DB5F02" w:rsidDel="00473C50" w:rsidRDefault="00A96409">
      <w:pPr>
        <w:pBdr>
          <w:top w:val="nil"/>
          <w:left w:val="nil"/>
          <w:bottom w:val="nil"/>
          <w:right w:val="nil"/>
          <w:between w:val="nil"/>
        </w:pBdr>
        <w:spacing w:line="240" w:lineRule="auto"/>
        <w:rPr>
          <w:del w:id="2183" w:author="Shen, Guning" w:date="2024-03-27T14:39:00Z"/>
          <w:rFonts w:ascii="Times New Roman" w:eastAsia="Times New Roman" w:hAnsi="Times New Roman" w:cs="Times New Roman"/>
          <w:color w:val="000000"/>
          <w:sz w:val="24"/>
          <w:szCs w:val="24"/>
        </w:rPr>
      </w:pPr>
      <w:del w:id="2184" w:author="Shen, Guning" w:date="2024-03-27T14:39:00Z">
        <w:r w:rsidDel="00473C50">
          <w:rPr>
            <w:rFonts w:ascii="Times New Roman" w:eastAsia="Times New Roman" w:hAnsi="Times New Roman" w:cs="Times New Roman"/>
            <w:color w:val="000000"/>
            <w:sz w:val="24"/>
            <w:szCs w:val="24"/>
          </w:rPr>
          <w:delText xml:space="preserve">      The standard output of the first command.</w:delText>
        </w:r>
      </w:del>
    </w:p>
    <w:p w14:paraId="1999E14C" w14:textId="223E7967" w:rsidR="00DB5F02" w:rsidDel="00473C50" w:rsidRDefault="00A96409">
      <w:pPr>
        <w:pBdr>
          <w:top w:val="nil"/>
          <w:left w:val="nil"/>
          <w:bottom w:val="nil"/>
          <w:right w:val="nil"/>
          <w:between w:val="nil"/>
        </w:pBdr>
        <w:spacing w:line="240" w:lineRule="auto"/>
        <w:rPr>
          <w:del w:id="2185" w:author="Shen, Guning" w:date="2024-03-27T14:39:00Z"/>
          <w:rFonts w:ascii="Times New Roman" w:eastAsia="Times New Roman" w:hAnsi="Times New Roman" w:cs="Times New Roman"/>
          <w:color w:val="000000"/>
          <w:sz w:val="24"/>
          <w:szCs w:val="24"/>
        </w:rPr>
      </w:pPr>
      <w:del w:id="2186" w:author="Shen, Guning" w:date="2024-03-27T14:39:00Z">
        <w:r w:rsidDel="00473C50">
          <w:rPr>
            <w:rFonts w:ascii="Times New Roman" w:eastAsia="Times New Roman" w:hAnsi="Times New Roman" w:cs="Times New Roman"/>
            <w:color w:val="000000"/>
            <w:sz w:val="24"/>
            <w:szCs w:val="24"/>
          </w:rPr>
          <w:delText xml:space="preserve">      The standard input of the second command.</w:delText>
        </w:r>
      </w:del>
    </w:p>
    <w:p w14:paraId="3F64E817" w14:textId="6C95E9B0" w:rsidR="00DB5F02" w:rsidDel="00473C50" w:rsidRDefault="00A96409">
      <w:pPr>
        <w:pBdr>
          <w:top w:val="nil"/>
          <w:left w:val="nil"/>
          <w:bottom w:val="nil"/>
          <w:right w:val="nil"/>
          <w:between w:val="nil"/>
        </w:pBdr>
        <w:spacing w:line="240" w:lineRule="auto"/>
        <w:rPr>
          <w:del w:id="2187" w:author="Shen, Guning" w:date="2024-03-27T14:39:00Z"/>
          <w:rFonts w:ascii="Times New Roman" w:eastAsia="Times New Roman" w:hAnsi="Times New Roman" w:cs="Times New Roman"/>
          <w:color w:val="000000"/>
          <w:sz w:val="24"/>
          <w:szCs w:val="24"/>
        </w:rPr>
      </w:pPr>
      <w:del w:id="2188" w:author="Shen, Guning" w:date="2024-03-27T14:39:00Z">
        <w:r w:rsidDel="00473C50">
          <w:rPr>
            <w:rFonts w:ascii="Times New Roman" w:eastAsia="Times New Roman" w:hAnsi="Times New Roman" w:cs="Times New Roman"/>
            <w:color w:val="000000"/>
            <w:sz w:val="24"/>
            <w:szCs w:val="24"/>
          </w:rPr>
          <w:delText xml:space="preserve">      The standard output of the second command.</w:delText>
        </w:r>
      </w:del>
    </w:p>
    <w:p w14:paraId="1D289F23" w14:textId="11EC7AC8" w:rsidR="00DB5F02" w:rsidDel="00473C50" w:rsidRDefault="00A96409">
      <w:pPr>
        <w:pBdr>
          <w:top w:val="nil"/>
          <w:left w:val="nil"/>
          <w:bottom w:val="nil"/>
          <w:right w:val="nil"/>
          <w:between w:val="nil"/>
        </w:pBdr>
        <w:spacing w:line="240" w:lineRule="auto"/>
        <w:rPr>
          <w:del w:id="2189" w:author="Shen, Guning" w:date="2024-03-27T14:39:00Z"/>
          <w:rFonts w:ascii="Times New Roman" w:eastAsia="Times New Roman" w:hAnsi="Times New Roman" w:cs="Times New Roman"/>
          <w:color w:val="000000"/>
          <w:sz w:val="24"/>
          <w:szCs w:val="24"/>
        </w:rPr>
      </w:pPr>
      <w:del w:id="2190" w:author="Shen, Guning" w:date="2024-03-27T14:39:00Z">
        <w:r w:rsidDel="00473C50">
          <w:rPr>
            <w:rFonts w:ascii="Times New Roman" w:eastAsia="Times New Roman" w:hAnsi="Times New Roman" w:cs="Times New Roman"/>
            <w:color w:val="000000"/>
            <w:sz w:val="24"/>
            <w:szCs w:val="24"/>
          </w:rPr>
          <w:delText>3. Enter a piped command that shows the last five commands in the history. Enter the command text using a single space to separate all tokens in the command.</w:delText>
        </w:r>
      </w:del>
    </w:p>
    <w:p w14:paraId="3A6DC0F4" w14:textId="382F1117" w:rsidR="00DB5F02" w:rsidDel="00473C50" w:rsidRDefault="00DB5F02">
      <w:pPr>
        <w:pBdr>
          <w:top w:val="nil"/>
          <w:left w:val="nil"/>
          <w:bottom w:val="nil"/>
          <w:right w:val="nil"/>
          <w:between w:val="nil"/>
        </w:pBdr>
        <w:spacing w:line="240" w:lineRule="auto"/>
        <w:rPr>
          <w:del w:id="2191" w:author="Shen, Guning" w:date="2024-03-27T14:39:00Z"/>
          <w:rFonts w:ascii="Times New Roman" w:eastAsia="Times New Roman" w:hAnsi="Times New Roman" w:cs="Times New Roman"/>
          <w:color w:val="000000"/>
          <w:sz w:val="24"/>
          <w:szCs w:val="24"/>
        </w:rPr>
      </w:pPr>
    </w:p>
    <w:p w14:paraId="1F90362C" w14:textId="59554FD2" w:rsidR="00DB5F02" w:rsidDel="00473C50" w:rsidRDefault="00A96409">
      <w:pPr>
        <w:pBdr>
          <w:top w:val="nil"/>
          <w:left w:val="nil"/>
          <w:bottom w:val="nil"/>
          <w:right w:val="nil"/>
          <w:between w:val="nil"/>
        </w:pBdr>
        <w:spacing w:line="240" w:lineRule="auto"/>
        <w:rPr>
          <w:del w:id="2192" w:author="Shen, Guning" w:date="2024-03-27T14:39:00Z"/>
          <w:rFonts w:ascii="Times New Roman" w:eastAsia="Times New Roman" w:hAnsi="Times New Roman" w:cs="Times New Roman"/>
          <w:color w:val="000000"/>
          <w:sz w:val="24"/>
          <w:szCs w:val="24"/>
        </w:rPr>
      </w:pPr>
      <w:del w:id="2193" w:author="Shen, Guning" w:date="2024-03-27T14:39:00Z">
        <w:r w:rsidDel="00473C50">
          <w:rPr>
            <w:rFonts w:ascii="Times New Roman" w:eastAsia="Times New Roman" w:hAnsi="Times New Roman" w:cs="Times New Roman"/>
            <w:color w:val="000000"/>
            <w:sz w:val="24"/>
            <w:szCs w:val="24"/>
          </w:rPr>
          <w:delText xml:space="preserve">4. Suppose the current directory is the home directory. Enter a piped command involving </w:delText>
        </w:r>
        <w:r w:rsidDel="00473C50">
          <w:rPr>
            <w:rFonts w:ascii="Courier New" w:eastAsia="Courier New" w:hAnsi="Courier New" w:cs="Courier New"/>
            <w:sz w:val="22"/>
            <w:szCs w:val="22"/>
          </w:rPr>
          <w:delText>ls</w:delText>
        </w:r>
        <w:r w:rsidDel="00473C50">
          <w:rPr>
            <w:rFonts w:ascii="Times New Roman" w:eastAsia="Times New Roman" w:hAnsi="Times New Roman" w:cs="Times New Roman"/>
            <w:color w:val="000000"/>
            <w:sz w:val="24"/>
            <w:szCs w:val="24"/>
          </w:rPr>
          <w:delText xml:space="preserve"> and </w:delText>
        </w:r>
        <w:r w:rsidDel="00473C50">
          <w:rPr>
            <w:rFonts w:ascii="Courier New" w:eastAsia="Courier New" w:hAnsi="Courier New" w:cs="Courier New"/>
            <w:sz w:val="22"/>
            <w:szCs w:val="22"/>
          </w:rPr>
          <w:delText>grep</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that shows all descendants of the home directory that have the suffix </w:delText>
        </w:r>
        <w:r w:rsidDel="00473C50">
          <w:rPr>
            <w:rFonts w:ascii="Courier New" w:eastAsia="Courier New" w:hAnsi="Courier New" w:cs="Courier New"/>
            <w:sz w:val="22"/>
            <w:szCs w:val="22"/>
          </w:rPr>
          <w:delText>.tsv</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and stores the output in the file </w:delText>
        </w:r>
        <w:r w:rsidDel="00473C50">
          <w:rPr>
            <w:rFonts w:ascii="Courier New" w:eastAsia="Courier New" w:hAnsi="Courier New" w:cs="Courier New"/>
            <w:sz w:val="22"/>
            <w:szCs w:val="22"/>
          </w:rPr>
          <w:delText>Bash/misc/TSVFileNames.txt</w:delText>
        </w:r>
        <w:r w:rsidDel="00473C50">
          <w:rPr>
            <w:rFonts w:ascii="Times New Roman" w:eastAsia="Times New Roman" w:hAnsi="Times New Roman" w:cs="Times New Roman"/>
            <w:b/>
            <w:color w:val="000000"/>
            <w:sz w:val="24"/>
            <w:szCs w:val="24"/>
          </w:rPr>
          <w:delText xml:space="preserve">. </w:delText>
        </w:r>
        <w:r w:rsidDel="00473C50">
          <w:rPr>
            <w:rFonts w:ascii="Times New Roman" w:eastAsia="Times New Roman" w:hAnsi="Times New Roman" w:cs="Times New Roman"/>
            <w:color w:val="000000"/>
            <w:sz w:val="24"/>
            <w:szCs w:val="24"/>
          </w:rPr>
          <w:delText xml:space="preserve">Enter the command text using a single space to separate all tokens in the command. </w:delText>
        </w:r>
      </w:del>
    </w:p>
    <w:p w14:paraId="7A7AEE2D" w14:textId="77777777" w:rsidR="00DB5F02" w:rsidRDefault="00A96409">
      <w:pPr>
        <w:pStyle w:val="Heading2"/>
      </w:pPr>
      <w:r>
        <w:t>Pipes</w:t>
      </w:r>
    </w:p>
    <w:p w14:paraId="59103D64"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5F1007B5"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Recall that in Discovery we created composite applications consisting of a sequence of composed applications, in which each composed applications </w:t>
      </w:r>
      <w:proofErr w:type="gramStart"/>
      <w:r>
        <w:rPr>
          <w:rFonts w:ascii="Times New Roman" w:eastAsia="Times New Roman" w:hAnsi="Times New Roman" w:cs="Times New Roman"/>
          <w:color w:val="000000"/>
          <w:sz w:val="24"/>
          <w:szCs w:val="24"/>
        </w:rPr>
        <w:t>was</w:t>
      </w:r>
      <w:proofErr w:type="gramEnd"/>
      <w:r>
        <w:rPr>
          <w:rFonts w:ascii="Times New Roman" w:eastAsia="Times New Roman" w:hAnsi="Times New Roman" w:cs="Times New Roman"/>
          <w:color w:val="000000"/>
          <w:sz w:val="24"/>
          <w:szCs w:val="24"/>
        </w:rPr>
        <w:t xml:space="preserve"> fed the output of the preceding application. In bash, such composition is performed using the</w:t>
      </w:r>
      <w:r>
        <w:rPr>
          <w:rFonts w:ascii="Courier New" w:eastAsia="Courier New" w:hAnsi="Courier New" w:cs="Courier New"/>
          <w:sz w:val="22"/>
          <w:szCs w:val="22"/>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symbol, called </w:t>
      </w:r>
      <w:r>
        <w:rPr>
          <w:rFonts w:ascii="Times New Roman" w:eastAsia="Times New Roman" w:hAnsi="Times New Roman" w:cs="Times New Roman"/>
          <w:i/>
          <w:color w:val="000000"/>
          <w:sz w:val="24"/>
          <w:szCs w:val="24"/>
        </w:rPr>
        <w:t>pipe</w:t>
      </w:r>
      <w:r>
        <w:rPr>
          <w:rFonts w:ascii="Times New Roman" w:eastAsia="Times New Roman" w:hAnsi="Times New Roman" w:cs="Times New Roman"/>
          <w:color w:val="000000"/>
          <w:sz w:val="24"/>
          <w:szCs w:val="24"/>
        </w:rPr>
        <w:t>, which “pipes” the output of the application on its left as input to the application on the right.</w:t>
      </w:r>
    </w:p>
    <w:p w14:paraId="0504978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w:t>
      </w:r>
      <w:proofErr w:type="spellStart"/>
      <w:r>
        <w:rPr>
          <w:rFonts w:ascii="Courier New" w:eastAsia="Courier New" w:hAnsi="Courier New" w:cs="Courier New"/>
          <w:sz w:val="22"/>
          <w:szCs w:val="22"/>
        </w:rPr>
        <w:t>FilteredSortedOutput</w:t>
      </w:r>
      <w:proofErr w:type="spellEnd"/>
      <w:r>
        <w:rPr>
          <w:rFonts w:ascii="Times New Roman" w:eastAsia="Times New Roman" w:hAnsi="Times New Roman" w:cs="Times New Roman"/>
          <w:color w:val="000000"/>
          <w:sz w:val="24"/>
          <w:szCs w:val="24"/>
        </w:rPr>
        <w:t xml:space="preserve"> subdirectory in the </w:t>
      </w:r>
      <w:r>
        <w:rPr>
          <w:rFonts w:ascii="Courier New" w:eastAsia="Courier New" w:hAnsi="Courier New" w:cs="Courier New"/>
          <w:sz w:val="22"/>
          <w:szCs w:val="22"/>
        </w:rPr>
        <w:t>Bash</w:t>
      </w:r>
      <w:r>
        <w:rPr>
          <w:rFonts w:ascii="Times New Roman" w:eastAsia="Times New Roman" w:hAnsi="Times New Roman" w:cs="Times New Roman"/>
          <w:color w:val="000000"/>
          <w:sz w:val="24"/>
          <w:szCs w:val="24"/>
        </w:rPr>
        <w:t xml:space="preserve"> folder, enter the following piping command-line:</w:t>
      </w:r>
    </w:p>
    <w:p w14:paraId="1C36CC2C"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gramStart"/>
      <w:r>
        <w:rPr>
          <w:rFonts w:ascii="Courier New" w:eastAsia="Courier New" w:hAnsi="Courier New" w:cs="Courier New"/>
          <w:color w:val="000000"/>
          <w:sz w:val="22"/>
          <w:szCs w:val="22"/>
        </w:rPr>
        <w:t>grep  --</w:t>
      </w:r>
      <w:proofErr w:type="gramEnd"/>
      <w:r>
        <w:rPr>
          <w:rFonts w:ascii="Courier New" w:eastAsia="Courier New" w:hAnsi="Courier New" w:cs="Courier New"/>
          <w:color w:val="000000"/>
          <w:sz w:val="22"/>
          <w:szCs w:val="22"/>
        </w:rPr>
        <w:t>ignore-case enst00000391&lt; ~/Discovery/</w:t>
      </w:r>
      <w:proofErr w:type="spellStart"/>
      <w:r>
        <w:rPr>
          <w:rFonts w:ascii="Courier New" w:eastAsia="Courier New" w:hAnsi="Courier New" w:cs="Courier New"/>
          <w:color w:val="000000"/>
          <w:sz w:val="22"/>
          <w:szCs w:val="22"/>
        </w:rPr>
        <w:t>TSVFiles</w:t>
      </w:r>
      <w:proofErr w:type="spellEnd"/>
      <w:r>
        <w:rPr>
          <w:rFonts w:ascii="Courier New" w:eastAsia="Courier New" w:hAnsi="Courier New" w:cs="Courier New"/>
          <w:color w:val="000000"/>
          <w:sz w:val="22"/>
          <w:szCs w:val="22"/>
        </w:rPr>
        <w:t>/A_1_abundance.tsv | head -50 &gt; GrepedFirst50.tsv</w:t>
      </w:r>
    </w:p>
    <w:p w14:paraId="7D43868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the operation on the left of the pipe is </w:t>
      </w:r>
      <w:r>
        <w:rPr>
          <w:rFonts w:ascii="Courier New" w:eastAsia="Courier New" w:hAnsi="Courier New" w:cs="Courier New"/>
          <w:sz w:val="22"/>
          <w:szCs w:val="22"/>
        </w:rPr>
        <w:t>grep</w:t>
      </w:r>
      <w:r>
        <w:rPr>
          <w:rFonts w:ascii="Times New Roman" w:eastAsia="Times New Roman" w:hAnsi="Times New Roman" w:cs="Times New Roman"/>
          <w:color w:val="000000"/>
          <w:sz w:val="24"/>
          <w:szCs w:val="24"/>
        </w:rPr>
        <w:t xml:space="preserve"> and the one on the right is </w:t>
      </w:r>
      <w:r>
        <w:rPr>
          <w:rFonts w:ascii="Courier New" w:eastAsia="Courier New" w:hAnsi="Courier New" w:cs="Courier New"/>
          <w:sz w:val="22"/>
          <w:szCs w:val="22"/>
        </w:rPr>
        <w:t>head</w:t>
      </w:r>
      <w:r>
        <w:rPr>
          <w:rFonts w:ascii="Times New Roman" w:eastAsia="Times New Roman" w:hAnsi="Times New Roman" w:cs="Times New Roman"/>
          <w:color w:val="000000"/>
          <w:sz w:val="24"/>
          <w:szCs w:val="24"/>
        </w:rPr>
        <w:t xml:space="preserve">. </w:t>
      </w:r>
    </w:p>
    <w:p w14:paraId="228DD5D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 specified the standard input of the application on the left of the pipe (</w:t>
      </w:r>
      <w:r>
        <w:rPr>
          <w:rFonts w:ascii="Courier New" w:eastAsia="Courier New" w:hAnsi="Courier New" w:cs="Courier New"/>
          <w:sz w:val="22"/>
          <w:szCs w:val="22"/>
        </w:rPr>
        <w:t>grep</w:t>
      </w:r>
      <w:r>
        <w:rPr>
          <w:rFonts w:ascii="Times New Roman" w:eastAsia="Times New Roman" w:hAnsi="Times New Roman" w:cs="Times New Roman"/>
          <w:color w:val="000000"/>
          <w:sz w:val="24"/>
          <w:szCs w:val="24"/>
        </w:rPr>
        <w:t>) and the standard output of the application on the right of the pipe (</w:t>
      </w:r>
      <w:r>
        <w:rPr>
          <w:rFonts w:ascii="Courier New" w:eastAsia="Courier New" w:hAnsi="Courier New" w:cs="Courier New"/>
          <w:sz w:val="22"/>
          <w:szCs w:val="22"/>
        </w:rPr>
        <w:t>head</w:t>
      </w:r>
      <w:r>
        <w:rPr>
          <w:rFonts w:ascii="Times New Roman" w:eastAsia="Times New Roman" w:hAnsi="Times New Roman" w:cs="Times New Roman"/>
          <w:color w:val="000000"/>
          <w:sz w:val="24"/>
          <w:szCs w:val="24"/>
        </w:rPr>
        <w:t>), (Both of these are files rather than the console)</w:t>
      </w:r>
    </w:p>
    <w:p w14:paraId="36528F3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have not specified the standard output of the first operation or the standard input of the second application. These are not the console. Because of the pipe symbol between the two operations, the standard output of the first operation is automatically fed </w:t>
      </w:r>
      <w:proofErr w:type="gramStart"/>
      <w:r>
        <w:rPr>
          <w:rFonts w:ascii="Times New Roman" w:eastAsia="Times New Roman" w:hAnsi="Times New Roman" w:cs="Times New Roman"/>
          <w:color w:val="000000"/>
          <w:sz w:val="24"/>
          <w:szCs w:val="24"/>
        </w:rPr>
        <w:t>or  “</w:t>
      </w:r>
      <w:proofErr w:type="gramEnd"/>
      <w:r>
        <w:rPr>
          <w:rFonts w:ascii="Times New Roman" w:eastAsia="Times New Roman" w:hAnsi="Times New Roman" w:cs="Times New Roman"/>
          <w:color w:val="000000"/>
          <w:sz w:val="24"/>
          <w:szCs w:val="24"/>
        </w:rPr>
        <w:t xml:space="preserve">piped” as input to the second application. </w:t>
      </w:r>
    </w:p>
    <w:p w14:paraId="184D54E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Thus, the </w:t>
      </w:r>
      <w:r>
        <w:rPr>
          <w:rFonts w:ascii="Courier New" w:eastAsia="Courier New" w:hAnsi="Courier New" w:cs="Courier New"/>
          <w:sz w:val="22"/>
          <w:szCs w:val="22"/>
        </w:rPr>
        <w:t>grep</w:t>
      </w:r>
      <w:r>
        <w:rPr>
          <w:rFonts w:ascii="Times New Roman" w:eastAsia="Times New Roman" w:hAnsi="Times New Roman" w:cs="Times New Roman"/>
          <w:color w:val="000000"/>
          <w:sz w:val="24"/>
          <w:szCs w:val="24"/>
        </w:rPr>
        <w:t xml:space="preserve"> application sends the filtered output of </w:t>
      </w:r>
      <w:r>
        <w:rPr>
          <w:rFonts w:ascii="Courier New" w:eastAsia="Courier New" w:hAnsi="Courier New" w:cs="Courier New"/>
          <w:sz w:val="22"/>
          <w:szCs w:val="22"/>
        </w:rPr>
        <w:t>grep</w:t>
      </w:r>
      <w:r>
        <w:rPr>
          <w:rFonts w:ascii="Times New Roman" w:eastAsia="Times New Roman" w:hAnsi="Times New Roman" w:cs="Times New Roman"/>
          <w:color w:val="000000"/>
          <w:sz w:val="24"/>
          <w:szCs w:val="24"/>
        </w:rPr>
        <w:t xml:space="preserve"> as input to </w:t>
      </w:r>
      <w:r>
        <w:rPr>
          <w:rFonts w:ascii="Courier New" w:eastAsia="Courier New" w:hAnsi="Courier New" w:cs="Courier New"/>
          <w:sz w:val="22"/>
          <w:szCs w:val="22"/>
        </w:rPr>
        <w:t>head</w:t>
      </w:r>
      <w:r>
        <w:rPr>
          <w:rFonts w:ascii="Times New Roman" w:eastAsia="Times New Roman" w:hAnsi="Times New Roman" w:cs="Times New Roman"/>
          <w:color w:val="000000"/>
          <w:sz w:val="24"/>
          <w:szCs w:val="24"/>
        </w:rPr>
        <w:t xml:space="preserve">, which stores the first 50 lines of its input in the output file </w:t>
      </w:r>
      <w:r>
        <w:rPr>
          <w:rFonts w:ascii="Courier New" w:eastAsia="Courier New" w:hAnsi="Courier New" w:cs="Courier New"/>
          <w:sz w:val="22"/>
          <w:szCs w:val="22"/>
        </w:rPr>
        <w:t>GrepedFirst50.tsv</w:t>
      </w:r>
      <w:r>
        <w:rPr>
          <w:rFonts w:ascii="Times New Roman" w:eastAsia="Times New Roman" w:hAnsi="Times New Roman" w:cs="Times New Roman"/>
          <w:color w:val="000000"/>
          <w:sz w:val="24"/>
          <w:szCs w:val="24"/>
        </w:rPr>
        <w:t xml:space="preserve">. After receiving the first 50 </w:t>
      </w:r>
      <w:r>
        <w:rPr>
          <w:rFonts w:ascii="Times New Roman" w:eastAsia="Times New Roman" w:hAnsi="Times New Roman" w:cs="Times New Roman"/>
          <w:color w:val="000000"/>
          <w:sz w:val="24"/>
          <w:szCs w:val="24"/>
        </w:rPr>
        <w:lastRenderedPageBreak/>
        <w:t xml:space="preserve">lines, the </w:t>
      </w:r>
      <w:r>
        <w:rPr>
          <w:rFonts w:ascii="Courier New" w:eastAsia="Courier New" w:hAnsi="Courier New" w:cs="Courier New"/>
          <w:sz w:val="22"/>
          <w:szCs w:val="22"/>
        </w:rPr>
        <w:t>head</w:t>
      </w:r>
      <w:r>
        <w:rPr>
          <w:rFonts w:ascii="Times New Roman" w:eastAsia="Times New Roman" w:hAnsi="Times New Roman" w:cs="Times New Roman"/>
          <w:color w:val="000000"/>
          <w:sz w:val="24"/>
          <w:szCs w:val="24"/>
        </w:rPr>
        <w:t xml:space="preserve"> process terminates and thus breaks the pipe connection to </w:t>
      </w:r>
      <w:r>
        <w:rPr>
          <w:rFonts w:ascii="Courier New" w:eastAsia="Courier New" w:hAnsi="Courier New" w:cs="Courier New"/>
          <w:sz w:val="22"/>
          <w:szCs w:val="22"/>
        </w:rPr>
        <w:t>grep</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which terminates as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its remaining output will not be consumed. </w:t>
      </w:r>
    </w:p>
    <w:p w14:paraId="69BFCC0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This is the reason you may see the message: </w:t>
      </w:r>
      <w:r>
        <w:rPr>
          <w:rFonts w:ascii="Courier New" w:eastAsia="Courier New" w:hAnsi="Courier New" w:cs="Courier New"/>
          <w:sz w:val="22"/>
          <w:szCs w:val="22"/>
        </w:rPr>
        <w:t xml:space="preserve">write error: Broken </w:t>
      </w:r>
      <w:proofErr w:type="gramStart"/>
      <w:r>
        <w:rPr>
          <w:rFonts w:ascii="Courier New" w:eastAsia="Courier New" w:hAnsi="Courier New" w:cs="Courier New"/>
          <w:sz w:val="22"/>
          <w:szCs w:val="22"/>
        </w:rPr>
        <w:t>pipe</w:t>
      </w:r>
      <w:proofErr w:type="gramEnd"/>
    </w:p>
    <w:p w14:paraId="7E042B9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Such broken connection and early termination </w:t>
      </w:r>
      <w:proofErr w:type="gramStart"/>
      <w:r>
        <w:rPr>
          <w:rFonts w:ascii="Times New Roman" w:eastAsia="Times New Roman" w:hAnsi="Times New Roman" w:cs="Times New Roman"/>
          <w:color w:val="000000"/>
          <w:sz w:val="24"/>
          <w:szCs w:val="24"/>
        </w:rPr>
        <w:t>is</w:t>
      </w:r>
      <w:proofErr w:type="gramEnd"/>
      <w:r>
        <w:rPr>
          <w:rFonts w:ascii="Times New Roman" w:eastAsia="Times New Roman" w:hAnsi="Times New Roman" w:cs="Times New Roman"/>
          <w:color w:val="000000"/>
          <w:sz w:val="24"/>
          <w:szCs w:val="24"/>
        </w:rPr>
        <w:t xml:space="preserve"> exactly what we want, notwithstanding this error message, which not all shell implementations give. Confirm that the command worked by looking at the output file </w:t>
      </w:r>
      <w:r>
        <w:rPr>
          <w:rFonts w:ascii="Courier New" w:eastAsia="Courier New" w:hAnsi="Courier New" w:cs="Courier New"/>
          <w:sz w:val="22"/>
          <w:szCs w:val="22"/>
        </w:rPr>
        <w:t>GrepedFirst50.tsv</w:t>
      </w:r>
      <w:r>
        <w:rPr>
          <w:rFonts w:ascii="Times New Roman" w:eastAsia="Times New Roman" w:hAnsi="Times New Roman" w:cs="Times New Roman"/>
          <w:color w:val="000000"/>
          <w:sz w:val="24"/>
          <w:szCs w:val="24"/>
        </w:rPr>
        <w:t>.</w:t>
      </w:r>
    </w:p>
    <w:p w14:paraId="010A5A3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in Discovery, it is possible to string together an arbitrary number of applications.</w:t>
      </w:r>
    </w:p>
    <w:p w14:paraId="0534AA2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now the following piping command-line:</w:t>
      </w:r>
    </w:p>
    <w:p w14:paraId="50708BC2"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gramStart"/>
      <w:r>
        <w:rPr>
          <w:rFonts w:ascii="Courier New" w:eastAsia="Courier New" w:hAnsi="Courier New" w:cs="Courier New"/>
          <w:color w:val="000000"/>
          <w:sz w:val="22"/>
          <w:szCs w:val="22"/>
        </w:rPr>
        <w:t>grep  --</w:t>
      </w:r>
      <w:proofErr w:type="gramEnd"/>
      <w:r>
        <w:rPr>
          <w:rFonts w:ascii="Courier New" w:eastAsia="Courier New" w:hAnsi="Courier New" w:cs="Courier New"/>
          <w:color w:val="000000"/>
          <w:sz w:val="22"/>
          <w:szCs w:val="22"/>
        </w:rPr>
        <w:t>ignore-case enst00000391&lt; ~/Discovery/</w:t>
      </w:r>
      <w:proofErr w:type="spellStart"/>
      <w:r>
        <w:rPr>
          <w:rFonts w:ascii="Courier New" w:eastAsia="Courier New" w:hAnsi="Courier New" w:cs="Courier New"/>
          <w:color w:val="000000"/>
          <w:sz w:val="22"/>
          <w:szCs w:val="22"/>
        </w:rPr>
        <w:t>TSVFiles</w:t>
      </w:r>
      <w:proofErr w:type="spellEnd"/>
      <w:r>
        <w:rPr>
          <w:rFonts w:ascii="Courier New" w:eastAsia="Courier New" w:hAnsi="Courier New" w:cs="Courier New"/>
          <w:color w:val="000000"/>
          <w:sz w:val="22"/>
          <w:szCs w:val="22"/>
        </w:rPr>
        <w:t>/A_1_abundance.tsv | head -50 | tail -25 &gt; GrepedSecond25.tsv</w:t>
      </w:r>
    </w:p>
    <w:p w14:paraId="08AE84E7"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command is like the previous one except for the following. Instead of storing the output of </w:t>
      </w:r>
      <w:r>
        <w:rPr>
          <w:rFonts w:ascii="Courier New" w:eastAsia="Courier New" w:hAnsi="Courier New" w:cs="Courier New"/>
          <w:sz w:val="22"/>
          <w:szCs w:val="22"/>
        </w:rPr>
        <w:t>head</w:t>
      </w:r>
      <w:r>
        <w:rPr>
          <w:rFonts w:ascii="Times New Roman" w:eastAsia="Times New Roman" w:hAnsi="Times New Roman" w:cs="Times New Roman"/>
          <w:color w:val="000000"/>
          <w:sz w:val="24"/>
          <w:szCs w:val="24"/>
        </w:rPr>
        <w:t xml:space="preserve"> in a file, it feeds it as input to </w:t>
      </w:r>
      <w:r>
        <w:rPr>
          <w:rFonts w:ascii="Courier New" w:eastAsia="Courier New" w:hAnsi="Courier New" w:cs="Courier New"/>
          <w:sz w:val="22"/>
          <w:szCs w:val="22"/>
        </w:rPr>
        <w:t>tail</w:t>
      </w:r>
      <w:r>
        <w:rPr>
          <w:rFonts w:ascii="Times New Roman" w:eastAsia="Times New Roman" w:hAnsi="Times New Roman" w:cs="Times New Roman"/>
          <w:color w:val="000000"/>
          <w:sz w:val="24"/>
          <w:szCs w:val="24"/>
        </w:rPr>
        <w:t>, which stores the last 25 lines of head’s output (which is the second 25 lines of the grep’s output) in its output file (</w:t>
      </w:r>
      <w:r>
        <w:rPr>
          <w:rFonts w:ascii="Courier New" w:eastAsia="Courier New" w:hAnsi="Courier New" w:cs="Courier New"/>
          <w:sz w:val="22"/>
          <w:szCs w:val="22"/>
        </w:rPr>
        <w:t>GrepedSecond25.tsv</w:t>
      </w:r>
      <w:r>
        <w:rPr>
          <w:rFonts w:ascii="Times New Roman" w:eastAsia="Times New Roman" w:hAnsi="Times New Roman" w:cs="Times New Roman"/>
          <w:color w:val="000000"/>
          <w:sz w:val="24"/>
          <w:szCs w:val="24"/>
        </w:rPr>
        <w:t>).</w:t>
      </w:r>
    </w:p>
    <w:p w14:paraId="2A2D49F7"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standard output of the operation can go to the console or be redirected to a file or the standard output of a succeeding operation. Similarly, the standard input of an operation can come from the console or be redirected to a file or the standard output of a preceding piped operation.</w:t>
      </w:r>
    </w:p>
    <w:p w14:paraId="267B5D7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Exercise: Previously, you first ran one command to run the grep operation, whose standard output was stored in a file. You then ran another command to run the </w:t>
      </w:r>
      <w:proofErr w:type="gramStart"/>
      <w:r>
        <w:rPr>
          <w:rFonts w:ascii="Times New Roman" w:eastAsia="Times New Roman" w:hAnsi="Times New Roman" w:cs="Times New Roman"/>
          <w:color w:val="000000"/>
          <w:sz w:val="24"/>
          <w:szCs w:val="24"/>
        </w:rPr>
        <w:t>sort</w:t>
      </w:r>
      <w:proofErr w:type="gramEnd"/>
      <w:r>
        <w:rPr>
          <w:rFonts w:ascii="Times New Roman" w:eastAsia="Times New Roman" w:hAnsi="Times New Roman" w:cs="Times New Roman"/>
          <w:color w:val="000000"/>
          <w:sz w:val="24"/>
          <w:szCs w:val="24"/>
        </w:rPr>
        <w:t xml:space="preserve"> operation, redirecting its standard output to create an output file. You then </w:t>
      </w:r>
    </w:p>
    <w:p w14:paraId="65BDD58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Pipe the output of the </w:t>
      </w:r>
      <w:r>
        <w:rPr>
          <w:rFonts w:ascii="Courier New" w:eastAsia="Courier New" w:hAnsi="Courier New" w:cs="Courier New"/>
          <w:sz w:val="22"/>
          <w:szCs w:val="22"/>
        </w:rPr>
        <w:t>grep</w:t>
      </w:r>
      <w:r>
        <w:rPr>
          <w:rFonts w:ascii="Times New Roman" w:eastAsia="Times New Roman" w:hAnsi="Times New Roman" w:cs="Times New Roman"/>
          <w:color w:val="000000"/>
          <w:sz w:val="24"/>
          <w:szCs w:val="24"/>
        </w:rPr>
        <w:t xml:space="preserve"> application to the </w:t>
      </w:r>
      <w:proofErr w:type="gramStart"/>
      <w:r>
        <w:rPr>
          <w:rFonts w:ascii="Courier New" w:eastAsia="Courier New" w:hAnsi="Courier New" w:cs="Courier New"/>
          <w:sz w:val="22"/>
          <w:szCs w:val="22"/>
        </w:rPr>
        <w:t>sort</w:t>
      </w:r>
      <w:proofErr w:type="gramEnd"/>
      <w:r>
        <w:rPr>
          <w:rFonts w:ascii="Times New Roman" w:eastAsia="Times New Roman" w:hAnsi="Times New Roman" w:cs="Times New Roman"/>
          <w:color w:val="000000"/>
          <w:sz w:val="24"/>
          <w:szCs w:val="24"/>
        </w:rPr>
        <w:t xml:space="preserve"> application that has the parameters and output file specified in the table above.</w:t>
      </w:r>
    </w:p>
    <w:p w14:paraId="3EB49AF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Exercise</w:t>
      </w:r>
      <w:r>
        <w:rPr>
          <w:rFonts w:ascii="Times New Roman" w:eastAsia="Times New Roman" w:hAnsi="Times New Roman" w:cs="Times New Roman"/>
          <w:color w:val="000000"/>
          <w:sz w:val="24"/>
          <w:szCs w:val="24"/>
        </w:rPr>
        <w:t xml:space="preserve">: Execute a piped command involving </w:t>
      </w:r>
      <w:r>
        <w:rPr>
          <w:rFonts w:ascii="Courier New" w:eastAsia="Courier New" w:hAnsi="Courier New" w:cs="Courier New"/>
          <w:sz w:val="22"/>
          <w:szCs w:val="22"/>
        </w:rPr>
        <w:t>ls</w:t>
      </w:r>
      <w:r>
        <w:rPr>
          <w:rFonts w:ascii="Times New Roman" w:eastAsia="Times New Roman" w:hAnsi="Times New Roman" w:cs="Times New Roman"/>
          <w:color w:val="000000"/>
          <w:sz w:val="24"/>
          <w:szCs w:val="24"/>
        </w:rPr>
        <w:t xml:space="preserve"> and </w:t>
      </w:r>
      <w:r>
        <w:rPr>
          <w:rFonts w:ascii="Courier New" w:eastAsia="Courier New" w:hAnsi="Courier New" w:cs="Courier New"/>
          <w:sz w:val="22"/>
          <w:szCs w:val="22"/>
        </w:rPr>
        <w:t>grep</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that shows all descendants of the home directory that have the </w:t>
      </w:r>
      <w:proofErr w:type="gramStart"/>
      <w:r>
        <w:rPr>
          <w:rFonts w:ascii="Times New Roman" w:eastAsia="Times New Roman" w:hAnsi="Times New Roman" w:cs="Times New Roman"/>
          <w:color w:val="000000"/>
          <w:sz w:val="24"/>
          <w:szCs w:val="24"/>
        </w:rPr>
        <w:t xml:space="preserve">suffix </w:t>
      </w:r>
      <w:r>
        <w:rPr>
          <w:rFonts w:ascii="Courier New" w:eastAsia="Courier New" w:hAnsi="Courier New" w:cs="Courier New"/>
          <w:sz w:val="22"/>
          <w:szCs w:val="22"/>
        </w:rPr>
        <w:t>.</w:t>
      </w:r>
      <w:proofErr w:type="spellStart"/>
      <w:r>
        <w:rPr>
          <w:rFonts w:ascii="Courier New" w:eastAsia="Courier New" w:hAnsi="Courier New" w:cs="Courier New"/>
          <w:sz w:val="22"/>
          <w:szCs w:val="22"/>
        </w:rPr>
        <w:t>tsv</w:t>
      </w:r>
      <w:proofErr w:type="spellEnd"/>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and store the output in a file called </w:t>
      </w:r>
      <w:r>
        <w:rPr>
          <w:rFonts w:ascii="Courier New" w:eastAsia="Courier New" w:hAnsi="Courier New" w:cs="Courier New"/>
          <w:sz w:val="22"/>
          <w:szCs w:val="22"/>
        </w:rPr>
        <w:t>TSVFileNames.txt</w:t>
      </w:r>
      <w:r>
        <w:rPr>
          <w:rFonts w:ascii="Times New Roman" w:eastAsia="Times New Roman" w:hAnsi="Times New Roman" w:cs="Times New Roman"/>
          <w:color w:val="000000"/>
          <w:sz w:val="24"/>
          <w:szCs w:val="24"/>
        </w:rPr>
        <w:t xml:space="preserve"> in the </w:t>
      </w:r>
      <w:proofErr w:type="spellStart"/>
      <w:r>
        <w:rPr>
          <w:rFonts w:ascii="Courier New" w:eastAsia="Courier New" w:hAnsi="Courier New" w:cs="Courier New"/>
          <w:sz w:val="22"/>
          <w:szCs w:val="22"/>
        </w:rPr>
        <w:t>TSVFiles</w:t>
      </w:r>
      <w:proofErr w:type="spellEnd"/>
      <w:r>
        <w:rPr>
          <w:rFonts w:ascii="Times New Roman" w:eastAsia="Times New Roman" w:hAnsi="Times New Roman" w:cs="Times New Roman"/>
          <w:color w:val="000000"/>
          <w:sz w:val="24"/>
          <w:szCs w:val="24"/>
        </w:rPr>
        <w:t xml:space="preserve"> subdirectory in Bash</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Executing the </w:t>
      </w:r>
      <w:r>
        <w:rPr>
          <w:rFonts w:ascii="Courier New" w:eastAsia="Courier New" w:hAnsi="Courier New" w:cs="Courier New"/>
          <w:sz w:val="22"/>
          <w:szCs w:val="22"/>
        </w:rPr>
        <w:t>cat</w:t>
      </w:r>
      <w:r>
        <w:rPr>
          <w:rFonts w:ascii="Times New Roman" w:eastAsia="Times New Roman" w:hAnsi="Times New Roman" w:cs="Times New Roman"/>
          <w:color w:val="000000"/>
          <w:sz w:val="24"/>
          <w:szCs w:val="24"/>
        </w:rPr>
        <w:t xml:space="preserve"> command on the output file should create a display of the kind shown below,</w:t>
      </w:r>
    </w:p>
    <w:p w14:paraId="31A8EAAA"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cat ~/Bash/</w:t>
      </w:r>
      <w:proofErr w:type="spellStart"/>
      <w:r>
        <w:rPr>
          <w:rFonts w:ascii="Courier New" w:eastAsia="Courier New" w:hAnsi="Courier New" w:cs="Courier New"/>
          <w:color w:val="000000"/>
          <w:sz w:val="22"/>
          <w:szCs w:val="22"/>
        </w:rPr>
        <w:t>TSVFiles</w:t>
      </w:r>
      <w:proofErr w:type="spellEnd"/>
      <w:r>
        <w:rPr>
          <w:rFonts w:ascii="Courier New" w:eastAsia="Courier New" w:hAnsi="Courier New" w:cs="Courier New"/>
          <w:color w:val="000000"/>
          <w:sz w:val="22"/>
          <w:szCs w:val="22"/>
        </w:rPr>
        <w:t>/TSVFileNames.txt</w:t>
      </w:r>
    </w:p>
    <w:p w14:paraId="383F50CD"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GrepedFirst50.tsv</w:t>
      </w:r>
    </w:p>
    <w:p w14:paraId="700BA887"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GrepedSecond25.tsv</w:t>
      </w:r>
    </w:p>
    <w:p w14:paraId="0A4D3E0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Greped.tsv</w:t>
      </w:r>
      <w:proofErr w:type="spellEnd"/>
    </w:p>
    <w:p w14:paraId="505062B0"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A_1_abundance.tsv</w:t>
      </w:r>
    </w:p>
    <w:p w14:paraId="36E6C7DD"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A_2_abundance.tsv</w:t>
      </w:r>
    </w:p>
    <w:p w14:paraId="4E8E3F87"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B_1_abundance.tsv</w:t>
      </w:r>
    </w:p>
    <w:p w14:paraId="4227FA8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
    <w:p w14:paraId="12C20640" w14:textId="77777777" w:rsidR="00DB5F02" w:rsidRDefault="00A96409">
      <w:pPr>
        <w:pStyle w:val="Heading2"/>
      </w:pPr>
      <w:r>
        <w:t>Pipes and Unix Single-Mindedness*</w:t>
      </w:r>
    </w:p>
    <w:p w14:paraId="3876817E"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35529A1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notion of pipes, along with other concepts we see here such as I/O redirection, was invented in the Unix operating system – bash simply provides a user-interface to use it and other Unix features. It is consistent with the Unix name and philosophy that (1) each application should focus on </w:t>
      </w:r>
      <w:r>
        <w:rPr>
          <w:rFonts w:ascii="Times New Roman" w:eastAsia="Times New Roman" w:hAnsi="Times New Roman" w:cs="Times New Roman"/>
          <w:i/>
          <w:color w:val="000000"/>
          <w:sz w:val="24"/>
          <w:szCs w:val="24"/>
        </w:rPr>
        <w:t>one</w:t>
      </w:r>
      <w:r>
        <w:rPr>
          <w:rFonts w:ascii="Times New Roman" w:eastAsia="Times New Roman" w:hAnsi="Times New Roman" w:cs="Times New Roman"/>
          <w:color w:val="000000"/>
          <w:sz w:val="24"/>
          <w:szCs w:val="24"/>
        </w:rPr>
        <w:t xml:space="preserve"> task – for example </w:t>
      </w:r>
      <w:r>
        <w:rPr>
          <w:rFonts w:ascii="Courier New" w:eastAsia="Courier New" w:hAnsi="Courier New" w:cs="Courier New"/>
          <w:sz w:val="22"/>
          <w:szCs w:val="22"/>
        </w:rPr>
        <w:t>ls</w:t>
      </w:r>
      <w:r>
        <w:rPr>
          <w:rFonts w:ascii="Times New Roman" w:eastAsia="Times New Roman" w:hAnsi="Times New Roman" w:cs="Times New Roman"/>
          <w:color w:val="000000"/>
          <w:sz w:val="24"/>
          <w:szCs w:val="24"/>
        </w:rPr>
        <w:t xml:space="preserve"> on listing a directory, </w:t>
      </w:r>
      <w:r>
        <w:rPr>
          <w:rFonts w:ascii="Courier New" w:eastAsia="Courier New" w:hAnsi="Courier New" w:cs="Courier New"/>
          <w:sz w:val="22"/>
          <w:szCs w:val="22"/>
        </w:rPr>
        <w:t>grep</w:t>
      </w:r>
      <w:r>
        <w:rPr>
          <w:rFonts w:ascii="Times New Roman" w:eastAsia="Times New Roman" w:hAnsi="Times New Roman" w:cs="Times New Roman"/>
          <w:color w:val="000000"/>
          <w:sz w:val="24"/>
          <w:szCs w:val="24"/>
        </w:rPr>
        <w:t xml:space="preserve"> on searching text, </w:t>
      </w:r>
      <w:r>
        <w:rPr>
          <w:rFonts w:ascii="Courier New" w:eastAsia="Courier New" w:hAnsi="Courier New" w:cs="Courier New"/>
          <w:sz w:val="22"/>
          <w:szCs w:val="22"/>
        </w:rPr>
        <w:t>sort</w:t>
      </w:r>
      <w:r>
        <w:rPr>
          <w:rFonts w:ascii="Times New Roman" w:eastAsia="Times New Roman" w:hAnsi="Times New Roman" w:cs="Times New Roman"/>
          <w:color w:val="000000"/>
          <w:sz w:val="24"/>
          <w:szCs w:val="24"/>
        </w:rPr>
        <w:t xml:space="preserve"> on sorting text, </w:t>
      </w:r>
      <w:r>
        <w:rPr>
          <w:rFonts w:ascii="Courier New" w:eastAsia="Courier New" w:hAnsi="Courier New" w:cs="Courier New"/>
          <w:sz w:val="22"/>
          <w:szCs w:val="22"/>
        </w:rPr>
        <w:t>history</w:t>
      </w:r>
      <w:r>
        <w:rPr>
          <w:rFonts w:ascii="Times New Roman" w:eastAsia="Times New Roman" w:hAnsi="Times New Roman" w:cs="Times New Roman"/>
          <w:color w:val="000000"/>
          <w:sz w:val="24"/>
          <w:szCs w:val="24"/>
        </w:rPr>
        <w:t xml:space="preserve"> on displaying the command history – and (2) the functions of these single-minded, specializing, text-based applications should be combined through pipes, which allow the text-based composed applications to be unaware of each other. </w:t>
      </w:r>
    </w:p>
    <w:p w14:paraId="3CEF0E1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notion of independent plugins such as the Chrome plugin required for this lesson is consistent extends this philosophy to non-text data.</w:t>
      </w:r>
    </w:p>
    <w:p w14:paraId="39FD8EF5" w14:textId="4216E815" w:rsidR="00DB5F02" w:rsidDel="00473C50" w:rsidRDefault="00A96409">
      <w:pPr>
        <w:pStyle w:val="Heading2"/>
        <w:rPr>
          <w:del w:id="2194" w:author="Shen, Guning" w:date="2024-03-27T14:39:00Z"/>
        </w:rPr>
      </w:pPr>
      <w:del w:id="2195" w:author="Shen, Guning" w:date="2024-03-27T14:39:00Z">
        <w:r w:rsidDel="00473C50">
          <w:delText>Pipes (Post-Quiz)</w:delText>
        </w:r>
      </w:del>
    </w:p>
    <w:p w14:paraId="4F6222B9" w14:textId="34B65C25" w:rsidR="00DB5F02" w:rsidDel="00473C50" w:rsidRDefault="00A96409">
      <w:pPr>
        <w:pStyle w:val="Heading2"/>
        <w:rPr>
          <w:del w:id="2196" w:author="Shen, Guning" w:date="2024-03-27T14:39:00Z"/>
        </w:rPr>
      </w:pPr>
      <w:del w:id="2197" w:author="Shen, Guning" w:date="2024-03-27T14:39:00Z">
        <w:r w:rsidDel="00473C50">
          <w:delText>Command Files and Permissions (Pre-Quiz)</w:delText>
        </w:r>
      </w:del>
    </w:p>
    <w:p w14:paraId="02DAE542" w14:textId="5614FADC" w:rsidR="00DB5F02" w:rsidDel="00473C50" w:rsidRDefault="00A96409">
      <w:pPr>
        <w:rPr>
          <w:del w:id="2198" w:author="Shen, Guning" w:date="2024-03-27T14:39:00Z"/>
        </w:rPr>
      </w:pPr>
      <w:del w:id="2199" w:author="Shen, Guning" w:date="2024-03-27T14:39:00Z">
        <w:r w:rsidDel="00473C50">
          <w:delText>A command file must have the following permission:</w:delText>
        </w:r>
      </w:del>
    </w:p>
    <w:p w14:paraId="2299C47C" w14:textId="631867E7" w:rsidR="00DB5F02" w:rsidDel="00473C50" w:rsidRDefault="00A96409">
      <w:pPr>
        <w:rPr>
          <w:del w:id="2200" w:author="Shen, Guning" w:date="2024-03-27T14:39:00Z"/>
        </w:rPr>
      </w:pPr>
      <w:del w:id="2201" w:author="Shen, Guning" w:date="2024-03-27T14:39:00Z">
        <w:r w:rsidDel="00473C50">
          <w:delText>Read</w:delText>
        </w:r>
      </w:del>
    </w:p>
    <w:p w14:paraId="001382AC" w14:textId="3667CE8F" w:rsidR="00DB5F02" w:rsidDel="00473C50" w:rsidRDefault="00A96409">
      <w:pPr>
        <w:rPr>
          <w:del w:id="2202" w:author="Shen, Guning" w:date="2024-03-27T14:39:00Z"/>
        </w:rPr>
      </w:pPr>
      <w:del w:id="2203" w:author="Shen, Guning" w:date="2024-03-27T14:39:00Z">
        <w:r w:rsidDel="00473C50">
          <w:delText>Write</w:delText>
        </w:r>
      </w:del>
    </w:p>
    <w:p w14:paraId="0788BEC1" w14:textId="16A08403" w:rsidR="00DB5F02" w:rsidDel="00473C50" w:rsidRDefault="00A96409">
      <w:pPr>
        <w:rPr>
          <w:del w:id="2204" w:author="Shen, Guning" w:date="2024-03-27T14:39:00Z"/>
        </w:rPr>
      </w:pPr>
      <w:del w:id="2205" w:author="Shen, Guning" w:date="2024-03-27T14:39:00Z">
        <w:r w:rsidDel="00473C50">
          <w:delText>Execute</w:delText>
        </w:r>
      </w:del>
    </w:p>
    <w:p w14:paraId="240AA36B" w14:textId="232E882E" w:rsidR="00DB5F02" w:rsidDel="00473C50" w:rsidRDefault="00A96409">
      <w:pPr>
        <w:rPr>
          <w:del w:id="2206" w:author="Shen, Guning" w:date="2024-03-27T14:39:00Z"/>
        </w:rPr>
      </w:pPr>
      <w:del w:id="2207" w:author="Shen, Guning" w:date="2024-03-27T14:39:00Z">
        <w:r w:rsidDel="00473C50">
          <w:delText>It is usual to place command files in a directory named:</w:delText>
        </w:r>
      </w:del>
    </w:p>
    <w:p w14:paraId="472C14EF" w14:textId="4C933905" w:rsidR="00DB5F02" w:rsidDel="00473C50" w:rsidRDefault="00A96409">
      <w:pPr>
        <w:rPr>
          <w:del w:id="2208" w:author="Shen, Guning" w:date="2024-03-27T14:39:00Z"/>
        </w:rPr>
      </w:pPr>
      <w:del w:id="2209" w:author="Shen, Guning" w:date="2024-03-27T14:39:00Z">
        <w:r w:rsidDel="00473C50">
          <w:delText>src</w:delText>
        </w:r>
      </w:del>
    </w:p>
    <w:p w14:paraId="012BED05" w14:textId="4EFA2C5A" w:rsidR="00DB5F02" w:rsidDel="00473C50" w:rsidRDefault="00A96409">
      <w:pPr>
        <w:rPr>
          <w:del w:id="2210" w:author="Shen, Guning" w:date="2024-03-27T14:39:00Z"/>
        </w:rPr>
      </w:pPr>
      <w:del w:id="2211" w:author="Shen, Guning" w:date="2024-03-27T14:39:00Z">
        <w:r w:rsidDel="00473C50">
          <w:delText>cmd</w:delText>
        </w:r>
      </w:del>
    </w:p>
    <w:p w14:paraId="0D308447" w14:textId="6816C424" w:rsidR="00DB5F02" w:rsidDel="00473C50" w:rsidRDefault="00A96409">
      <w:pPr>
        <w:rPr>
          <w:del w:id="2212" w:author="Shen, Guning" w:date="2024-03-27T14:39:00Z"/>
        </w:rPr>
      </w:pPr>
      <w:del w:id="2213" w:author="Shen, Guning" w:date="2024-03-27T14:39:00Z">
        <w:r w:rsidDel="00473C50">
          <w:delText>bin</w:delText>
        </w:r>
      </w:del>
    </w:p>
    <w:p w14:paraId="194F58C2" w14:textId="4C6F98FB" w:rsidR="00DB5F02" w:rsidDel="00473C50" w:rsidRDefault="00DB5F02">
      <w:pPr>
        <w:rPr>
          <w:del w:id="2214" w:author="Shen, Guning" w:date="2024-03-27T14:39:00Z"/>
        </w:rPr>
      </w:pPr>
    </w:p>
    <w:p w14:paraId="140CDBF7" w14:textId="2D423946" w:rsidR="00DB5F02" w:rsidDel="00473C50" w:rsidRDefault="00A96409">
      <w:pPr>
        <w:rPr>
          <w:del w:id="2215" w:author="Shen, Guning" w:date="2024-03-27T14:39:00Z"/>
        </w:rPr>
      </w:pPr>
      <w:del w:id="2216" w:author="Shen, Guning" w:date="2024-03-27T14:39:00Z">
        <w:r w:rsidDel="00473C50">
          <w:delText>The execute permission in a permission string is denoted by the string:</w:delText>
        </w:r>
      </w:del>
    </w:p>
    <w:p w14:paraId="4C5F4784" w14:textId="58DB1AED" w:rsidR="00DB5F02" w:rsidDel="00473C50" w:rsidRDefault="00A96409">
      <w:pPr>
        <w:rPr>
          <w:del w:id="2217" w:author="Shen, Guning" w:date="2024-03-27T14:39:00Z"/>
        </w:rPr>
      </w:pPr>
      <w:del w:id="2218" w:author="Shen, Guning" w:date="2024-03-27T14:39:00Z">
        <w:r w:rsidDel="00473C50">
          <w:delText>execute</w:delText>
        </w:r>
      </w:del>
    </w:p>
    <w:p w14:paraId="7E477EA9" w14:textId="15C71BFE" w:rsidR="00DB5F02" w:rsidDel="00473C50" w:rsidRDefault="00A96409">
      <w:pPr>
        <w:rPr>
          <w:del w:id="2219" w:author="Shen, Guning" w:date="2024-03-27T14:39:00Z"/>
        </w:rPr>
      </w:pPr>
      <w:del w:id="2220" w:author="Shen, Guning" w:date="2024-03-27T14:39:00Z">
        <w:r w:rsidDel="00473C50">
          <w:delText>x</w:delText>
        </w:r>
      </w:del>
    </w:p>
    <w:p w14:paraId="17D30A8A" w14:textId="435C7B16" w:rsidR="00DB5F02" w:rsidDel="00473C50" w:rsidRDefault="00A96409">
      <w:pPr>
        <w:rPr>
          <w:del w:id="2221" w:author="Shen, Guning" w:date="2024-03-27T14:39:00Z"/>
        </w:rPr>
      </w:pPr>
      <w:del w:id="2222" w:author="Shen, Guning" w:date="2024-03-27T14:39:00Z">
        <w:r w:rsidDel="00473C50">
          <w:delText>e</w:delText>
        </w:r>
      </w:del>
    </w:p>
    <w:p w14:paraId="16480E67" w14:textId="4DEACA44" w:rsidR="00DB5F02" w:rsidDel="00473C50" w:rsidRDefault="00DB5F02">
      <w:pPr>
        <w:rPr>
          <w:del w:id="2223" w:author="Shen, Guning" w:date="2024-03-27T14:39:00Z"/>
        </w:rPr>
      </w:pPr>
    </w:p>
    <w:p w14:paraId="655D36B8" w14:textId="18EA0B45" w:rsidR="00DB5F02" w:rsidDel="00473C50" w:rsidRDefault="00A96409">
      <w:pPr>
        <w:pBdr>
          <w:top w:val="nil"/>
          <w:left w:val="nil"/>
          <w:bottom w:val="nil"/>
          <w:right w:val="nil"/>
          <w:between w:val="nil"/>
        </w:pBdr>
        <w:spacing w:line="240" w:lineRule="auto"/>
        <w:rPr>
          <w:del w:id="2224" w:author="Shen, Guning" w:date="2024-03-27T14:39:00Z"/>
          <w:rFonts w:ascii="Times New Roman" w:eastAsia="Times New Roman" w:hAnsi="Times New Roman" w:cs="Times New Roman"/>
          <w:b/>
          <w:color w:val="000000"/>
          <w:sz w:val="24"/>
          <w:szCs w:val="24"/>
        </w:rPr>
      </w:pPr>
      <w:del w:id="2225" w:author="Shen, Guning" w:date="2024-03-27T14:39:00Z">
        <w:r w:rsidDel="00473C50">
          <w:rPr>
            <w:rFonts w:ascii="Times New Roman" w:eastAsia="Times New Roman" w:hAnsi="Times New Roman" w:cs="Times New Roman"/>
            <w:color w:val="000000"/>
            <w:sz w:val="24"/>
            <w:szCs w:val="24"/>
          </w:rPr>
          <w:delText xml:space="preserve">Given file with local name </w:delText>
        </w:r>
        <w:r w:rsidDel="00473C50">
          <w:rPr>
            <w:rFonts w:ascii="Times New Roman" w:eastAsia="Times New Roman" w:hAnsi="Times New Roman" w:cs="Times New Roman"/>
            <w:b/>
            <w:color w:val="000000"/>
            <w:sz w:val="24"/>
            <w:szCs w:val="24"/>
          </w:rPr>
          <w:delText xml:space="preserve">f </w:delText>
        </w:r>
        <w:r w:rsidDel="00473C50">
          <w:rPr>
            <w:rFonts w:ascii="Times New Roman" w:eastAsia="Times New Roman" w:hAnsi="Times New Roman" w:cs="Times New Roman"/>
            <w:color w:val="000000"/>
            <w:sz w:val="24"/>
            <w:szCs w:val="24"/>
          </w:rPr>
          <w:delText>in the current directory</w:delText>
        </w:r>
        <w:r w:rsidDel="00473C50">
          <w:rPr>
            <w:rFonts w:ascii="Times New Roman" w:eastAsia="Times New Roman" w:hAnsi="Times New Roman" w:cs="Times New Roman"/>
            <w:b/>
            <w:color w:val="000000"/>
            <w:sz w:val="24"/>
            <w:szCs w:val="24"/>
          </w:rPr>
          <w:delText xml:space="preserve">,  chmod a+w f , </w:delText>
        </w:r>
        <w:r w:rsidDel="00473C50">
          <w:rPr>
            <w:rFonts w:ascii="Times New Roman" w:eastAsia="Times New Roman" w:hAnsi="Times New Roman" w:cs="Times New Roman"/>
            <w:color w:val="000000"/>
            <w:sz w:val="24"/>
            <w:szCs w:val="24"/>
          </w:rPr>
          <w:delText>makes the file readable by:</w:delText>
        </w:r>
      </w:del>
    </w:p>
    <w:p w14:paraId="44091E9D" w14:textId="7030C4E3" w:rsidR="00DB5F02" w:rsidDel="00473C50" w:rsidRDefault="00A96409">
      <w:pPr>
        <w:pBdr>
          <w:top w:val="nil"/>
          <w:left w:val="nil"/>
          <w:bottom w:val="nil"/>
          <w:right w:val="nil"/>
          <w:between w:val="nil"/>
        </w:pBdr>
        <w:spacing w:line="240" w:lineRule="auto"/>
        <w:rPr>
          <w:del w:id="2226" w:author="Shen, Guning" w:date="2024-03-27T14:39:00Z"/>
          <w:rFonts w:ascii="Times New Roman" w:eastAsia="Times New Roman" w:hAnsi="Times New Roman" w:cs="Times New Roman"/>
          <w:color w:val="000000"/>
          <w:sz w:val="24"/>
          <w:szCs w:val="24"/>
        </w:rPr>
      </w:pPr>
      <w:del w:id="2227" w:author="Shen, Guning" w:date="2024-03-27T14:39:00Z">
        <w:r w:rsidDel="00473C50">
          <w:rPr>
            <w:rFonts w:ascii="Times New Roman" w:eastAsia="Times New Roman" w:hAnsi="Times New Roman" w:cs="Times New Roman"/>
            <w:color w:val="000000"/>
            <w:sz w:val="24"/>
            <w:szCs w:val="24"/>
          </w:rPr>
          <w:delText>all users</w:delText>
        </w:r>
      </w:del>
    </w:p>
    <w:p w14:paraId="2CE84AD9" w14:textId="442ABF69" w:rsidR="00DB5F02" w:rsidDel="00473C50" w:rsidRDefault="00A96409">
      <w:pPr>
        <w:pBdr>
          <w:top w:val="nil"/>
          <w:left w:val="nil"/>
          <w:bottom w:val="nil"/>
          <w:right w:val="nil"/>
          <w:between w:val="nil"/>
        </w:pBdr>
        <w:spacing w:line="240" w:lineRule="auto"/>
        <w:rPr>
          <w:del w:id="2228" w:author="Shen, Guning" w:date="2024-03-27T14:39:00Z"/>
          <w:rFonts w:ascii="Times New Roman" w:eastAsia="Times New Roman" w:hAnsi="Times New Roman" w:cs="Times New Roman"/>
          <w:color w:val="000000"/>
          <w:sz w:val="24"/>
          <w:szCs w:val="24"/>
        </w:rPr>
      </w:pPr>
      <w:del w:id="2229" w:author="Shen, Guning" w:date="2024-03-27T14:39:00Z">
        <w:r w:rsidDel="00473C50">
          <w:rPr>
            <w:rFonts w:ascii="Times New Roman" w:eastAsia="Times New Roman" w:hAnsi="Times New Roman" w:cs="Times New Roman"/>
            <w:color w:val="000000"/>
            <w:sz w:val="24"/>
            <w:szCs w:val="24"/>
          </w:rPr>
          <w:delText>user named a</w:delText>
        </w:r>
      </w:del>
    </w:p>
    <w:p w14:paraId="668C2A31" w14:textId="4637A4E3" w:rsidR="00DB5F02" w:rsidDel="00473C50" w:rsidRDefault="00A96409">
      <w:pPr>
        <w:pBdr>
          <w:top w:val="nil"/>
          <w:left w:val="nil"/>
          <w:bottom w:val="nil"/>
          <w:right w:val="nil"/>
          <w:between w:val="nil"/>
        </w:pBdr>
        <w:spacing w:line="240" w:lineRule="auto"/>
        <w:rPr>
          <w:del w:id="2230" w:author="Shen, Guning" w:date="2024-03-27T14:39:00Z"/>
          <w:rFonts w:ascii="Times New Roman" w:eastAsia="Times New Roman" w:hAnsi="Times New Roman" w:cs="Times New Roman"/>
          <w:b/>
          <w:color w:val="000000"/>
          <w:sz w:val="24"/>
          <w:szCs w:val="24"/>
        </w:rPr>
      </w:pPr>
      <w:del w:id="2231" w:author="Shen, Guning" w:date="2024-03-27T14:39:00Z">
        <w:r w:rsidDel="00473C50">
          <w:rPr>
            <w:rFonts w:ascii="Times New Roman" w:eastAsia="Times New Roman" w:hAnsi="Times New Roman" w:cs="Times New Roman"/>
            <w:color w:val="000000"/>
            <w:sz w:val="24"/>
            <w:szCs w:val="24"/>
          </w:rPr>
          <w:delText>the owner of the file</w:delText>
        </w:r>
      </w:del>
    </w:p>
    <w:p w14:paraId="2A3B7EF5" w14:textId="7FCEA36A" w:rsidR="00DB5F02" w:rsidDel="00473C50" w:rsidRDefault="00A96409">
      <w:pPr>
        <w:pBdr>
          <w:top w:val="nil"/>
          <w:left w:val="nil"/>
          <w:bottom w:val="nil"/>
          <w:right w:val="nil"/>
          <w:between w:val="nil"/>
        </w:pBdr>
        <w:spacing w:line="240" w:lineRule="auto"/>
        <w:rPr>
          <w:del w:id="2232" w:author="Shen, Guning" w:date="2024-03-27T14:39:00Z"/>
          <w:rFonts w:ascii="Times New Roman" w:eastAsia="Times New Roman" w:hAnsi="Times New Roman" w:cs="Times New Roman"/>
          <w:color w:val="000000"/>
          <w:sz w:val="24"/>
          <w:szCs w:val="24"/>
        </w:rPr>
      </w:pPr>
      <w:del w:id="2233" w:author="Shen, Guning" w:date="2024-03-27T14:39:00Z">
        <w:r w:rsidDel="00473C50">
          <w:rPr>
            <w:rFonts w:ascii="Times New Roman" w:eastAsia="Times New Roman" w:hAnsi="Times New Roman" w:cs="Times New Roman"/>
            <w:color w:val="000000"/>
            <w:sz w:val="24"/>
            <w:szCs w:val="24"/>
          </w:rPr>
          <w:delText>users other than he owner of the file</w:delText>
        </w:r>
      </w:del>
    </w:p>
    <w:p w14:paraId="478238B9" w14:textId="356003E8" w:rsidR="00DB5F02" w:rsidDel="00473C50" w:rsidRDefault="00DB5F02">
      <w:pPr>
        <w:pBdr>
          <w:top w:val="nil"/>
          <w:left w:val="nil"/>
          <w:bottom w:val="nil"/>
          <w:right w:val="nil"/>
          <w:between w:val="nil"/>
        </w:pBdr>
        <w:spacing w:line="240" w:lineRule="auto"/>
        <w:rPr>
          <w:del w:id="2234" w:author="Shen, Guning" w:date="2024-03-27T14:39:00Z"/>
          <w:rFonts w:ascii="Times New Roman" w:eastAsia="Times New Roman" w:hAnsi="Times New Roman" w:cs="Times New Roman"/>
          <w:color w:val="000000"/>
          <w:sz w:val="24"/>
          <w:szCs w:val="24"/>
        </w:rPr>
      </w:pPr>
    </w:p>
    <w:p w14:paraId="69C6E221" w14:textId="3F82B26C" w:rsidR="00DB5F02" w:rsidDel="00473C50" w:rsidRDefault="00DB5F02">
      <w:pPr>
        <w:pBdr>
          <w:top w:val="nil"/>
          <w:left w:val="nil"/>
          <w:bottom w:val="nil"/>
          <w:right w:val="nil"/>
          <w:between w:val="nil"/>
        </w:pBdr>
        <w:spacing w:line="240" w:lineRule="auto"/>
        <w:rPr>
          <w:del w:id="2235" w:author="Shen, Guning" w:date="2024-03-27T14:39:00Z"/>
          <w:rFonts w:ascii="Times New Roman" w:eastAsia="Times New Roman" w:hAnsi="Times New Roman" w:cs="Times New Roman"/>
          <w:b/>
          <w:color w:val="000000"/>
          <w:sz w:val="24"/>
          <w:szCs w:val="24"/>
        </w:rPr>
      </w:pPr>
    </w:p>
    <w:p w14:paraId="0DDDEC6D" w14:textId="1403BC98" w:rsidR="00DB5F02" w:rsidDel="00473C50" w:rsidRDefault="00DB5F02">
      <w:pPr>
        <w:rPr>
          <w:del w:id="2236" w:author="Shen, Guning" w:date="2024-03-27T14:39:00Z"/>
        </w:rPr>
      </w:pPr>
    </w:p>
    <w:p w14:paraId="15C3BC4F" w14:textId="6E66C126" w:rsidR="00DB5F02" w:rsidDel="00473C50" w:rsidRDefault="00DB5F02">
      <w:pPr>
        <w:rPr>
          <w:del w:id="2237" w:author="Shen, Guning" w:date="2024-03-27T14:39:00Z"/>
        </w:rPr>
      </w:pPr>
    </w:p>
    <w:p w14:paraId="111BEAB5" w14:textId="77777777" w:rsidR="00DB5F02" w:rsidRDefault="00A96409">
      <w:pPr>
        <w:pStyle w:val="Heading2"/>
      </w:pPr>
      <w:r>
        <w:t>Command Files and Composite Applications</w:t>
      </w:r>
    </w:p>
    <w:p w14:paraId="7707EA95"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Recall that in Discovery, we not only connected the output and input of applications, but also stored such connections as new composite applications, which could be invoked like other applications. Pipes, on their own, allow us only to perform the first step.  For the second step, we need to store commands in </w:t>
      </w:r>
      <w:r>
        <w:rPr>
          <w:rFonts w:ascii="Times New Roman" w:eastAsia="Times New Roman" w:hAnsi="Times New Roman" w:cs="Times New Roman"/>
          <w:b/>
          <w:color w:val="000000"/>
          <w:sz w:val="24"/>
          <w:szCs w:val="24"/>
        </w:rPr>
        <w:t>command files</w:t>
      </w:r>
      <w:r>
        <w:rPr>
          <w:rFonts w:ascii="Times New Roman" w:eastAsia="Times New Roman" w:hAnsi="Times New Roman" w:cs="Times New Roman"/>
          <w:color w:val="000000"/>
          <w:sz w:val="24"/>
          <w:szCs w:val="24"/>
        </w:rPr>
        <w:t xml:space="preserve">. As we have exported the </w:t>
      </w:r>
      <w:r>
        <w:rPr>
          <w:rFonts w:ascii="Times New Roman" w:eastAsia="Times New Roman" w:hAnsi="Times New Roman" w:cs="Times New Roman"/>
          <w:b/>
          <w:color w:val="000000"/>
          <w:sz w:val="24"/>
          <w:szCs w:val="24"/>
        </w:rPr>
        <w:t>bin</w:t>
      </w:r>
      <w:r>
        <w:rPr>
          <w:rFonts w:ascii="Times New Roman" w:eastAsia="Times New Roman" w:hAnsi="Times New Roman" w:cs="Times New Roman"/>
          <w:color w:val="000000"/>
          <w:sz w:val="24"/>
          <w:szCs w:val="24"/>
        </w:rPr>
        <w:t xml:space="preserve"> subdirectory in the home directory, in this exercise, create all command files in this directory so that it can be automatically found by bash. We will refer to this directory to simply as </w:t>
      </w:r>
      <w:r>
        <w:rPr>
          <w:rFonts w:ascii="Times New Roman" w:eastAsia="Times New Roman" w:hAnsi="Times New Roman" w:cs="Times New Roman"/>
          <w:b/>
          <w:color w:val="000000"/>
          <w:sz w:val="24"/>
          <w:szCs w:val="24"/>
        </w:rPr>
        <w:t xml:space="preserve">your bin </w:t>
      </w:r>
      <w:r>
        <w:rPr>
          <w:rFonts w:ascii="Times New Roman" w:eastAsia="Times New Roman" w:hAnsi="Times New Roman" w:cs="Times New Roman"/>
          <w:color w:val="000000"/>
          <w:sz w:val="24"/>
          <w:szCs w:val="24"/>
        </w:rPr>
        <w:t>directory.</w:t>
      </w:r>
    </w:p>
    <w:p w14:paraId="05BF454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Change your current directory to your bin subdirectory.</w:t>
      </w:r>
    </w:p>
    <w:p w14:paraId="15D06A1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directory</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use</w:t>
      </w:r>
      <w:r>
        <w:rPr>
          <w:rFonts w:ascii="Times New Roman" w:eastAsia="Times New Roman" w:hAnsi="Times New Roman" w:cs="Times New Roman"/>
          <w:b/>
          <w:color w:val="000000"/>
          <w:sz w:val="24"/>
          <w:szCs w:val="24"/>
        </w:rPr>
        <w:t xml:space="preserve"> </w:t>
      </w:r>
      <w:proofErr w:type="spellStart"/>
      <w:r>
        <w:rPr>
          <w:rFonts w:ascii="Courier New" w:eastAsia="Courier New" w:hAnsi="Courier New" w:cs="Courier New"/>
          <w:sz w:val="22"/>
          <w:szCs w:val="22"/>
        </w:rPr>
        <w:t>pico</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to create a file called </w:t>
      </w:r>
      <w:proofErr w:type="spellStart"/>
      <w:r>
        <w:rPr>
          <w:rFonts w:ascii="Courier New" w:eastAsia="Courier New" w:hAnsi="Courier New" w:cs="Courier New"/>
          <w:sz w:val="22"/>
          <w:szCs w:val="22"/>
        </w:rPr>
        <w:t>grep_head_tail</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with the following contents:</w:t>
      </w:r>
    </w:p>
    <w:p w14:paraId="7783A769"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gramStart"/>
      <w:r>
        <w:rPr>
          <w:rFonts w:ascii="Courier New" w:eastAsia="Courier New" w:hAnsi="Courier New" w:cs="Courier New"/>
          <w:color w:val="000000"/>
          <w:sz w:val="22"/>
          <w:szCs w:val="22"/>
        </w:rPr>
        <w:t>grep  --</w:t>
      </w:r>
      <w:proofErr w:type="gramEnd"/>
      <w:r>
        <w:rPr>
          <w:rFonts w:ascii="Courier New" w:eastAsia="Courier New" w:hAnsi="Courier New" w:cs="Courier New"/>
          <w:color w:val="000000"/>
          <w:sz w:val="22"/>
          <w:szCs w:val="22"/>
        </w:rPr>
        <w:t>ignore-case enst00000391 | head -50 | tail -25</w:t>
      </w:r>
    </w:p>
    <w:p w14:paraId="10BA4EEC"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like the piped command we saw earlier:</w:t>
      </w:r>
    </w:p>
    <w:p w14:paraId="56727D3D"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gramStart"/>
      <w:r>
        <w:rPr>
          <w:rFonts w:ascii="Courier New" w:eastAsia="Courier New" w:hAnsi="Courier New" w:cs="Courier New"/>
          <w:color w:val="000000"/>
          <w:sz w:val="22"/>
          <w:szCs w:val="22"/>
        </w:rPr>
        <w:t>grep  --</w:t>
      </w:r>
      <w:proofErr w:type="gramEnd"/>
      <w:r>
        <w:rPr>
          <w:rFonts w:ascii="Courier New" w:eastAsia="Courier New" w:hAnsi="Courier New" w:cs="Courier New"/>
          <w:color w:val="000000"/>
          <w:sz w:val="22"/>
          <w:szCs w:val="22"/>
        </w:rPr>
        <w:t>ignore-case enst00000391&lt; ~/Bash/</w:t>
      </w:r>
      <w:proofErr w:type="spellStart"/>
      <w:r>
        <w:rPr>
          <w:rFonts w:ascii="Courier New" w:eastAsia="Courier New" w:hAnsi="Courier New" w:cs="Courier New"/>
          <w:color w:val="000000"/>
          <w:sz w:val="22"/>
          <w:szCs w:val="22"/>
        </w:rPr>
        <w:t>TSVFiles</w:t>
      </w:r>
      <w:proofErr w:type="spellEnd"/>
      <w:r>
        <w:rPr>
          <w:rFonts w:ascii="Courier New" w:eastAsia="Courier New" w:hAnsi="Courier New" w:cs="Courier New"/>
          <w:color w:val="000000"/>
          <w:sz w:val="22"/>
          <w:szCs w:val="22"/>
        </w:rPr>
        <w:t>/A_1_abundance.tsv | head -50 | tail -25 &gt; GrepedSecond25.tsv</w:t>
      </w:r>
    </w:p>
    <w:p w14:paraId="013B6E45"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difference is that we have omitted the (a) input file that forms the standard output of the first piped application and (b) the file that forms the </w:t>
      </w:r>
      <w:proofErr w:type="spellStart"/>
      <w:r>
        <w:rPr>
          <w:rFonts w:ascii="Times New Roman" w:eastAsia="Times New Roman" w:hAnsi="Times New Roman" w:cs="Times New Roman"/>
          <w:color w:val="000000"/>
          <w:sz w:val="24"/>
          <w:szCs w:val="24"/>
        </w:rPr>
        <w:t>stanrard</w:t>
      </w:r>
      <w:proofErr w:type="spellEnd"/>
      <w:r>
        <w:rPr>
          <w:rFonts w:ascii="Times New Roman" w:eastAsia="Times New Roman" w:hAnsi="Times New Roman" w:cs="Times New Roman"/>
          <w:color w:val="000000"/>
          <w:sz w:val="24"/>
          <w:szCs w:val="24"/>
        </w:rPr>
        <w:t xml:space="preserve"> output of the last application. By doing so, we are telling bash that these two files will be specified by the user when the composite command is executed. </w:t>
      </w:r>
    </w:p>
    <w:p w14:paraId="6002102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Like other applications, a bash composite application containing a piped command may be associated with standard input and output.  The standard input of the composite application becomes the standard input of the first piped application and the standard output of the composite application becomes the standard output of the last piped application.</w:t>
      </w:r>
    </w:p>
    <w:p w14:paraId="4A318B45" w14:textId="77777777" w:rsidR="00DB5F02" w:rsidRDefault="00A96409">
      <w:pPr>
        <w:pStyle w:val="Heading2"/>
      </w:pPr>
      <w:r>
        <w:t>Executable Files and Permission String</w:t>
      </w:r>
    </w:p>
    <w:p w14:paraId="69B8ADBB"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In the bin directory, execute this new application without an argument: </w:t>
      </w:r>
      <w:proofErr w:type="spellStart"/>
      <w:r>
        <w:rPr>
          <w:rFonts w:ascii="Courier New" w:eastAsia="Courier New" w:hAnsi="Courier New" w:cs="Courier New"/>
          <w:sz w:val="22"/>
          <w:szCs w:val="22"/>
        </w:rPr>
        <w:t>grep_head_</w:t>
      </w:r>
      <w:proofErr w:type="gramStart"/>
      <w:r>
        <w:rPr>
          <w:rFonts w:ascii="Courier New" w:eastAsia="Courier New" w:hAnsi="Courier New" w:cs="Courier New"/>
          <w:sz w:val="22"/>
          <w:szCs w:val="22"/>
        </w:rPr>
        <w:t>tail</w:t>
      </w:r>
      <w:proofErr w:type="spellEnd"/>
      <w:proofErr w:type="gramEnd"/>
    </w:p>
    <w:p w14:paraId="6CEDCCB3"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response will tell you that the permission to execute this file is denied.</w:t>
      </w:r>
    </w:p>
    <w:p w14:paraId="79D2F333"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grep_head_tail</w:t>
      </w:r>
      <w:proofErr w:type="spellEnd"/>
    </w:p>
    <w:p w14:paraId="2CC8D54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grep_head_tail</w:t>
      </w:r>
      <w:proofErr w:type="spellEnd"/>
      <w:r>
        <w:rPr>
          <w:rFonts w:ascii="Courier New" w:eastAsia="Courier New" w:hAnsi="Courier New" w:cs="Courier New"/>
          <w:color w:val="000000"/>
          <w:sz w:val="22"/>
          <w:szCs w:val="22"/>
        </w:rPr>
        <w:t xml:space="preserve">: command not </w:t>
      </w:r>
      <w:proofErr w:type="gramStart"/>
      <w:r>
        <w:rPr>
          <w:rFonts w:ascii="Courier New" w:eastAsia="Courier New" w:hAnsi="Courier New" w:cs="Courier New"/>
          <w:color w:val="000000"/>
          <w:sz w:val="22"/>
          <w:szCs w:val="22"/>
        </w:rPr>
        <w:t>found</w:t>
      </w:r>
      <w:proofErr w:type="gramEnd"/>
    </w:p>
    <w:p w14:paraId="2FA9DD7B"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It seems you have an error. Enter '</w:t>
      </w:r>
      <w:proofErr w:type="spellStart"/>
      <w:r>
        <w:rPr>
          <w:rFonts w:ascii="Courier New" w:eastAsia="Courier New" w:hAnsi="Courier New" w:cs="Courier New"/>
          <w:color w:val="000000"/>
          <w:sz w:val="22"/>
          <w:szCs w:val="22"/>
        </w:rPr>
        <w:t>shelp</w:t>
      </w:r>
      <w:proofErr w:type="spellEnd"/>
      <w:r>
        <w:rPr>
          <w:rFonts w:ascii="Courier New" w:eastAsia="Courier New" w:hAnsi="Courier New" w:cs="Courier New"/>
          <w:color w:val="000000"/>
          <w:sz w:val="22"/>
          <w:szCs w:val="22"/>
        </w:rPr>
        <w:t xml:space="preserve">' for any </w:t>
      </w:r>
      <w:proofErr w:type="gramStart"/>
      <w:r>
        <w:rPr>
          <w:rFonts w:ascii="Courier New" w:eastAsia="Courier New" w:hAnsi="Courier New" w:cs="Courier New"/>
          <w:color w:val="000000"/>
          <w:sz w:val="22"/>
          <w:szCs w:val="22"/>
        </w:rPr>
        <w:t>suggestions</w:t>
      </w:r>
      <w:proofErr w:type="gramEnd"/>
    </w:p>
    <w:p w14:paraId="22A27A5F"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E3D5B5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Execute:</w:t>
      </w:r>
      <w:r>
        <w:rPr>
          <w:rFonts w:ascii="Times New Roman" w:eastAsia="Times New Roman" w:hAnsi="Times New Roman" w:cs="Times New Roman"/>
          <w:b/>
          <w:color w:val="000000"/>
          <w:sz w:val="24"/>
          <w:szCs w:val="24"/>
        </w:rPr>
        <w:t xml:space="preserve"> </w:t>
      </w:r>
      <w:r>
        <w:rPr>
          <w:rFonts w:ascii="Courier New" w:eastAsia="Courier New" w:hAnsi="Courier New" w:cs="Courier New"/>
          <w:sz w:val="22"/>
          <w:szCs w:val="22"/>
        </w:rPr>
        <w:t xml:space="preserve">which </w:t>
      </w:r>
      <w:proofErr w:type="spellStart"/>
      <w:r>
        <w:rPr>
          <w:rFonts w:ascii="Courier New" w:eastAsia="Courier New" w:hAnsi="Courier New" w:cs="Courier New"/>
          <w:sz w:val="22"/>
          <w:szCs w:val="22"/>
        </w:rPr>
        <w:t>grep_head_tail</w:t>
      </w:r>
      <w:proofErr w:type="spellEnd"/>
    </w:p>
    <w:p w14:paraId="22E4ECD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output will be shown even though our </w:t>
      </w:r>
      <w:r>
        <w:rPr>
          <w:rFonts w:ascii="Courier New" w:eastAsia="Courier New" w:hAnsi="Courier New" w:cs="Courier New"/>
          <w:sz w:val="22"/>
          <w:szCs w:val="22"/>
        </w:rPr>
        <w:t>bin</w:t>
      </w:r>
      <w:r>
        <w:rPr>
          <w:rFonts w:ascii="Times New Roman" w:eastAsia="Times New Roman" w:hAnsi="Times New Roman" w:cs="Times New Roman"/>
          <w:color w:val="000000"/>
          <w:sz w:val="24"/>
          <w:szCs w:val="24"/>
        </w:rPr>
        <w:t xml:space="preserve"> directory is exported. </w:t>
      </w:r>
    </w:p>
    <w:p w14:paraId="435FF490"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which </w:t>
      </w:r>
      <w:proofErr w:type="spellStart"/>
      <w:r>
        <w:rPr>
          <w:rFonts w:ascii="Courier New" w:eastAsia="Courier New" w:hAnsi="Courier New" w:cs="Courier New"/>
          <w:color w:val="000000"/>
          <w:sz w:val="22"/>
          <w:szCs w:val="22"/>
        </w:rPr>
        <w:t>grep_head_tail</w:t>
      </w:r>
      <w:proofErr w:type="spellEnd"/>
    </w:p>
    <w:p w14:paraId="53361213"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
    <w:p w14:paraId="5C6053F8"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76822E9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understand why and fix these two related problems, display a long listing of </w:t>
      </w:r>
      <w:proofErr w:type="spellStart"/>
      <w:r>
        <w:rPr>
          <w:rFonts w:ascii="Courier New" w:eastAsia="Courier New" w:hAnsi="Courier New" w:cs="Courier New"/>
          <w:sz w:val="22"/>
          <w:szCs w:val="22"/>
        </w:rPr>
        <w:t>grep_head_tail</w:t>
      </w:r>
      <w:proofErr w:type="spellEnd"/>
      <w:r>
        <w:rPr>
          <w:rFonts w:ascii="Times New Roman" w:eastAsia="Times New Roman" w:hAnsi="Times New Roman" w:cs="Times New Roman"/>
          <w:color w:val="000000"/>
          <w:sz w:val="24"/>
          <w:szCs w:val="24"/>
        </w:rPr>
        <w:t xml:space="preserve">. </w:t>
      </w:r>
    </w:p>
    <w:p w14:paraId="7B42BE28"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rw</w:t>
      </w:r>
      <w:proofErr w:type="spellEnd"/>
      <w:r>
        <w:rPr>
          <w:rFonts w:ascii="Courier New" w:eastAsia="Courier New" w:hAnsi="Courier New" w:cs="Courier New"/>
          <w:color w:val="000000"/>
          <w:sz w:val="22"/>
          <w:szCs w:val="22"/>
        </w:rPr>
        <w:t xml:space="preserve">-r--r-- 1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55 Apr 18 14:48 </w:t>
      </w:r>
      <w:proofErr w:type="spellStart"/>
      <w:r>
        <w:rPr>
          <w:rFonts w:ascii="Courier New" w:eastAsia="Courier New" w:hAnsi="Courier New" w:cs="Courier New"/>
          <w:color w:val="000000"/>
          <w:sz w:val="22"/>
          <w:szCs w:val="22"/>
        </w:rPr>
        <w:t>grep_head_tail</w:t>
      </w:r>
      <w:proofErr w:type="spellEnd"/>
    </w:p>
    <w:p w14:paraId="4A85FA3E"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Recall that the first character of a long listing of a file-system node indicates its type (file, directory link). </w:t>
      </w:r>
    </w:p>
    <w:p w14:paraId="10DE0427"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other nine characters, forming the </w:t>
      </w:r>
      <w:r>
        <w:rPr>
          <w:rFonts w:ascii="Times New Roman" w:eastAsia="Times New Roman" w:hAnsi="Times New Roman" w:cs="Times New Roman"/>
          <w:i/>
          <w:color w:val="000000"/>
          <w:sz w:val="24"/>
          <w:szCs w:val="24"/>
        </w:rPr>
        <w:t>permission string</w:t>
      </w:r>
      <w:r>
        <w:rPr>
          <w:rFonts w:ascii="Times New Roman" w:eastAsia="Times New Roman" w:hAnsi="Times New Roman" w:cs="Times New Roman"/>
          <w:color w:val="000000"/>
          <w:sz w:val="24"/>
          <w:szCs w:val="24"/>
        </w:rPr>
        <w:t xml:space="preserve">, are Unix permissions associated with the node, with each permission denoted by a single character. This string, discussed in more depth later, shows the characters, </w:t>
      </w:r>
      <w:r>
        <w:rPr>
          <w:rFonts w:ascii="Courier New" w:eastAsia="Courier New" w:hAnsi="Courier New" w:cs="Courier New"/>
          <w:sz w:val="22"/>
          <w:szCs w:val="22"/>
        </w:rPr>
        <w:t>r</w:t>
      </w:r>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w</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There is no </w:t>
      </w:r>
      <w:r>
        <w:rPr>
          <w:rFonts w:ascii="Courier New" w:eastAsia="Courier New" w:hAnsi="Courier New" w:cs="Courier New"/>
          <w:sz w:val="22"/>
          <w:szCs w:val="22"/>
        </w:rPr>
        <w:t>x</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which stands for the </w:t>
      </w:r>
      <w:proofErr w:type="spellStart"/>
      <w:r>
        <w:rPr>
          <w:rFonts w:ascii="Times New Roman" w:eastAsia="Times New Roman" w:hAnsi="Times New Roman" w:cs="Times New Roman"/>
          <w:color w:val="000000"/>
          <w:sz w:val="24"/>
          <w:szCs w:val="24"/>
        </w:rPr>
        <w:t>e</w:t>
      </w:r>
      <w:r>
        <w:rPr>
          <w:i/>
        </w:rPr>
        <w:t>X</w:t>
      </w:r>
      <w:r>
        <w:rPr>
          <w:rFonts w:ascii="Times New Roman" w:eastAsia="Times New Roman" w:hAnsi="Times New Roman" w:cs="Times New Roman"/>
          <w:color w:val="000000"/>
          <w:sz w:val="24"/>
          <w:szCs w:val="24"/>
        </w:rPr>
        <w:t>ecute</w:t>
      </w:r>
      <w:proofErr w:type="spellEnd"/>
      <w:r>
        <w:rPr>
          <w:rFonts w:ascii="Times New Roman" w:eastAsia="Times New Roman" w:hAnsi="Times New Roman" w:cs="Times New Roman"/>
          <w:color w:val="000000"/>
          <w:sz w:val="24"/>
          <w:szCs w:val="24"/>
        </w:rPr>
        <w:t xml:space="preserve"> permission, in this string.</w:t>
      </w:r>
    </w:p>
    <w:p w14:paraId="305207A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To allow the command file to become an executable application, execute the following command: </w:t>
      </w:r>
      <w:proofErr w:type="spellStart"/>
      <w:r>
        <w:rPr>
          <w:rFonts w:ascii="Courier New" w:eastAsia="Courier New" w:hAnsi="Courier New" w:cs="Courier New"/>
          <w:sz w:val="22"/>
          <w:szCs w:val="22"/>
        </w:rPr>
        <w:t>chmod</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a+x</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grep_head_</w:t>
      </w:r>
      <w:proofErr w:type="gramStart"/>
      <w:r>
        <w:rPr>
          <w:rFonts w:ascii="Courier New" w:eastAsia="Courier New" w:hAnsi="Courier New" w:cs="Courier New"/>
          <w:sz w:val="22"/>
          <w:szCs w:val="22"/>
        </w:rPr>
        <w:t>tail</w:t>
      </w:r>
      <w:proofErr w:type="spellEnd"/>
      <w:proofErr w:type="gramEnd"/>
    </w:p>
    <w:p w14:paraId="55FCC0C6"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parameter </w:t>
      </w:r>
      <w:proofErr w:type="spellStart"/>
      <w:r>
        <w:rPr>
          <w:rFonts w:ascii="Courier New" w:eastAsia="Courier New" w:hAnsi="Courier New" w:cs="Courier New"/>
          <w:sz w:val="22"/>
          <w:szCs w:val="22"/>
        </w:rPr>
        <w:t>a+x</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asks </w:t>
      </w:r>
      <w:proofErr w:type="spellStart"/>
      <w:r>
        <w:rPr>
          <w:rFonts w:ascii="Courier New" w:eastAsia="Courier New" w:hAnsi="Courier New" w:cs="Courier New"/>
          <w:sz w:val="22"/>
          <w:szCs w:val="22"/>
        </w:rPr>
        <w:t>chmod</w:t>
      </w:r>
      <w:proofErr w:type="spellEnd"/>
      <w:r>
        <w:rPr>
          <w:rFonts w:ascii="Times New Roman" w:eastAsia="Times New Roman" w:hAnsi="Times New Roman" w:cs="Times New Roman"/>
          <w:color w:val="000000"/>
          <w:sz w:val="24"/>
          <w:szCs w:val="24"/>
        </w:rPr>
        <w:t xml:space="preserve"> to make the argument file (</w:t>
      </w:r>
      <w:proofErr w:type="spellStart"/>
      <w:r>
        <w:rPr>
          <w:rFonts w:ascii="Courier New" w:eastAsia="Courier New" w:hAnsi="Courier New" w:cs="Courier New"/>
          <w:sz w:val="22"/>
          <w:szCs w:val="22"/>
        </w:rPr>
        <w:t>grep_head_tail</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color w:val="000000"/>
          <w:sz w:val="24"/>
          <w:szCs w:val="24"/>
        </w:rPr>
        <w:t>eXecutable</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for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ll users. </w:t>
      </w:r>
    </w:p>
    <w:p w14:paraId="5C7C58B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again the long listing of the file – it should show three new occurrences of the execute permission. </w:t>
      </w:r>
    </w:p>
    <w:p w14:paraId="2964A785"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ls -l </w:t>
      </w:r>
      <w:proofErr w:type="spellStart"/>
      <w:r>
        <w:rPr>
          <w:rFonts w:ascii="Courier New" w:eastAsia="Courier New" w:hAnsi="Courier New" w:cs="Courier New"/>
          <w:color w:val="000000"/>
          <w:sz w:val="22"/>
          <w:szCs w:val="22"/>
        </w:rPr>
        <w:t>grep_head_tail</w:t>
      </w:r>
      <w:proofErr w:type="spellEnd"/>
    </w:p>
    <w:p w14:paraId="157B6BE4"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rwxr</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xr</w:t>
      </w:r>
      <w:proofErr w:type="spellEnd"/>
      <w:r>
        <w:rPr>
          <w:rFonts w:ascii="Courier New" w:eastAsia="Courier New" w:hAnsi="Courier New" w:cs="Courier New"/>
          <w:color w:val="000000"/>
          <w:sz w:val="22"/>
          <w:szCs w:val="22"/>
        </w:rPr>
        <w:t xml:space="preserve">-x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55 Apr 18 20:51 </w:t>
      </w:r>
      <w:proofErr w:type="spellStart"/>
      <w:r>
        <w:rPr>
          <w:rFonts w:ascii="Courier New" w:eastAsia="Courier New" w:hAnsi="Courier New" w:cs="Courier New"/>
          <w:color w:val="000000"/>
          <w:sz w:val="22"/>
          <w:szCs w:val="22"/>
        </w:rPr>
        <w:t>grep_head_tail</w:t>
      </w:r>
      <w:proofErr w:type="spellEnd"/>
    </w:p>
    <w:p w14:paraId="3AE6C3C0" w14:textId="77777777" w:rsidR="00DB5F02" w:rsidRDefault="00DB5F02">
      <w:pPr>
        <w:pBdr>
          <w:top w:val="nil"/>
          <w:left w:val="nil"/>
          <w:bottom w:val="nil"/>
          <w:right w:val="nil"/>
          <w:between w:val="nil"/>
        </w:pBdr>
        <w:spacing w:after="0" w:line="240" w:lineRule="auto"/>
        <w:rPr>
          <w:b/>
          <w:color w:val="000000"/>
        </w:rPr>
      </w:pPr>
    </w:p>
    <w:p w14:paraId="41F05FE3"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any directory, execute the </w:t>
      </w:r>
      <w:r>
        <w:rPr>
          <w:rFonts w:ascii="Courier New" w:eastAsia="Courier New" w:hAnsi="Courier New" w:cs="Courier New"/>
          <w:sz w:val="22"/>
          <w:szCs w:val="22"/>
        </w:rPr>
        <w:t>which</w:t>
      </w:r>
      <w:r>
        <w:rPr>
          <w:rFonts w:ascii="Times New Roman" w:eastAsia="Times New Roman" w:hAnsi="Times New Roman" w:cs="Times New Roman"/>
          <w:color w:val="000000"/>
          <w:sz w:val="24"/>
          <w:szCs w:val="24"/>
        </w:rPr>
        <w:t xml:space="preserve"> command again on this now executable file. The response this time should be more promising and give the full name of the application.</w:t>
      </w:r>
    </w:p>
    <w:p w14:paraId="3D9B57B7"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$which </w:t>
      </w:r>
      <w:proofErr w:type="spellStart"/>
      <w:r>
        <w:rPr>
          <w:rFonts w:ascii="Courier New" w:eastAsia="Courier New" w:hAnsi="Courier New" w:cs="Courier New"/>
          <w:color w:val="000000"/>
          <w:sz w:val="22"/>
          <w:szCs w:val="22"/>
        </w:rPr>
        <w:t>grep_head_tail</w:t>
      </w:r>
      <w:proofErr w:type="spellEnd"/>
    </w:p>
    <w:p w14:paraId="0B80CF9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/home/</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/Bash/bin/</w:t>
      </w:r>
      <w:proofErr w:type="spellStart"/>
      <w:r>
        <w:rPr>
          <w:rFonts w:ascii="Courier New" w:eastAsia="Courier New" w:hAnsi="Courier New" w:cs="Courier New"/>
          <w:color w:val="000000"/>
          <w:sz w:val="22"/>
          <w:szCs w:val="22"/>
        </w:rPr>
        <w:t>grep_head_tail</w:t>
      </w:r>
      <w:proofErr w:type="spellEnd"/>
    </w:p>
    <w:p w14:paraId="67A7971C" w14:textId="77777777" w:rsidR="00DB5F02" w:rsidRDefault="00DB5F02">
      <w:pPr>
        <w:pBdr>
          <w:top w:val="nil"/>
          <w:left w:val="nil"/>
          <w:bottom w:val="nil"/>
          <w:right w:val="nil"/>
          <w:between w:val="nil"/>
        </w:pBdr>
        <w:spacing w:after="0" w:line="240" w:lineRule="auto"/>
        <w:rPr>
          <w:b/>
          <w:color w:val="000000"/>
        </w:rPr>
      </w:pPr>
    </w:p>
    <w:p w14:paraId="235CF82C"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Make sure you use the </w:t>
      </w:r>
      <w:proofErr w:type="spellStart"/>
      <w:r>
        <w:rPr>
          <w:rFonts w:ascii="Courier New" w:eastAsia="Courier New" w:hAnsi="Courier New" w:cs="Courier New"/>
          <w:sz w:val="22"/>
          <w:szCs w:val="22"/>
        </w:rPr>
        <w:t>chmod</w:t>
      </w:r>
      <w:proofErr w:type="spellEnd"/>
      <w:r>
        <w:rPr>
          <w:rFonts w:ascii="Times New Roman" w:eastAsia="Times New Roman" w:hAnsi="Times New Roman" w:cs="Times New Roman"/>
          <w:color w:val="000000"/>
          <w:sz w:val="24"/>
          <w:szCs w:val="24"/>
        </w:rPr>
        <w:t xml:space="preserve"> command for all command files created in this lesson. Otherwise, you will get the permission is denied message when you use the file as an application name.</w:t>
      </w:r>
    </w:p>
    <w:p w14:paraId="40A97225"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to the </w:t>
      </w:r>
      <w:r>
        <w:rPr>
          <w:rFonts w:ascii="Courier New" w:eastAsia="Courier New" w:hAnsi="Courier New" w:cs="Courier New"/>
          <w:sz w:val="22"/>
          <w:szCs w:val="22"/>
        </w:rPr>
        <w:t>~/Discovery/</w:t>
      </w:r>
      <w:proofErr w:type="spellStart"/>
      <w:r>
        <w:rPr>
          <w:rFonts w:ascii="Courier New" w:eastAsia="Courier New" w:hAnsi="Courier New" w:cs="Courier New"/>
          <w:sz w:val="22"/>
          <w:szCs w:val="22"/>
        </w:rPr>
        <w:t>TSVFiles</w:t>
      </w:r>
      <w:proofErr w:type="spellEnd"/>
      <w:r>
        <w:rPr>
          <w:rFonts w:ascii="Courier New" w:eastAsia="Courier New" w:hAnsi="Courier New" w:cs="Courier New"/>
          <w:sz w:val="22"/>
          <w:szCs w:val="22"/>
        </w:rPr>
        <w:t xml:space="preserve"> directory</w:t>
      </w:r>
      <w:r>
        <w:rPr>
          <w:rFonts w:ascii="Times New Roman" w:eastAsia="Times New Roman" w:hAnsi="Times New Roman" w:cs="Times New Roman"/>
          <w:color w:val="000000"/>
          <w:sz w:val="24"/>
          <w:szCs w:val="24"/>
        </w:rPr>
        <w:t>, and execute:</w:t>
      </w:r>
    </w:p>
    <w:p w14:paraId="3F8CDE3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grep_head_</w:t>
      </w:r>
      <w:proofErr w:type="gramStart"/>
      <w:r>
        <w:rPr>
          <w:rFonts w:ascii="Courier New" w:eastAsia="Courier New" w:hAnsi="Courier New" w:cs="Courier New"/>
          <w:color w:val="000000"/>
          <w:sz w:val="22"/>
          <w:szCs w:val="22"/>
        </w:rPr>
        <w:t>tail</w:t>
      </w:r>
      <w:proofErr w:type="spellEnd"/>
      <w:r>
        <w:rPr>
          <w:rFonts w:ascii="Courier New" w:eastAsia="Courier New" w:hAnsi="Courier New" w:cs="Courier New"/>
          <w:color w:val="000000"/>
          <w:sz w:val="22"/>
          <w:szCs w:val="22"/>
        </w:rPr>
        <w:t xml:space="preserve">  &lt;</w:t>
      </w:r>
      <w:proofErr w:type="gramEnd"/>
      <w:r>
        <w:rPr>
          <w:rFonts w:ascii="Courier New" w:eastAsia="Courier New" w:hAnsi="Courier New" w:cs="Courier New"/>
          <w:color w:val="000000"/>
          <w:sz w:val="22"/>
          <w:szCs w:val="22"/>
        </w:rPr>
        <w:t xml:space="preserve"> A_1_abundance.tsv &gt; ~/Bash/</w:t>
      </w:r>
      <w:proofErr w:type="spellStart"/>
      <w:r>
        <w:rPr>
          <w:rFonts w:ascii="Courier New" w:eastAsia="Courier New" w:hAnsi="Courier New" w:cs="Courier New"/>
          <w:color w:val="000000"/>
          <w:sz w:val="22"/>
          <w:szCs w:val="22"/>
        </w:rPr>
        <w:t>FilteredSortedOutput</w:t>
      </w:r>
      <w:proofErr w:type="spellEnd"/>
      <w:r>
        <w:rPr>
          <w:rFonts w:ascii="Courier New" w:eastAsia="Courier New" w:hAnsi="Courier New" w:cs="Courier New"/>
          <w:color w:val="000000"/>
          <w:sz w:val="22"/>
          <w:szCs w:val="22"/>
        </w:rPr>
        <w:t xml:space="preserve">/Second25_1_GrepedSecond.tsv </w:t>
      </w:r>
    </w:p>
    <w:p w14:paraId="1A34D518"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we have specified the standard input and output of the new composite application as </w:t>
      </w:r>
      <w:r>
        <w:rPr>
          <w:rFonts w:ascii="Courier New" w:eastAsia="Courier New" w:hAnsi="Courier New" w:cs="Courier New"/>
          <w:sz w:val="22"/>
          <w:szCs w:val="22"/>
        </w:rPr>
        <w:t>A_1_abundance.tsv</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and </w:t>
      </w:r>
      <w:r>
        <w:rPr>
          <w:rFonts w:ascii="Courier New" w:eastAsia="Courier New" w:hAnsi="Courier New" w:cs="Courier New"/>
          <w:sz w:val="22"/>
          <w:szCs w:val="22"/>
        </w:rPr>
        <w:t>~/Bash/</w:t>
      </w:r>
      <w:proofErr w:type="spellStart"/>
      <w:r>
        <w:rPr>
          <w:rFonts w:ascii="Courier New" w:eastAsia="Courier New" w:hAnsi="Courier New" w:cs="Courier New"/>
          <w:sz w:val="22"/>
          <w:szCs w:val="22"/>
        </w:rPr>
        <w:t>FilteredSortedOutput</w:t>
      </w:r>
      <w:proofErr w:type="spellEnd"/>
      <w:r>
        <w:rPr>
          <w:rFonts w:ascii="Courier New" w:eastAsia="Courier New" w:hAnsi="Courier New" w:cs="Courier New"/>
          <w:sz w:val="22"/>
          <w:szCs w:val="22"/>
        </w:rPr>
        <w:t>/Second25_1_GrepedSecond.tsv</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respectively.  </w:t>
      </w:r>
    </w:p>
    <w:p w14:paraId="77DFC4A5"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bash responds to this line by executing the operation implementation stored in </w:t>
      </w:r>
      <w:r>
        <w:rPr>
          <w:rFonts w:ascii="Courier New" w:eastAsia="Courier New" w:hAnsi="Courier New" w:cs="Courier New"/>
          <w:sz w:val="22"/>
          <w:szCs w:val="22"/>
        </w:rPr>
        <w:t>Bash/bin/</w:t>
      </w:r>
      <w:proofErr w:type="spellStart"/>
      <w:r>
        <w:rPr>
          <w:rFonts w:ascii="Courier New" w:eastAsia="Courier New" w:hAnsi="Courier New" w:cs="Courier New"/>
          <w:sz w:val="22"/>
          <w:szCs w:val="22"/>
        </w:rPr>
        <w:t>grep_head_tail</w:t>
      </w:r>
      <w:proofErr w:type="spellEnd"/>
      <w:r>
        <w:rPr>
          <w:rFonts w:ascii="Times New Roman" w:eastAsia="Times New Roman" w:hAnsi="Times New Roman" w:cs="Times New Roman"/>
          <w:color w:val="000000"/>
          <w:sz w:val="24"/>
          <w:szCs w:val="24"/>
        </w:rPr>
        <w:t xml:space="preserve">. </w:t>
      </w:r>
    </w:p>
    <w:p w14:paraId="5E87E05B"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redirects the standard input of the first piped application, </w:t>
      </w:r>
      <w:proofErr w:type="gramStart"/>
      <w:r>
        <w:rPr>
          <w:rFonts w:ascii="Courier New" w:eastAsia="Courier New" w:hAnsi="Courier New" w:cs="Courier New"/>
          <w:sz w:val="22"/>
          <w:szCs w:val="22"/>
        </w:rPr>
        <w:t>grep</w:t>
      </w:r>
      <w:r>
        <w:rPr>
          <w:rFonts w:ascii="Times New Roman" w:eastAsia="Times New Roman" w:hAnsi="Times New Roman" w:cs="Times New Roman"/>
          <w:color w:val="000000"/>
          <w:sz w:val="24"/>
          <w:szCs w:val="24"/>
        </w:rPr>
        <w:t>,  to</w:t>
      </w:r>
      <w:proofErr w:type="gramEnd"/>
      <w:r>
        <w:rPr>
          <w:rFonts w:ascii="Times New Roman" w:eastAsia="Times New Roman" w:hAnsi="Times New Roman" w:cs="Times New Roman"/>
          <w:color w:val="000000"/>
          <w:sz w:val="24"/>
          <w:szCs w:val="24"/>
        </w:rPr>
        <w:t xml:space="preserve"> </w:t>
      </w:r>
      <w:r>
        <w:rPr>
          <w:rFonts w:ascii="Courier New" w:eastAsia="Courier New" w:hAnsi="Courier New" w:cs="Courier New"/>
          <w:sz w:val="22"/>
          <w:szCs w:val="22"/>
        </w:rPr>
        <w:t>A_1_abundance.tsv</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and redirects the standard output of the last piped application, </w:t>
      </w:r>
      <w:r>
        <w:rPr>
          <w:rFonts w:ascii="Courier New" w:eastAsia="Courier New" w:hAnsi="Courier New" w:cs="Courier New"/>
          <w:sz w:val="22"/>
          <w:szCs w:val="22"/>
        </w:rPr>
        <w:t>tail</w:t>
      </w:r>
      <w:r>
        <w:rPr>
          <w:rFonts w:ascii="Times New Roman" w:eastAsia="Times New Roman" w:hAnsi="Times New Roman" w:cs="Times New Roman"/>
          <w:color w:val="000000"/>
          <w:sz w:val="24"/>
          <w:szCs w:val="24"/>
        </w:rPr>
        <w:t xml:space="preserve">, to </w:t>
      </w:r>
      <w:r>
        <w:rPr>
          <w:rFonts w:ascii="Courier New" w:eastAsia="Courier New" w:hAnsi="Courier New" w:cs="Courier New"/>
          <w:sz w:val="22"/>
          <w:szCs w:val="22"/>
        </w:rPr>
        <w:t>~/Bash/</w:t>
      </w:r>
      <w:proofErr w:type="spellStart"/>
      <w:r>
        <w:rPr>
          <w:rFonts w:ascii="Courier New" w:eastAsia="Courier New" w:hAnsi="Courier New" w:cs="Courier New"/>
          <w:sz w:val="22"/>
          <w:szCs w:val="22"/>
        </w:rPr>
        <w:t>FilteredSortedOutput</w:t>
      </w:r>
      <w:proofErr w:type="spellEnd"/>
      <w:r>
        <w:rPr>
          <w:rFonts w:ascii="Courier New" w:eastAsia="Courier New" w:hAnsi="Courier New" w:cs="Courier New"/>
          <w:sz w:val="22"/>
          <w:szCs w:val="22"/>
        </w:rPr>
        <w:t>/Second25_1_GrepedSecond.tsv</w:t>
      </w:r>
    </w:p>
    <w:p w14:paraId="1DB6EAF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Exercise:</w:t>
      </w:r>
    </w:p>
    <w:p w14:paraId="0D619CEB"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Execute </w:t>
      </w:r>
      <w:proofErr w:type="spellStart"/>
      <w:r>
        <w:rPr>
          <w:rFonts w:ascii="Courier New" w:eastAsia="Courier New" w:hAnsi="Courier New" w:cs="Courier New"/>
          <w:sz w:val="22"/>
          <w:szCs w:val="22"/>
        </w:rPr>
        <w:t>grep_head_tail</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with the standard input redirected to </w:t>
      </w:r>
      <w:r>
        <w:rPr>
          <w:rFonts w:ascii="Courier New" w:eastAsia="Courier New" w:hAnsi="Courier New" w:cs="Courier New"/>
          <w:sz w:val="22"/>
          <w:szCs w:val="22"/>
        </w:rPr>
        <w:t>~/Discovery/</w:t>
      </w:r>
      <w:proofErr w:type="spellStart"/>
      <w:r>
        <w:rPr>
          <w:rFonts w:ascii="Courier New" w:eastAsia="Courier New" w:hAnsi="Courier New" w:cs="Courier New"/>
          <w:sz w:val="22"/>
          <w:szCs w:val="22"/>
        </w:rPr>
        <w:t>TSVFiles</w:t>
      </w:r>
      <w:proofErr w:type="spellEnd"/>
      <w:r>
        <w:rPr>
          <w:rFonts w:ascii="Courier New" w:eastAsia="Courier New" w:hAnsi="Courier New" w:cs="Courier New"/>
          <w:sz w:val="22"/>
          <w:szCs w:val="22"/>
        </w:rPr>
        <w:t>/A_2_abundance.tsv</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and standard output redirected to </w:t>
      </w:r>
      <w:r>
        <w:rPr>
          <w:rFonts w:ascii="Courier New" w:eastAsia="Courier New" w:hAnsi="Courier New" w:cs="Courier New"/>
          <w:sz w:val="22"/>
          <w:szCs w:val="22"/>
        </w:rPr>
        <w:t>Second25_2_GrepedSecond.tsv</w:t>
      </w:r>
      <w:r>
        <w:rPr>
          <w:rFonts w:ascii="Times New Roman" w:eastAsia="Times New Roman" w:hAnsi="Times New Roman" w:cs="Times New Roman"/>
          <w:b/>
          <w:color w:val="000000"/>
          <w:sz w:val="24"/>
          <w:szCs w:val="24"/>
        </w:rPr>
        <w:t>.</w:t>
      </w:r>
    </w:p>
    <w:p w14:paraId="74CD8EE7"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storing an application composition in a command file, we do not have to redo the work of connecting the applications for each input file. In the example above, we simply name the composite application and input file, and are in fact, unaware that the composition occurred. This is hidden in the composite application command file.</w:t>
      </w:r>
    </w:p>
    <w:p w14:paraId="0CF02237"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above example illustrates the two main steps in defining a new command/executable file named C.</w:t>
      </w:r>
    </w:p>
    <w:p w14:paraId="735D59D7" w14:textId="77777777" w:rsidR="00DB5F02" w:rsidRDefault="00A96409">
      <w:pPr>
        <w:numPr>
          <w:ilvl w:val="0"/>
          <w:numId w:val="10"/>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 xml:space="preserve">In an </w:t>
      </w:r>
      <w:r>
        <w:rPr>
          <w:rFonts w:ascii="Times New Roman" w:eastAsia="Times New Roman" w:hAnsi="Times New Roman" w:cs="Times New Roman"/>
          <w:i/>
          <w:color w:val="000000"/>
          <w:sz w:val="24"/>
          <w:szCs w:val="24"/>
        </w:rPr>
        <w:t>exported directory</w:t>
      </w:r>
      <w:r>
        <w:rPr>
          <w:rFonts w:ascii="Times New Roman" w:eastAsia="Times New Roman" w:hAnsi="Times New Roman" w:cs="Times New Roman"/>
          <w:color w:val="000000"/>
          <w:sz w:val="24"/>
          <w:szCs w:val="24"/>
        </w:rPr>
        <w:t xml:space="preserve"> (such as our bin directory), create a file named C. If you do not perform this step, bash will say that the command is not found, when you type a command line starting with C.</w:t>
      </w:r>
    </w:p>
    <w:p w14:paraId="5F4C8058" w14:textId="77777777" w:rsidR="00DB5F02" w:rsidRDefault="00A96409">
      <w:pPr>
        <w:numPr>
          <w:ilvl w:val="0"/>
          <w:numId w:val="10"/>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 xml:space="preserve">Use the </w:t>
      </w:r>
      <w:proofErr w:type="spellStart"/>
      <w:r>
        <w:rPr>
          <w:rFonts w:ascii="Courier New" w:eastAsia="Courier New" w:hAnsi="Courier New" w:cs="Courier New"/>
          <w:sz w:val="22"/>
          <w:szCs w:val="22"/>
        </w:rPr>
        <w:t>chmod</w:t>
      </w:r>
      <w:proofErr w:type="spellEnd"/>
      <w:r>
        <w:rPr>
          <w:rFonts w:ascii="Times New Roman" w:eastAsia="Times New Roman" w:hAnsi="Times New Roman" w:cs="Times New Roman"/>
          <w:color w:val="000000"/>
          <w:sz w:val="24"/>
          <w:szCs w:val="24"/>
        </w:rPr>
        <w:t xml:space="preserve"> file to make it executable. If you do not perform this step, bash will say that permission to execute the command is denied when you type a command line starting with C.</w:t>
      </w:r>
    </w:p>
    <w:p w14:paraId="14E497E6" w14:textId="157A2DAA" w:rsidR="00DB5F02" w:rsidDel="00473C50" w:rsidRDefault="00A96409">
      <w:pPr>
        <w:pStyle w:val="Heading2"/>
        <w:rPr>
          <w:del w:id="2238" w:author="Shen, Guning" w:date="2024-03-27T14:39:00Z"/>
        </w:rPr>
      </w:pPr>
      <w:del w:id="2239" w:author="Shen, Guning" w:date="2024-03-27T14:39:00Z">
        <w:r w:rsidDel="00473C50">
          <w:delText>Looping (Pre-Quiz)</w:delText>
        </w:r>
      </w:del>
    </w:p>
    <w:p w14:paraId="20A4038F" w14:textId="454FCE67" w:rsidR="00DB5F02" w:rsidDel="00473C50" w:rsidRDefault="00A96409">
      <w:pPr>
        <w:rPr>
          <w:del w:id="2240" w:author="Shen, Guning" w:date="2024-03-27T14:39:00Z"/>
        </w:rPr>
      </w:pPr>
      <w:del w:id="2241" w:author="Shen, Guning" w:date="2024-03-27T14:39:00Z">
        <w:r w:rsidDel="00473C50">
          <w:delText>Consider the following bash loop in an executable file.</w:delText>
        </w:r>
      </w:del>
    </w:p>
    <w:p w14:paraId="4F2956D8" w14:textId="275367B9" w:rsidR="00DB5F02" w:rsidDel="00473C50" w:rsidRDefault="00A96409">
      <w:pPr>
        <w:pBdr>
          <w:top w:val="nil"/>
          <w:left w:val="nil"/>
          <w:bottom w:val="nil"/>
          <w:right w:val="nil"/>
          <w:between w:val="nil"/>
        </w:pBdr>
        <w:spacing w:after="60" w:line="240" w:lineRule="auto"/>
        <w:rPr>
          <w:del w:id="2242" w:author="Shen, Guning" w:date="2024-03-27T14:39:00Z"/>
          <w:rFonts w:ascii="Courier New" w:eastAsia="Courier New" w:hAnsi="Courier New" w:cs="Courier New"/>
          <w:color w:val="444444"/>
          <w:sz w:val="22"/>
          <w:szCs w:val="22"/>
        </w:rPr>
      </w:pPr>
      <w:del w:id="2243" w:author="Shen, Guning" w:date="2024-03-27T14:39:00Z">
        <w:r w:rsidDel="00473C50">
          <w:rPr>
            <w:rFonts w:ascii="Courier New" w:eastAsia="Courier New" w:hAnsi="Courier New" w:cs="Courier New"/>
            <w:b/>
            <w:color w:val="000000"/>
            <w:sz w:val="22"/>
            <w:szCs w:val="22"/>
          </w:rPr>
          <w:delText>for</w:delText>
        </w:r>
        <w:r w:rsidDel="00473C50">
          <w:rPr>
            <w:rFonts w:ascii="Courier New" w:eastAsia="Courier New" w:hAnsi="Courier New" w:cs="Courier New"/>
            <w:color w:val="444444"/>
            <w:sz w:val="22"/>
            <w:szCs w:val="22"/>
          </w:rPr>
          <w:delText xml:space="preserve"> n </w:delText>
        </w:r>
        <w:r w:rsidDel="00473C50">
          <w:rPr>
            <w:rFonts w:ascii="Courier New" w:eastAsia="Courier New" w:hAnsi="Courier New" w:cs="Courier New"/>
            <w:b/>
            <w:color w:val="000000"/>
            <w:sz w:val="22"/>
            <w:szCs w:val="22"/>
          </w:rPr>
          <w:delText>in</w:delText>
        </w:r>
        <w:r w:rsidDel="00473C50">
          <w:rPr>
            <w:rFonts w:ascii="Courier New" w:eastAsia="Courier New" w:hAnsi="Courier New" w:cs="Courier New"/>
            <w:color w:val="444444"/>
            <w:sz w:val="22"/>
            <w:szCs w:val="22"/>
          </w:rPr>
          <w:delText xml:space="preserve"> </w:delText>
        </w:r>
        <w:r w:rsidDel="00473C50">
          <w:rPr>
            <w:rFonts w:ascii="Courier New" w:eastAsia="Courier New" w:hAnsi="Courier New" w:cs="Courier New"/>
            <w:color w:val="000000"/>
            <w:sz w:val="22"/>
            <w:szCs w:val="22"/>
          </w:rPr>
          <w:delText>1</w:delText>
        </w:r>
        <w:r w:rsidDel="00473C50">
          <w:rPr>
            <w:rFonts w:ascii="Courier New" w:eastAsia="Courier New" w:hAnsi="Courier New" w:cs="Courier New"/>
            <w:color w:val="444444"/>
            <w:sz w:val="22"/>
            <w:szCs w:val="22"/>
          </w:rPr>
          <w:delText xml:space="preserve"> </w:delText>
        </w:r>
        <w:r w:rsidDel="00473C50">
          <w:rPr>
            <w:rFonts w:ascii="Courier New" w:eastAsia="Courier New" w:hAnsi="Courier New" w:cs="Courier New"/>
            <w:color w:val="000000"/>
            <w:sz w:val="22"/>
            <w:szCs w:val="22"/>
          </w:rPr>
          <w:delText>2</w:delText>
        </w:r>
        <w:r w:rsidDel="00473C50">
          <w:rPr>
            <w:rFonts w:ascii="Courier New" w:eastAsia="Courier New" w:hAnsi="Courier New" w:cs="Courier New"/>
            <w:color w:val="444444"/>
            <w:sz w:val="22"/>
            <w:szCs w:val="22"/>
          </w:rPr>
          <w:delText xml:space="preserve"> </w:delText>
        </w:r>
        <w:r w:rsidDel="00473C50">
          <w:rPr>
            <w:rFonts w:ascii="Courier New" w:eastAsia="Courier New" w:hAnsi="Courier New" w:cs="Courier New"/>
            <w:color w:val="000000"/>
            <w:sz w:val="22"/>
            <w:szCs w:val="22"/>
          </w:rPr>
          <w:delText>3</w:delText>
        </w:r>
        <w:r w:rsidDel="00473C50">
          <w:rPr>
            <w:rFonts w:ascii="Courier New" w:eastAsia="Courier New" w:hAnsi="Courier New" w:cs="Courier New"/>
            <w:color w:val="444444"/>
            <w:sz w:val="22"/>
            <w:szCs w:val="22"/>
          </w:rPr>
          <w:delText xml:space="preserve"> </w:delText>
        </w:r>
        <w:r w:rsidDel="00473C50">
          <w:rPr>
            <w:rFonts w:ascii="Courier New" w:eastAsia="Courier New" w:hAnsi="Courier New" w:cs="Courier New"/>
            <w:color w:val="000000"/>
            <w:sz w:val="22"/>
            <w:szCs w:val="22"/>
          </w:rPr>
          <w:delText>4</w:delText>
        </w:r>
        <w:r w:rsidDel="00473C50">
          <w:rPr>
            <w:rFonts w:ascii="Courier New" w:eastAsia="Courier New" w:hAnsi="Courier New" w:cs="Courier New"/>
            <w:color w:val="444444"/>
            <w:sz w:val="22"/>
            <w:szCs w:val="22"/>
          </w:rPr>
          <w:delText xml:space="preserve"> </w:delText>
        </w:r>
        <w:r w:rsidDel="00473C50">
          <w:rPr>
            <w:rFonts w:ascii="Courier New" w:eastAsia="Courier New" w:hAnsi="Courier New" w:cs="Courier New"/>
            <w:color w:val="000000"/>
            <w:sz w:val="22"/>
            <w:szCs w:val="22"/>
          </w:rPr>
          <w:delText>5</w:delText>
        </w:r>
      </w:del>
    </w:p>
    <w:p w14:paraId="7FF58AC2" w14:textId="45FA9F85" w:rsidR="00DB5F02" w:rsidDel="00473C50" w:rsidRDefault="00A96409">
      <w:pPr>
        <w:pBdr>
          <w:top w:val="nil"/>
          <w:left w:val="nil"/>
          <w:bottom w:val="nil"/>
          <w:right w:val="nil"/>
          <w:between w:val="nil"/>
        </w:pBdr>
        <w:spacing w:after="60" w:line="240" w:lineRule="auto"/>
        <w:rPr>
          <w:del w:id="2244" w:author="Shen, Guning" w:date="2024-03-27T14:39:00Z"/>
          <w:rFonts w:ascii="Courier New" w:eastAsia="Courier New" w:hAnsi="Courier New" w:cs="Courier New"/>
          <w:b/>
          <w:color w:val="444444"/>
          <w:sz w:val="22"/>
          <w:szCs w:val="22"/>
        </w:rPr>
      </w:pPr>
      <w:del w:id="2245" w:author="Shen, Guning" w:date="2024-03-27T14:39:00Z">
        <w:r w:rsidDel="00473C50">
          <w:rPr>
            <w:rFonts w:ascii="Courier New" w:eastAsia="Courier New" w:hAnsi="Courier New" w:cs="Courier New"/>
            <w:b/>
            <w:color w:val="000000"/>
            <w:sz w:val="22"/>
            <w:szCs w:val="22"/>
          </w:rPr>
          <w:delText>do</w:delText>
        </w:r>
      </w:del>
    </w:p>
    <w:p w14:paraId="09D94312" w14:textId="7025748F" w:rsidR="00DB5F02" w:rsidDel="00473C50" w:rsidRDefault="00A96409">
      <w:pPr>
        <w:pBdr>
          <w:top w:val="nil"/>
          <w:left w:val="nil"/>
          <w:bottom w:val="nil"/>
          <w:right w:val="nil"/>
          <w:between w:val="nil"/>
        </w:pBdr>
        <w:spacing w:after="60" w:line="240" w:lineRule="auto"/>
        <w:rPr>
          <w:del w:id="2246" w:author="Shen, Guning" w:date="2024-03-27T14:39:00Z"/>
          <w:rFonts w:ascii="Courier New" w:eastAsia="Courier New" w:hAnsi="Courier New" w:cs="Courier New"/>
          <w:color w:val="444444"/>
          <w:sz w:val="22"/>
          <w:szCs w:val="22"/>
        </w:rPr>
      </w:pPr>
      <w:del w:id="2247" w:author="Shen, Guning" w:date="2024-03-27T14:39:00Z">
        <w:r w:rsidDel="00473C50">
          <w:rPr>
            <w:rFonts w:ascii="Courier New" w:eastAsia="Courier New" w:hAnsi="Courier New" w:cs="Courier New"/>
            <w:color w:val="444444"/>
            <w:sz w:val="22"/>
            <w:szCs w:val="22"/>
          </w:rPr>
          <w:delText xml:space="preserve">   echo "$1:$n"</w:delText>
        </w:r>
      </w:del>
    </w:p>
    <w:p w14:paraId="6EEEB020" w14:textId="5225BD3A" w:rsidR="00DB5F02" w:rsidDel="00473C50" w:rsidRDefault="00A96409">
      <w:pPr>
        <w:pBdr>
          <w:top w:val="nil"/>
          <w:left w:val="nil"/>
          <w:bottom w:val="nil"/>
          <w:right w:val="nil"/>
          <w:between w:val="nil"/>
        </w:pBdr>
        <w:spacing w:after="60" w:line="240" w:lineRule="auto"/>
        <w:rPr>
          <w:del w:id="2248" w:author="Shen, Guning" w:date="2024-03-27T14:39:00Z"/>
          <w:rFonts w:ascii="Courier New" w:eastAsia="Courier New" w:hAnsi="Courier New" w:cs="Courier New"/>
          <w:b/>
          <w:color w:val="444444"/>
          <w:sz w:val="22"/>
          <w:szCs w:val="22"/>
        </w:rPr>
      </w:pPr>
      <w:del w:id="2249" w:author="Shen, Guning" w:date="2024-03-27T14:39:00Z">
        <w:r w:rsidDel="00473C50">
          <w:rPr>
            <w:rFonts w:ascii="Courier New" w:eastAsia="Courier New" w:hAnsi="Courier New" w:cs="Courier New"/>
            <w:b/>
            <w:color w:val="000000"/>
            <w:sz w:val="22"/>
            <w:szCs w:val="22"/>
          </w:rPr>
          <w:delText>done</w:delText>
        </w:r>
      </w:del>
    </w:p>
    <w:p w14:paraId="55E7AA5E" w14:textId="0CD9303E" w:rsidR="00DB5F02" w:rsidDel="00473C50" w:rsidRDefault="00DB5F02">
      <w:pPr>
        <w:pBdr>
          <w:top w:val="nil"/>
          <w:left w:val="nil"/>
          <w:bottom w:val="nil"/>
          <w:right w:val="nil"/>
          <w:between w:val="nil"/>
        </w:pBdr>
        <w:spacing w:after="0" w:line="240" w:lineRule="auto"/>
        <w:rPr>
          <w:del w:id="2250" w:author="Shen, Guning" w:date="2024-03-27T14:39:00Z"/>
          <w:b/>
          <w:color w:val="000000"/>
        </w:rPr>
      </w:pPr>
    </w:p>
    <w:p w14:paraId="337FC3F9" w14:textId="06614CD9" w:rsidR="00DB5F02" w:rsidDel="00473C50" w:rsidRDefault="00A96409">
      <w:pPr>
        <w:pBdr>
          <w:top w:val="nil"/>
          <w:left w:val="nil"/>
          <w:bottom w:val="nil"/>
          <w:right w:val="nil"/>
          <w:between w:val="nil"/>
        </w:pBdr>
        <w:spacing w:after="0" w:line="240" w:lineRule="auto"/>
        <w:rPr>
          <w:del w:id="2251" w:author="Shen, Guning" w:date="2024-03-27T14:39:00Z"/>
          <w:b/>
          <w:color w:val="000000"/>
        </w:rPr>
      </w:pPr>
      <w:del w:id="2252" w:author="Shen, Guning" w:date="2024-03-27T14:39:00Z">
        <w:r w:rsidDel="00473C50">
          <w:rPr>
            <w:color w:val="000000"/>
          </w:rPr>
          <w:delText>Specify an argument variable</w:delText>
        </w:r>
        <w:r w:rsidDel="00473C50">
          <w:rPr>
            <w:b/>
            <w:color w:val="000000"/>
          </w:rPr>
          <w:delText>: --------------</w:delText>
        </w:r>
      </w:del>
    </w:p>
    <w:p w14:paraId="478DE98B" w14:textId="3ABB9EDE" w:rsidR="00DB5F02" w:rsidDel="00473C50" w:rsidRDefault="00A96409">
      <w:pPr>
        <w:pBdr>
          <w:top w:val="nil"/>
          <w:left w:val="nil"/>
          <w:bottom w:val="nil"/>
          <w:right w:val="nil"/>
          <w:between w:val="nil"/>
        </w:pBdr>
        <w:spacing w:after="0" w:line="240" w:lineRule="auto"/>
        <w:rPr>
          <w:del w:id="2253" w:author="Shen, Guning" w:date="2024-03-27T14:39:00Z"/>
          <w:color w:val="000000"/>
        </w:rPr>
      </w:pPr>
      <w:del w:id="2254" w:author="Shen, Guning" w:date="2024-03-27T14:39:00Z">
        <w:r w:rsidDel="00473C50">
          <w:rPr>
            <w:color w:val="000000"/>
          </w:rPr>
          <w:delText>Specify a reference to an argument variable:_________</w:delText>
        </w:r>
      </w:del>
    </w:p>
    <w:p w14:paraId="2A455B47" w14:textId="528C4C26" w:rsidR="00DB5F02" w:rsidDel="00473C50" w:rsidRDefault="00A96409">
      <w:pPr>
        <w:pBdr>
          <w:top w:val="nil"/>
          <w:left w:val="nil"/>
          <w:bottom w:val="nil"/>
          <w:right w:val="nil"/>
          <w:between w:val="nil"/>
        </w:pBdr>
        <w:spacing w:after="0" w:line="240" w:lineRule="auto"/>
        <w:rPr>
          <w:del w:id="2255" w:author="Shen, Guning" w:date="2024-03-27T14:39:00Z"/>
          <w:color w:val="000000"/>
        </w:rPr>
      </w:pPr>
      <w:del w:id="2256" w:author="Shen, Guning" w:date="2024-03-27T14:39:00Z">
        <w:r w:rsidDel="00473C50">
          <w:rPr>
            <w:color w:val="000000"/>
          </w:rPr>
          <w:delText>Specify a loop variable:______________</w:delText>
        </w:r>
      </w:del>
    </w:p>
    <w:p w14:paraId="41CB8E35" w14:textId="48662685" w:rsidR="00DB5F02" w:rsidDel="00473C50" w:rsidRDefault="00A96409">
      <w:pPr>
        <w:pBdr>
          <w:top w:val="nil"/>
          <w:left w:val="nil"/>
          <w:bottom w:val="nil"/>
          <w:right w:val="nil"/>
          <w:between w:val="nil"/>
        </w:pBdr>
        <w:spacing w:after="0" w:line="240" w:lineRule="auto"/>
        <w:rPr>
          <w:del w:id="2257" w:author="Shen, Guning" w:date="2024-03-27T14:39:00Z"/>
          <w:color w:val="000000"/>
        </w:rPr>
      </w:pPr>
      <w:del w:id="2258" w:author="Shen, Guning" w:date="2024-03-27T14:39:00Z">
        <w:r w:rsidDel="00473C50">
          <w:rPr>
            <w:color w:val="000000"/>
          </w:rPr>
          <w:delText>Specify a reference to a loop variable:_____________</w:delText>
        </w:r>
      </w:del>
    </w:p>
    <w:p w14:paraId="391B51CF" w14:textId="711840C0" w:rsidR="00DB5F02" w:rsidDel="00473C50" w:rsidRDefault="00A96409">
      <w:pPr>
        <w:pBdr>
          <w:top w:val="nil"/>
          <w:left w:val="nil"/>
          <w:bottom w:val="nil"/>
          <w:right w:val="nil"/>
          <w:between w:val="nil"/>
        </w:pBdr>
        <w:spacing w:after="0" w:line="240" w:lineRule="auto"/>
        <w:rPr>
          <w:del w:id="2259" w:author="Shen, Guning" w:date="2024-03-27T14:39:00Z"/>
          <w:color w:val="000000"/>
        </w:rPr>
      </w:pPr>
      <w:del w:id="2260" w:author="Shen, Guning" w:date="2024-03-27T14:39:00Z">
        <w:r w:rsidDel="00473C50">
          <w:rPr>
            <w:color w:val="000000"/>
          </w:rPr>
          <w:delText>How many times will the loop execute:_________</w:delText>
        </w:r>
      </w:del>
    </w:p>
    <w:p w14:paraId="681E41C5" w14:textId="5F735B99" w:rsidR="00DB5F02" w:rsidDel="00473C50" w:rsidRDefault="00A96409">
      <w:pPr>
        <w:pBdr>
          <w:top w:val="nil"/>
          <w:left w:val="nil"/>
          <w:bottom w:val="nil"/>
          <w:right w:val="nil"/>
          <w:between w:val="nil"/>
        </w:pBdr>
        <w:spacing w:after="0" w:line="240" w:lineRule="auto"/>
        <w:rPr>
          <w:del w:id="2261" w:author="Shen, Guning" w:date="2024-03-27T14:39:00Z"/>
          <w:color w:val="000000"/>
        </w:rPr>
      </w:pPr>
      <w:del w:id="2262" w:author="Shen, Guning" w:date="2024-03-27T14:39:00Z">
        <w:r w:rsidDel="00473C50">
          <w:rPr>
            <w:color w:val="000000"/>
          </w:rPr>
          <w:delText>What will be first line printed by the loop:____________</w:delText>
        </w:r>
      </w:del>
    </w:p>
    <w:p w14:paraId="6BCE1F05" w14:textId="678DF032" w:rsidR="00DB5F02" w:rsidRDefault="004C05C5">
      <w:pPr>
        <w:pBdr>
          <w:top w:val="nil"/>
          <w:left w:val="nil"/>
          <w:bottom w:val="nil"/>
          <w:right w:val="nil"/>
          <w:between w:val="nil"/>
        </w:pBdr>
        <w:spacing w:after="0" w:line="240" w:lineRule="auto"/>
        <w:rPr>
          <w:color w:val="000000"/>
        </w:rPr>
      </w:pPr>
      <w:del w:id="2263" w:author="Shen, Guning" w:date="2024-03-27T14:39:00Z">
        <w:r w:rsidDel="00473C50">
          <w:rPr>
            <w:color w:val="000000"/>
          </w:rPr>
          <w:delText xml:space="preserve"> </w:delText>
        </w:r>
      </w:del>
    </w:p>
    <w:p w14:paraId="5D88F7B4" w14:textId="77777777" w:rsidR="00DB5F02" w:rsidRDefault="00A96409">
      <w:pPr>
        <w:pStyle w:val="Heading2"/>
      </w:pPr>
      <w:r>
        <w:t>Looping*</w:t>
      </w:r>
    </w:p>
    <w:p w14:paraId="6A939C04"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example above, using </w:t>
      </w:r>
      <w:proofErr w:type="spellStart"/>
      <w:r>
        <w:rPr>
          <w:rFonts w:ascii="Times New Roman" w:eastAsia="Times New Roman" w:hAnsi="Times New Roman" w:cs="Times New Roman"/>
          <w:b/>
          <w:color w:val="000000"/>
          <w:sz w:val="24"/>
          <w:szCs w:val="24"/>
        </w:rPr>
        <w:t>grep_head_tail</w:t>
      </w:r>
      <w:proofErr w:type="spellEnd"/>
      <w:r>
        <w:rPr>
          <w:rFonts w:ascii="Times New Roman" w:eastAsia="Times New Roman" w:hAnsi="Times New Roman" w:cs="Times New Roman"/>
          <w:color w:val="000000"/>
          <w:sz w:val="24"/>
          <w:szCs w:val="24"/>
        </w:rPr>
        <w:t xml:space="preserve">, we executed the command for each file in the </w:t>
      </w:r>
      <w:proofErr w:type="spellStart"/>
      <w:r>
        <w:rPr>
          <w:rFonts w:ascii="Times New Roman" w:eastAsia="Times New Roman" w:hAnsi="Times New Roman" w:cs="Times New Roman"/>
          <w:color w:val="000000"/>
          <w:sz w:val="24"/>
          <w:szCs w:val="24"/>
        </w:rPr>
        <w:t>TSVFiles</w:t>
      </w:r>
      <w:proofErr w:type="spellEnd"/>
      <w:r>
        <w:rPr>
          <w:rFonts w:ascii="Times New Roman" w:eastAsia="Times New Roman" w:hAnsi="Times New Roman" w:cs="Times New Roman"/>
          <w:color w:val="000000"/>
          <w:sz w:val="24"/>
          <w:szCs w:val="24"/>
        </w:rPr>
        <w:t xml:space="preserve"> directory.</w:t>
      </w:r>
    </w:p>
    <w:p w14:paraId="3BD5274F"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grep_head_</w:t>
      </w:r>
      <w:proofErr w:type="gramStart"/>
      <w:r>
        <w:rPr>
          <w:rFonts w:ascii="Courier New" w:eastAsia="Courier New" w:hAnsi="Courier New" w:cs="Courier New"/>
          <w:color w:val="000000"/>
          <w:sz w:val="22"/>
          <w:szCs w:val="22"/>
        </w:rPr>
        <w:t>tail</w:t>
      </w:r>
      <w:proofErr w:type="spellEnd"/>
      <w:r>
        <w:rPr>
          <w:rFonts w:ascii="Courier New" w:eastAsia="Courier New" w:hAnsi="Courier New" w:cs="Courier New"/>
          <w:color w:val="000000"/>
          <w:sz w:val="22"/>
          <w:szCs w:val="22"/>
        </w:rPr>
        <w:t xml:space="preserve">  &lt;</w:t>
      </w:r>
      <w:proofErr w:type="gramEnd"/>
      <w:r>
        <w:rPr>
          <w:rFonts w:ascii="Courier New" w:eastAsia="Courier New" w:hAnsi="Courier New" w:cs="Courier New"/>
          <w:color w:val="000000"/>
          <w:sz w:val="22"/>
          <w:szCs w:val="22"/>
        </w:rPr>
        <w:t xml:space="preserve"> A_1_abundance.tsv &gt; ~/Bash/</w:t>
      </w:r>
      <w:proofErr w:type="spellStart"/>
      <w:r>
        <w:rPr>
          <w:rFonts w:ascii="Courier New" w:eastAsia="Courier New" w:hAnsi="Courier New" w:cs="Courier New"/>
          <w:color w:val="000000"/>
          <w:sz w:val="22"/>
          <w:szCs w:val="22"/>
        </w:rPr>
        <w:t>FilteredSortedOutput</w:t>
      </w:r>
      <w:proofErr w:type="spellEnd"/>
      <w:r>
        <w:rPr>
          <w:rFonts w:ascii="Courier New" w:eastAsia="Courier New" w:hAnsi="Courier New" w:cs="Courier New"/>
          <w:color w:val="000000"/>
          <w:sz w:val="22"/>
          <w:szCs w:val="22"/>
        </w:rPr>
        <w:t xml:space="preserve">/Second25_1_GrepedSecond.tsv </w:t>
      </w:r>
    </w:p>
    <w:p w14:paraId="7B51E414"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grep_head_</w:t>
      </w:r>
      <w:proofErr w:type="gramStart"/>
      <w:r>
        <w:rPr>
          <w:rFonts w:ascii="Courier New" w:eastAsia="Courier New" w:hAnsi="Courier New" w:cs="Courier New"/>
          <w:color w:val="000000"/>
          <w:sz w:val="22"/>
          <w:szCs w:val="22"/>
        </w:rPr>
        <w:t>tail</w:t>
      </w:r>
      <w:proofErr w:type="spellEnd"/>
      <w:r>
        <w:rPr>
          <w:rFonts w:ascii="Courier New" w:eastAsia="Courier New" w:hAnsi="Courier New" w:cs="Courier New"/>
          <w:color w:val="000000"/>
          <w:sz w:val="22"/>
          <w:szCs w:val="22"/>
        </w:rPr>
        <w:t xml:space="preserve">  &lt;</w:t>
      </w:r>
      <w:proofErr w:type="gramEnd"/>
      <w:r>
        <w:rPr>
          <w:rFonts w:ascii="Courier New" w:eastAsia="Courier New" w:hAnsi="Courier New" w:cs="Courier New"/>
          <w:color w:val="000000"/>
          <w:sz w:val="22"/>
          <w:szCs w:val="22"/>
        </w:rPr>
        <w:t xml:space="preserve"> A_2_abundance.tsv &gt;  ~/Bash/</w:t>
      </w:r>
      <w:proofErr w:type="spellStart"/>
      <w:r>
        <w:rPr>
          <w:rFonts w:ascii="Courier New" w:eastAsia="Courier New" w:hAnsi="Courier New" w:cs="Courier New"/>
          <w:color w:val="000000"/>
          <w:sz w:val="22"/>
          <w:szCs w:val="22"/>
        </w:rPr>
        <w:t>FilteredSortedOutput</w:t>
      </w:r>
      <w:proofErr w:type="spellEnd"/>
      <w:r>
        <w:rPr>
          <w:rFonts w:ascii="Courier New" w:eastAsia="Courier New" w:hAnsi="Courier New" w:cs="Courier New"/>
          <w:color w:val="000000"/>
          <w:sz w:val="22"/>
          <w:szCs w:val="22"/>
        </w:rPr>
        <w:t xml:space="preserve"> /Second25_2_GrepedSecond.tsv </w:t>
      </w:r>
    </w:p>
    <w:p w14:paraId="0FA7C011"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317FF5C3"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number of input files in the </w:t>
      </w:r>
      <w:proofErr w:type="spellStart"/>
      <w:r>
        <w:rPr>
          <w:rFonts w:ascii="Courier New" w:eastAsia="Courier New" w:hAnsi="Courier New" w:cs="Courier New"/>
          <w:sz w:val="22"/>
          <w:szCs w:val="22"/>
        </w:rPr>
        <w:t>TSVFiles</w:t>
      </w:r>
      <w:proofErr w:type="spellEnd"/>
      <w:r>
        <w:rPr>
          <w:rFonts w:ascii="Times New Roman" w:eastAsia="Times New Roman" w:hAnsi="Times New Roman" w:cs="Times New Roman"/>
          <w:color w:val="000000"/>
          <w:sz w:val="24"/>
          <w:szCs w:val="24"/>
        </w:rPr>
        <w:t xml:space="preserve"> directory is large, entering a command for each file can be cumbersome. </w:t>
      </w:r>
    </w:p>
    <w:p w14:paraId="15040C6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r>
        <w:rPr>
          <w:rFonts w:ascii="Courier New" w:eastAsia="Courier New" w:hAnsi="Courier New" w:cs="Courier New"/>
          <w:sz w:val="22"/>
          <w:szCs w:val="22"/>
        </w:rPr>
        <w:t>~/Bash/bin</w:t>
      </w:r>
      <w:r>
        <w:rPr>
          <w:rFonts w:ascii="Times New Roman" w:eastAsia="Times New Roman" w:hAnsi="Times New Roman" w:cs="Times New Roman"/>
          <w:color w:val="000000"/>
          <w:sz w:val="24"/>
          <w:szCs w:val="24"/>
        </w:rPr>
        <w:t xml:space="preserve"> create an executable file called </w:t>
      </w:r>
      <w:proofErr w:type="spellStart"/>
      <w:r>
        <w:rPr>
          <w:rFonts w:ascii="Courier New" w:eastAsia="Courier New" w:hAnsi="Courier New" w:cs="Courier New"/>
          <w:sz w:val="22"/>
          <w:szCs w:val="22"/>
        </w:rPr>
        <w:t>directory_grep_head_tail</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with the following contents:</w:t>
      </w:r>
    </w:p>
    <w:p w14:paraId="575CF86D"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cd $1</w:t>
      </w:r>
    </w:p>
    <w:p w14:paraId="24B35719"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b/>
          <w:color w:val="000000"/>
          <w:sz w:val="22"/>
          <w:szCs w:val="22"/>
        </w:rPr>
        <w:t>for</w:t>
      </w: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tsv_file</w:t>
      </w:r>
      <w:proofErr w:type="spellEnd"/>
      <w:r>
        <w:rPr>
          <w:rFonts w:ascii="Courier New" w:eastAsia="Courier New" w:hAnsi="Courier New" w:cs="Courier New"/>
          <w:color w:val="000000"/>
          <w:sz w:val="22"/>
          <w:szCs w:val="22"/>
        </w:rPr>
        <w:t xml:space="preserve"> </w:t>
      </w:r>
      <w:r>
        <w:rPr>
          <w:rFonts w:ascii="Courier New" w:eastAsia="Courier New" w:hAnsi="Courier New" w:cs="Courier New"/>
          <w:b/>
          <w:color w:val="000000"/>
          <w:sz w:val="22"/>
          <w:szCs w:val="22"/>
        </w:rPr>
        <w:t>in</w:t>
      </w:r>
      <w:r>
        <w:rPr>
          <w:rFonts w:ascii="Courier New" w:eastAsia="Courier New" w:hAnsi="Courier New" w:cs="Courier New"/>
          <w:color w:val="000000"/>
          <w:sz w:val="22"/>
          <w:szCs w:val="22"/>
        </w:rPr>
        <w:t xml:space="preserve"> </w:t>
      </w:r>
      <w:r>
        <w:rPr>
          <w:rFonts w:ascii="Times New Roman" w:eastAsia="Times New Roman" w:hAnsi="Times New Roman" w:cs="Times New Roman"/>
          <w:color w:val="000000"/>
          <w:sz w:val="24"/>
          <w:szCs w:val="24"/>
        </w:rPr>
        <w:t xml:space="preserve">A_1_abundance.tsv </w:t>
      </w:r>
      <w:proofErr w:type="gramStart"/>
      <w:r>
        <w:rPr>
          <w:rFonts w:ascii="Times New Roman" w:eastAsia="Times New Roman" w:hAnsi="Times New Roman" w:cs="Times New Roman"/>
          <w:color w:val="000000"/>
          <w:sz w:val="24"/>
          <w:szCs w:val="24"/>
        </w:rPr>
        <w:t>A_2_abundance.tsv</w:t>
      </w:r>
      <w:r>
        <w:rPr>
          <w:rFonts w:ascii="Courier New" w:eastAsia="Courier New" w:hAnsi="Courier New" w:cs="Courier New"/>
          <w:color w:val="000000"/>
          <w:sz w:val="22"/>
          <w:szCs w:val="22"/>
        </w:rPr>
        <w:t>;</w:t>
      </w:r>
      <w:proofErr w:type="gramEnd"/>
    </w:p>
    <w:p w14:paraId="0F212A55" w14:textId="77777777" w:rsidR="00DB5F02" w:rsidRDefault="00A96409">
      <w:pPr>
        <w:pBdr>
          <w:top w:val="nil"/>
          <w:left w:val="nil"/>
          <w:bottom w:val="nil"/>
          <w:right w:val="nil"/>
          <w:between w:val="nil"/>
        </w:pBdr>
        <w:spacing w:after="60" w:line="240" w:lineRule="auto"/>
        <w:rPr>
          <w:rFonts w:ascii="Courier New" w:eastAsia="Courier New" w:hAnsi="Courier New" w:cs="Courier New"/>
          <w:b/>
          <w:color w:val="000000"/>
          <w:sz w:val="22"/>
          <w:szCs w:val="22"/>
        </w:rPr>
      </w:pPr>
      <w:r>
        <w:rPr>
          <w:rFonts w:ascii="Courier New" w:eastAsia="Courier New" w:hAnsi="Courier New" w:cs="Courier New"/>
          <w:b/>
          <w:color w:val="000000"/>
          <w:sz w:val="22"/>
          <w:szCs w:val="22"/>
        </w:rPr>
        <w:lastRenderedPageBreak/>
        <w:t>do</w:t>
      </w:r>
    </w:p>
    <w:p w14:paraId="0661C6F7"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grep_head_tail</w:t>
      </w:r>
      <w:proofErr w:type="spellEnd"/>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&lt;  $</w:t>
      </w:r>
      <w:proofErr w:type="spellStart"/>
      <w:proofErr w:type="gramEnd"/>
      <w:r>
        <w:rPr>
          <w:rFonts w:ascii="Courier New" w:eastAsia="Courier New" w:hAnsi="Courier New" w:cs="Courier New"/>
          <w:color w:val="000000"/>
          <w:sz w:val="22"/>
          <w:szCs w:val="22"/>
        </w:rPr>
        <w:t>tsv_file</w:t>
      </w:r>
      <w:proofErr w:type="spellEnd"/>
      <w:r>
        <w:rPr>
          <w:rFonts w:ascii="Courier New" w:eastAsia="Courier New" w:hAnsi="Courier New" w:cs="Courier New"/>
          <w:color w:val="000000"/>
          <w:sz w:val="22"/>
          <w:szCs w:val="22"/>
        </w:rPr>
        <w:t xml:space="preserve"> &gt; $2/Second25_$tsv_file;</w:t>
      </w:r>
    </w:p>
    <w:p w14:paraId="701A9B2A"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cat $2/Second25_$tsv_</w:t>
      </w:r>
      <w:proofErr w:type="gramStart"/>
      <w:r>
        <w:rPr>
          <w:rFonts w:ascii="Courier New" w:eastAsia="Courier New" w:hAnsi="Courier New" w:cs="Courier New"/>
          <w:color w:val="000000"/>
          <w:sz w:val="22"/>
          <w:szCs w:val="22"/>
        </w:rPr>
        <w:t>file;</w:t>
      </w:r>
      <w:proofErr w:type="gramEnd"/>
    </w:p>
    <w:p w14:paraId="47BF8541" w14:textId="77777777" w:rsidR="00DB5F02" w:rsidRDefault="00A96409">
      <w:pPr>
        <w:pBdr>
          <w:top w:val="nil"/>
          <w:left w:val="nil"/>
          <w:bottom w:val="nil"/>
          <w:right w:val="nil"/>
          <w:between w:val="nil"/>
        </w:pBdr>
        <w:spacing w:after="60" w:line="240" w:lineRule="auto"/>
        <w:rPr>
          <w:rFonts w:ascii="Courier New" w:eastAsia="Courier New" w:hAnsi="Courier New" w:cs="Courier New"/>
          <w:b/>
          <w:color w:val="000000"/>
          <w:sz w:val="22"/>
          <w:szCs w:val="22"/>
        </w:rPr>
      </w:pPr>
      <w:r>
        <w:rPr>
          <w:rFonts w:ascii="Courier New" w:eastAsia="Courier New" w:hAnsi="Courier New" w:cs="Courier New"/>
          <w:b/>
          <w:color w:val="000000"/>
          <w:sz w:val="22"/>
          <w:szCs w:val="22"/>
        </w:rPr>
        <w:t>done</w:t>
      </w:r>
    </w:p>
    <w:p w14:paraId="1967F724"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480E277" w14:textId="77777777" w:rsidR="00DB5F02" w:rsidRDefault="00A96409">
      <w:pPr>
        <w:pBdr>
          <w:top w:val="nil"/>
          <w:left w:val="nil"/>
          <w:bottom w:val="nil"/>
          <w:right w:val="nil"/>
          <w:between w:val="nil"/>
        </w:pBdr>
        <w:spacing w:line="240" w:lineRule="auto"/>
        <w:rPr>
          <w:b/>
          <w:color w:val="000000"/>
        </w:rPr>
      </w:pPr>
      <w:r>
        <w:rPr>
          <w:rFonts w:ascii="Times New Roman" w:eastAsia="Times New Roman" w:hAnsi="Times New Roman" w:cs="Times New Roman"/>
          <w:color w:val="000000"/>
          <w:sz w:val="24"/>
          <w:szCs w:val="24"/>
        </w:rPr>
        <w:t xml:space="preserve">This command defines a composite application that takes two arguments, an </w:t>
      </w:r>
      <w:proofErr w:type="gramStart"/>
      <w:r>
        <w:rPr>
          <w:rFonts w:ascii="Times New Roman" w:eastAsia="Times New Roman" w:hAnsi="Times New Roman" w:cs="Times New Roman"/>
          <w:color w:val="000000"/>
          <w:sz w:val="24"/>
          <w:szCs w:val="24"/>
        </w:rPr>
        <w:t>input  (</w:t>
      </w:r>
      <w:proofErr w:type="gramEnd"/>
      <w:r>
        <w:rPr>
          <w:rFonts w:ascii="Times New Roman" w:eastAsia="Times New Roman" w:hAnsi="Times New Roman" w:cs="Times New Roman"/>
          <w:color w:val="000000"/>
          <w:sz w:val="24"/>
          <w:szCs w:val="24"/>
        </w:rPr>
        <w:t xml:space="preserve">$1) and an output directory ($2). It executes </w:t>
      </w:r>
      <w:proofErr w:type="spellStart"/>
      <w:r>
        <w:rPr>
          <w:rFonts w:ascii="Courier New" w:eastAsia="Courier New" w:hAnsi="Courier New" w:cs="Courier New"/>
          <w:sz w:val="22"/>
          <w:szCs w:val="22"/>
        </w:rPr>
        <w:t>grep_head_tail</w:t>
      </w:r>
      <w:proofErr w:type="spellEnd"/>
      <w:r>
        <w:rPr>
          <w:rFonts w:ascii="Times New Roman" w:eastAsia="Times New Roman" w:hAnsi="Times New Roman" w:cs="Times New Roman"/>
          <w:color w:val="000000"/>
          <w:sz w:val="24"/>
          <w:szCs w:val="24"/>
        </w:rPr>
        <w:t xml:space="preserve"> on selected files in the input directory A_1_abundance.tsv A_2_abundance.tsv) and creates an output file in the output directory ($2) whose name is derived from the name of the input file (</w:t>
      </w:r>
      <w:r>
        <w:rPr>
          <w:rFonts w:ascii="Courier New" w:eastAsia="Courier New" w:hAnsi="Courier New" w:cs="Courier New"/>
          <w:sz w:val="22"/>
          <w:szCs w:val="22"/>
        </w:rPr>
        <w:t>$</w:t>
      </w:r>
      <w:proofErr w:type="spellStart"/>
      <w:r>
        <w:rPr>
          <w:rFonts w:ascii="Courier New" w:eastAsia="Courier New" w:hAnsi="Courier New" w:cs="Courier New"/>
          <w:sz w:val="22"/>
          <w:szCs w:val="22"/>
        </w:rPr>
        <w:t>tsv_file</w:t>
      </w:r>
      <w:proofErr w:type="spellEnd"/>
      <w:r>
        <w:rPr>
          <w:color w:val="000000"/>
        </w:rPr>
        <w:t>)/</w:t>
      </w:r>
    </w:p>
    <w:p w14:paraId="1F7CC686"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execute:</w:t>
      </w:r>
    </w:p>
    <w:p w14:paraId="10D8CD9C"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directory_grep_head_tail</w:t>
      </w:r>
      <w:proofErr w:type="spellEnd"/>
      <w:r>
        <w:rPr>
          <w:rFonts w:ascii="Courier New" w:eastAsia="Courier New" w:hAnsi="Courier New" w:cs="Courier New"/>
          <w:color w:val="000000"/>
          <w:sz w:val="22"/>
          <w:szCs w:val="22"/>
        </w:rPr>
        <w:t xml:space="preserve"> ~/Discovery/</w:t>
      </w:r>
      <w:proofErr w:type="spellStart"/>
      <w:r>
        <w:rPr>
          <w:rFonts w:ascii="Courier New" w:eastAsia="Courier New" w:hAnsi="Courier New" w:cs="Courier New"/>
          <w:color w:val="000000"/>
          <w:sz w:val="22"/>
          <w:szCs w:val="22"/>
        </w:rPr>
        <w:t>TSVFiles</w:t>
      </w:r>
      <w:proofErr w:type="spellEnd"/>
      <w:r>
        <w:rPr>
          <w:rFonts w:ascii="Courier New" w:eastAsia="Courier New" w:hAnsi="Courier New" w:cs="Courier New"/>
          <w:color w:val="000000"/>
          <w:sz w:val="22"/>
          <w:szCs w:val="22"/>
        </w:rPr>
        <w:t xml:space="preserve"> ~/Bash/</w:t>
      </w:r>
      <w:proofErr w:type="spellStart"/>
      <w:r>
        <w:rPr>
          <w:rFonts w:ascii="Courier New" w:eastAsia="Courier New" w:hAnsi="Courier New" w:cs="Courier New"/>
          <w:color w:val="000000"/>
          <w:sz w:val="22"/>
          <w:szCs w:val="22"/>
        </w:rPr>
        <w:t>FilteredSortedOutput</w:t>
      </w:r>
      <w:proofErr w:type="spellEnd"/>
    </w:p>
    <w:p w14:paraId="6854A5B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equivalent to executing:</w:t>
      </w:r>
    </w:p>
    <w:p w14:paraId="12669210"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cd ~/Discovery/</w:t>
      </w:r>
      <w:proofErr w:type="spellStart"/>
      <w:r>
        <w:rPr>
          <w:rFonts w:ascii="Courier New" w:eastAsia="Courier New" w:hAnsi="Courier New" w:cs="Courier New"/>
          <w:color w:val="000000"/>
          <w:sz w:val="22"/>
          <w:szCs w:val="22"/>
        </w:rPr>
        <w:t>TSVFiles</w:t>
      </w:r>
      <w:proofErr w:type="spellEnd"/>
    </w:p>
    <w:p w14:paraId="03FE19DA"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grep_head_tail</w:t>
      </w:r>
      <w:proofErr w:type="spellEnd"/>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&lt;  A_1_abundance.tsv</w:t>
      </w:r>
      <w:proofErr w:type="gramEnd"/>
      <w:r>
        <w:rPr>
          <w:rFonts w:ascii="Courier New" w:eastAsia="Courier New" w:hAnsi="Courier New" w:cs="Courier New"/>
          <w:color w:val="000000"/>
          <w:sz w:val="22"/>
          <w:szCs w:val="22"/>
        </w:rPr>
        <w:t xml:space="preserve"> &gt; ~/Bash/</w:t>
      </w:r>
      <w:proofErr w:type="spellStart"/>
      <w:r>
        <w:rPr>
          <w:rFonts w:ascii="Courier New" w:eastAsia="Courier New" w:hAnsi="Courier New" w:cs="Courier New"/>
          <w:color w:val="000000"/>
          <w:sz w:val="22"/>
          <w:szCs w:val="22"/>
        </w:rPr>
        <w:t>FilteredSortedOutput</w:t>
      </w:r>
      <w:proofErr w:type="spellEnd"/>
      <w:r>
        <w:rPr>
          <w:rFonts w:ascii="Courier New" w:eastAsia="Courier New" w:hAnsi="Courier New" w:cs="Courier New"/>
          <w:color w:val="000000"/>
          <w:sz w:val="22"/>
          <w:szCs w:val="22"/>
        </w:rPr>
        <w:t xml:space="preserve"> /Second25_ A_1_abundance.tsv;</w:t>
      </w:r>
    </w:p>
    <w:p w14:paraId="46326FDA"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cat ~/Bash/</w:t>
      </w:r>
      <w:proofErr w:type="spellStart"/>
      <w:r>
        <w:rPr>
          <w:rFonts w:ascii="Courier New" w:eastAsia="Courier New" w:hAnsi="Courier New" w:cs="Courier New"/>
          <w:color w:val="000000"/>
          <w:sz w:val="22"/>
          <w:szCs w:val="22"/>
        </w:rPr>
        <w:t>FilteredSortedOutput</w:t>
      </w:r>
      <w:proofErr w:type="spellEnd"/>
      <w:r>
        <w:rPr>
          <w:rFonts w:ascii="Courier New" w:eastAsia="Courier New" w:hAnsi="Courier New" w:cs="Courier New"/>
          <w:color w:val="000000"/>
          <w:sz w:val="22"/>
          <w:szCs w:val="22"/>
        </w:rPr>
        <w:t xml:space="preserve"> /Second25_ </w:t>
      </w:r>
      <w:proofErr w:type="gramStart"/>
      <w:r>
        <w:rPr>
          <w:rFonts w:ascii="Courier New" w:eastAsia="Courier New" w:hAnsi="Courier New" w:cs="Courier New"/>
          <w:color w:val="000000"/>
          <w:sz w:val="22"/>
          <w:szCs w:val="22"/>
        </w:rPr>
        <w:t>A_1_abundance.tsv;</w:t>
      </w:r>
      <w:proofErr w:type="gramEnd"/>
    </w:p>
    <w:p w14:paraId="17F9C5C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grep_head_tail</w:t>
      </w:r>
      <w:proofErr w:type="spellEnd"/>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&lt;  A_2_abundance.tsv</w:t>
      </w:r>
      <w:proofErr w:type="gramEnd"/>
      <w:r>
        <w:rPr>
          <w:rFonts w:ascii="Courier New" w:eastAsia="Courier New" w:hAnsi="Courier New" w:cs="Courier New"/>
          <w:color w:val="000000"/>
          <w:sz w:val="22"/>
          <w:szCs w:val="22"/>
        </w:rPr>
        <w:t xml:space="preserve"> &gt; ~/Bash/</w:t>
      </w:r>
      <w:proofErr w:type="spellStart"/>
      <w:r>
        <w:rPr>
          <w:rFonts w:ascii="Courier New" w:eastAsia="Courier New" w:hAnsi="Courier New" w:cs="Courier New"/>
          <w:color w:val="000000"/>
          <w:sz w:val="22"/>
          <w:szCs w:val="22"/>
        </w:rPr>
        <w:t>FilteredSortedOutput</w:t>
      </w:r>
      <w:proofErr w:type="spellEnd"/>
      <w:r>
        <w:rPr>
          <w:rFonts w:ascii="Courier New" w:eastAsia="Courier New" w:hAnsi="Courier New" w:cs="Courier New"/>
          <w:color w:val="000000"/>
          <w:sz w:val="22"/>
          <w:szCs w:val="22"/>
        </w:rPr>
        <w:t xml:space="preserve"> /Second25_ A_2_abundance.tsv;</w:t>
      </w:r>
    </w:p>
    <w:p w14:paraId="6424427F"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cat ~/Bash/</w:t>
      </w:r>
      <w:proofErr w:type="spellStart"/>
      <w:r>
        <w:rPr>
          <w:rFonts w:ascii="Courier New" w:eastAsia="Courier New" w:hAnsi="Courier New" w:cs="Courier New"/>
          <w:color w:val="000000"/>
          <w:sz w:val="22"/>
          <w:szCs w:val="22"/>
        </w:rPr>
        <w:t>FilteredSortedOutput</w:t>
      </w:r>
      <w:proofErr w:type="spellEnd"/>
      <w:r>
        <w:rPr>
          <w:rFonts w:ascii="Courier New" w:eastAsia="Courier New" w:hAnsi="Courier New" w:cs="Courier New"/>
          <w:color w:val="000000"/>
          <w:sz w:val="22"/>
          <w:szCs w:val="22"/>
        </w:rPr>
        <w:t xml:space="preserve"> /Second25_ </w:t>
      </w:r>
      <w:proofErr w:type="gramStart"/>
      <w:r>
        <w:rPr>
          <w:rFonts w:ascii="Courier New" w:eastAsia="Courier New" w:hAnsi="Courier New" w:cs="Courier New"/>
          <w:color w:val="000000"/>
          <w:sz w:val="22"/>
          <w:szCs w:val="22"/>
        </w:rPr>
        <w:t>A_2_abundance.tsv;</w:t>
      </w:r>
      <w:proofErr w:type="gramEnd"/>
    </w:p>
    <w:p w14:paraId="5E17E39E" w14:textId="77777777" w:rsidR="00DB5F02" w:rsidRDefault="00DB5F02">
      <w:pPr>
        <w:pBdr>
          <w:top w:val="nil"/>
          <w:left w:val="nil"/>
          <w:bottom w:val="nil"/>
          <w:right w:val="nil"/>
          <w:between w:val="nil"/>
        </w:pBdr>
        <w:spacing w:after="0" w:line="240" w:lineRule="auto"/>
        <w:rPr>
          <w:b/>
          <w:color w:val="000000"/>
        </w:rPr>
      </w:pPr>
    </w:p>
    <w:p w14:paraId="55840A4D"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Confirm that the command runs the command </w:t>
      </w:r>
      <w:proofErr w:type="spellStart"/>
      <w:r>
        <w:rPr>
          <w:rFonts w:ascii="Courier New" w:eastAsia="Courier New" w:hAnsi="Courier New" w:cs="Courier New"/>
          <w:sz w:val="22"/>
          <w:szCs w:val="22"/>
        </w:rPr>
        <w:t>grep_head_tail</w:t>
      </w:r>
      <w:proofErr w:type="spellEnd"/>
      <w:r>
        <w:rPr>
          <w:rFonts w:ascii="Times New Roman" w:eastAsia="Times New Roman" w:hAnsi="Times New Roman" w:cs="Times New Roman"/>
          <w:color w:val="000000"/>
          <w:sz w:val="24"/>
          <w:szCs w:val="24"/>
        </w:rPr>
        <w:t xml:space="preserve"> on each </w:t>
      </w:r>
      <w:proofErr w:type="spellStart"/>
      <w:r>
        <w:rPr>
          <w:rFonts w:ascii="Courier New" w:eastAsia="Courier New" w:hAnsi="Courier New" w:cs="Courier New"/>
          <w:sz w:val="22"/>
          <w:szCs w:val="22"/>
        </w:rPr>
        <w:t>tsv</w:t>
      </w:r>
      <w:proofErr w:type="spellEnd"/>
      <w:r>
        <w:rPr>
          <w:rFonts w:ascii="Times New Roman" w:eastAsia="Times New Roman" w:hAnsi="Times New Roman" w:cs="Times New Roman"/>
          <w:color w:val="000000"/>
          <w:sz w:val="24"/>
          <w:szCs w:val="24"/>
        </w:rPr>
        <w:t xml:space="preserve"> file in the input directory, stores the output of the command in the output directory, and displays the output.</w:t>
      </w:r>
    </w:p>
    <w:p w14:paraId="458C0703"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ls ~/Bash/</w:t>
      </w:r>
      <w:proofErr w:type="spellStart"/>
      <w:r>
        <w:rPr>
          <w:rFonts w:ascii="Courier New" w:eastAsia="Courier New" w:hAnsi="Courier New" w:cs="Courier New"/>
          <w:color w:val="000000"/>
          <w:sz w:val="22"/>
          <w:szCs w:val="22"/>
        </w:rPr>
        <w:t>FilteredSortedOutput</w:t>
      </w:r>
      <w:proofErr w:type="spellEnd"/>
      <w:r>
        <w:rPr>
          <w:rFonts w:ascii="Courier New" w:eastAsia="Courier New" w:hAnsi="Courier New" w:cs="Courier New"/>
          <w:color w:val="000000"/>
          <w:sz w:val="22"/>
          <w:szCs w:val="22"/>
        </w:rPr>
        <w:t>/Second25_1_GrepedSecond.tsv</w:t>
      </w:r>
    </w:p>
    <w:p w14:paraId="27F5CC2B"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Second25_2_GrepedSecond.tsv</w:t>
      </w:r>
    </w:p>
    <w:p w14:paraId="1BA64B7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Second25_A_1_abundance.tsv</w:t>
      </w:r>
    </w:p>
    <w:p w14:paraId="55A8DBE8"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Second25_A_2_abundance.tsv </w:t>
      </w:r>
    </w:p>
    <w:p w14:paraId="4A09336A" w14:textId="77777777" w:rsidR="00DB5F02" w:rsidRDefault="00DB5F02">
      <w:pPr>
        <w:pBdr>
          <w:top w:val="nil"/>
          <w:left w:val="nil"/>
          <w:bottom w:val="nil"/>
          <w:right w:val="nil"/>
          <w:between w:val="nil"/>
        </w:pBdr>
        <w:spacing w:after="0" w:line="240" w:lineRule="auto"/>
        <w:rPr>
          <w:b/>
          <w:color w:val="000000"/>
        </w:rPr>
      </w:pPr>
    </w:p>
    <w:p w14:paraId="5E064512" w14:textId="77777777" w:rsidR="00DB5F02" w:rsidRDefault="00A96409">
      <w:r>
        <w:t xml:space="preserve">Now that we have seen what the command file does, let us understand the lines in it. These are relatively complicated lines, with many new features, so let us understand them in stages. </w:t>
      </w:r>
    </w:p>
    <w:p w14:paraId="31949C08" w14:textId="77777777" w:rsidR="00DB5F02" w:rsidRDefault="00A96409">
      <w:pPr>
        <w:pStyle w:val="Heading2"/>
      </w:pPr>
      <w:r>
        <w:t>Variables and References*</w:t>
      </w:r>
    </w:p>
    <w:p w14:paraId="2D32A63D" w14:textId="77777777" w:rsidR="00DB5F02" w:rsidRDefault="00A96409">
      <w:r>
        <w:t xml:space="preserve">Let us focus first on the tokens beginning with the symbol </w:t>
      </w:r>
      <w:r>
        <w:rPr>
          <w:rFonts w:ascii="Courier New" w:eastAsia="Courier New" w:hAnsi="Courier New" w:cs="Courier New"/>
          <w:sz w:val="22"/>
          <w:szCs w:val="22"/>
        </w:rPr>
        <w:t>$</w:t>
      </w:r>
      <w:r>
        <w:t xml:space="preserve">: </w:t>
      </w:r>
      <w:r>
        <w:rPr>
          <w:rFonts w:ascii="Courier New" w:eastAsia="Courier New" w:hAnsi="Courier New" w:cs="Courier New"/>
          <w:sz w:val="22"/>
          <w:szCs w:val="22"/>
        </w:rPr>
        <w:t>$1</w:t>
      </w:r>
      <w:r>
        <w:t xml:space="preserve">, </w:t>
      </w:r>
      <w:r>
        <w:rPr>
          <w:rFonts w:ascii="Courier New" w:eastAsia="Courier New" w:hAnsi="Courier New" w:cs="Courier New"/>
          <w:sz w:val="22"/>
          <w:szCs w:val="22"/>
        </w:rPr>
        <w:t>$2</w:t>
      </w:r>
      <w:r>
        <w:t xml:space="preserve"> and </w:t>
      </w:r>
      <w:r>
        <w:rPr>
          <w:rFonts w:ascii="Courier New" w:eastAsia="Courier New" w:hAnsi="Courier New" w:cs="Courier New"/>
          <w:sz w:val="22"/>
          <w:szCs w:val="22"/>
        </w:rPr>
        <w:t>$</w:t>
      </w:r>
      <w:proofErr w:type="spellStart"/>
      <w:r>
        <w:rPr>
          <w:rFonts w:ascii="Courier New" w:eastAsia="Courier New" w:hAnsi="Courier New" w:cs="Courier New"/>
          <w:sz w:val="22"/>
          <w:szCs w:val="22"/>
        </w:rPr>
        <w:t>tsv_file</w:t>
      </w:r>
      <w:proofErr w:type="spellEnd"/>
      <w:r>
        <w:t xml:space="preserve">. Such tokens are </w:t>
      </w:r>
      <w:r>
        <w:rPr>
          <w:i/>
        </w:rPr>
        <w:t>variable-value references</w:t>
      </w:r>
      <w:r>
        <w:t xml:space="preserve">, and the string following the </w:t>
      </w:r>
      <w:r>
        <w:rPr>
          <w:b/>
        </w:rPr>
        <w:t xml:space="preserve">$ </w:t>
      </w:r>
      <w:r>
        <w:t xml:space="preserve">are names of variables to which they refer. We have seen the concept of variable name and associated value </w:t>
      </w:r>
      <w:proofErr w:type="gramStart"/>
      <w:r>
        <w:t>earlier, when</w:t>
      </w:r>
      <w:proofErr w:type="gramEnd"/>
      <w:r>
        <w:t xml:space="preserve"> we studied the environment variables </w:t>
      </w:r>
      <w:r>
        <w:rPr>
          <w:rFonts w:ascii="Courier New" w:eastAsia="Courier New" w:hAnsi="Courier New" w:cs="Courier New"/>
          <w:sz w:val="22"/>
          <w:szCs w:val="22"/>
        </w:rPr>
        <w:t>PATH</w:t>
      </w:r>
      <w:r>
        <w:t xml:space="preserve"> and </w:t>
      </w:r>
      <w:r>
        <w:rPr>
          <w:rFonts w:ascii="Courier New" w:eastAsia="Courier New" w:hAnsi="Courier New" w:cs="Courier New"/>
          <w:sz w:val="22"/>
          <w:szCs w:val="22"/>
        </w:rPr>
        <w:t>HOME</w:t>
      </w:r>
      <w:r>
        <w:t xml:space="preserve">. Unlike those variables, the ones in our file are not environment variables. </w:t>
      </w:r>
      <w:proofErr w:type="gramStart"/>
      <w:r>
        <w:t>Instead</w:t>
      </w:r>
      <w:proofErr w:type="gramEnd"/>
      <w:r>
        <w:t xml:space="preserve"> they are </w:t>
      </w:r>
      <w:r>
        <w:rPr>
          <w:i/>
        </w:rPr>
        <w:t>local variables</w:t>
      </w:r>
      <w:r>
        <w:t xml:space="preserve"> known only to our composite application.</w:t>
      </w:r>
    </w:p>
    <w:p w14:paraId="0B204901" w14:textId="77777777" w:rsidR="00DB5F02" w:rsidRDefault="00A96409">
      <w:r>
        <w:lastRenderedPageBreak/>
        <w:t xml:space="preserve">Thus, </w:t>
      </w:r>
      <w:r>
        <w:rPr>
          <w:rFonts w:ascii="Courier New" w:eastAsia="Courier New" w:hAnsi="Courier New" w:cs="Courier New"/>
          <w:sz w:val="22"/>
          <w:szCs w:val="22"/>
        </w:rPr>
        <w:t>$1</w:t>
      </w:r>
      <w:r>
        <w:t xml:space="preserve">, </w:t>
      </w:r>
      <w:r>
        <w:rPr>
          <w:rFonts w:ascii="Courier New" w:eastAsia="Courier New" w:hAnsi="Courier New" w:cs="Courier New"/>
          <w:sz w:val="22"/>
          <w:szCs w:val="22"/>
        </w:rPr>
        <w:t>$2</w:t>
      </w:r>
      <w:r>
        <w:t xml:space="preserve"> and </w:t>
      </w:r>
      <w:r>
        <w:rPr>
          <w:rFonts w:ascii="Courier New" w:eastAsia="Courier New" w:hAnsi="Courier New" w:cs="Courier New"/>
          <w:sz w:val="22"/>
          <w:szCs w:val="22"/>
        </w:rPr>
        <w:t>$</w:t>
      </w:r>
      <w:proofErr w:type="spellStart"/>
      <w:r>
        <w:rPr>
          <w:rFonts w:ascii="Courier New" w:eastAsia="Courier New" w:hAnsi="Courier New" w:cs="Courier New"/>
          <w:sz w:val="22"/>
          <w:szCs w:val="22"/>
        </w:rPr>
        <w:t>tsv_file</w:t>
      </w:r>
      <w:proofErr w:type="spellEnd"/>
      <w:r>
        <w:t xml:space="preserve"> </w:t>
      </w:r>
      <w:proofErr w:type="gramStart"/>
      <w:r>
        <w:t>are</w:t>
      </w:r>
      <w:proofErr w:type="gramEnd"/>
      <w:r>
        <w:t xml:space="preserve"> (variable-value) references to the (local) variables </w:t>
      </w:r>
      <w:r>
        <w:rPr>
          <w:rFonts w:ascii="Courier New" w:eastAsia="Courier New" w:hAnsi="Courier New" w:cs="Courier New"/>
          <w:sz w:val="22"/>
          <w:szCs w:val="22"/>
        </w:rPr>
        <w:t>1</w:t>
      </w:r>
      <w:r>
        <w:t xml:space="preserve">, </w:t>
      </w:r>
      <w:r>
        <w:rPr>
          <w:rFonts w:ascii="Courier New" w:eastAsia="Courier New" w:hAnsi="Courier New" w:cs="Courier New"/>
          <w:sz w:val="22"/>
          <w:szCs w:val="22"/>
        </w:rPr>
        <w:t>2</w:t>
      </w:r>
      <w:r>
        <w:rPr>
          <w:b/>
        </w:rPr>
        <w:t xml:space="preserve"> </w:t>
      </w:r>
      <w:r>
        <w:t xml:space="preserve">and </w:t>
      </w:r>
      <w:proofErr w:type="spellStart"/>
      <w:r>
        <w:rPr>
          <w:rFonts w:ascii="Courier New" w:eastAsia="Courier New" w:hAnsi="Courier New" w:cs="Courier New"/>
          <w:sz w:val="22"/>
          <w:szCs w:val="22"/>
        </w:rPr>
        <w:t>tsv_file</w:t>
      </w:r>
      <w:proofErr w:type="spellEnd"/>
      <w:r>
        <w:t xml:space="preserve">, respectively. </w:t>
      </w:r>
    </w:p>
    <w:p w14:paraId="709D72D8" w14:textId="77777777" w:rsidR="00DB5F02" w:rsidRDefault="00A96409">
      <w:r>
        <w:t xml:space="preserve">Variables are so called because they are associated with or assigned values that can vary. Before a file is executed, all local variable references in it are replaced (by bash) with the values of the referenced variables. Thus, the references </w:t>
      </w:r>
      <w:r>
        <w:rPr>
          <w:rFonts w:ascii="Courier New" w:eastAsia="Courier New" w:hAnsi="Courier New" w:cs="Courier New"/>
          <w:sz w:val="22"/>
          <w:szCs w:val="22"/>
        </w:rPr>
        <w:t>$1</w:t>
      </w:r>
      <w:r>
        <w:t xml:space="preserve">, </w:t>
      </w:r>
      <w:r>
        <w:rPr>
          <w:rFonts w:ascii="Courier New" w:eastAsia="Courier New" w:hAnsi="Courier New" w:cs="Courier New"/>
          <w:sz w:val="22"/>
          <w:szCs w:val="22"/>
        </w:rPr>
        <w:t>$2</w:t>
      </w:r>
      <w:r>
        <w:rPr>
          <w:b/>
        </w:rPr>
        <w:t xml:space="preserve"> </w:t>
      </w:r>
      <w:r>
        <w:t>and</w:t>
      </w:r>
      <w:r>
        <w:rPr>
          <w:b/>
        </w:rPr>
        <w:t xml:space="preserve"> </w:t>
      </w:r>
      <w:r>
        <w:rPr>
          <w:rFonts w:ascii="Courier New" w:eastAsia="Courier New" w:hAnsi="Courier New" w:cs="Courier New"/>
          <w:sz w:val="22"/>
          <w:szCs w:val="22"/>
        </w:rPr>
        <w:t>$</w:t>
      </w:r>
      <w:proofErr w:type="spellStart"/>
      <w:r>
        <w:rPr>
          <w:rFonts w:ascii="Courier New" w:eastAsia="Courier New" w:hAnsi="Courier New" w:cs="Courier New"/>
          <w:sz w:val="22"/>
          <w:szCs w:val="22"/>
        </w:rPr>
        <w:t>tsv_file</w:t>
      </w:r>
      <w:proofErr w:type="spellEnd"/>
      <w:r>
        <w:rPr>
          <w:rFonts w:ascii="Courier New" w:eastAsia="Courier New" w:hAnsi="Courier New" w:cs="Courier New"/>
          <w:sz w:val="22"/>
          <w:szCs w:val="22"/>
        </w:rPr>
        <w:t xml:space="preserve"> </w:t>
      </w:r>
      <w:r>
        <w:t xml:space="preserve">are not used literally, these are replaced with values of the variables </w:t>
      </w:r>
      <w:r>
        <w:rPr>
          <w:rFonts w:ascii="Courier New" w:eastAsia="Courier New" w:hAnsi="Courier New" w:cs="Courier New"/>
          <w:sz w:val="22"/>
          <w:szCs w:val="22"/>
        </w:rPr>
        <w:t>1</w:t>
      </w:r>
      <w:r>
        <w:t xml:space="preserve">, </w:t>
      </w:r>
      <w:r>
        <w:rPr>
          <w:rFonts w:ascii="Courier New" w:eastAsia="Courier New" w:hAnsi="Courier New" w:cs="Courier New"/>
          <w:sz w:val="22"/>
          <w:szCs w:val="22"/>
        </w:rPr>
        <w:t>2</w:t>
      </w:r>
      <w:r>
        <w:t xml:space="preserve"> and </w:t>
      </w:r>
      <w:proofErr w:type="spellStart"/>
      <w:r>
        <w:rPr>
          <w:rFonts w:ascii="Courier New" w:eastAsia="Courier New" w:hAnsi="Courier New" w:cs="Courier New"/>
          <w:sz w:val="22"/>
          <w:szCs w:val="22"/>
        </w:rPr>
        <w:t>tsv_file</w:t>
      </w:r>
      <w:proofErr w:type="spellEnd"/>
      <w:r>
        <w:t>, respectively.</w:t>
      </w:r>
    </w:p>
    <w:p w14:paraId="634BAD3F" w14:textId="77777777" w:rsidR="00DB5F02" w:rsidRDefault="00A96409">
      <w:pPr>
        <w:pStyle w:val="Heading2"/>
      </w:pPr>
      <w:r>
        <w:t>Numbered Argument Variables*</w:t>
      </w:r>
    </w:p>
    <w:p w14:paraId="69422F90" w14:textId="77777777" w:rsidR="00DB5F02" w:rsidRDefault="00DB5F02">
      <w:pPr>
        <w:rPr>
          <w:b/>
        </w:rPr>
      </w:pPr>
    </w:p>
    <w:p w14:paraId="2B2793CF" w14:textId="77777777" w:rsidR="00DB5F02" w:rsidRDefault="00A96409">
      <w:r>
        <w:rPr>
          <w:rFonts w:ascii="Courier New" w:eastAsia="Courier New" w:hAnsi="Courier New" w:cs="Courier New"/>
          <w:sz w:val="22"/>
          <w:szCs w:val="22"/>
        </w:rPr>
        <w:t>1</w:t>
      </w:r>
      <w:r>
        <w:rPr>
          <w:b/>
        </w:rPr>
        <w:t xml:space="preserve"> </w:t>
      </w:r>
      <w:r>
        <w:t>and</w:t>
      </w:r>
      <w:r>
        <w:rPr>
          <w:b/>
        </w:rPr>
        <w:t xml:space="preserve"> </w:t>
      </w:r>
      <w:r>
        <w:rPr>
          <w:rFonts w:ascii="Courier New" w:eastAsia="Courier New" w:hAnsi="Courier New" w:cs="Courier New"/>
          <w:sz w:val="22"/>
          <w:szCs w:val="22"/>
        </w:rPr>
        <w:t>2</w:t>
      </w:r>
      <w:r>
        <w:t xml:space="preserve"> are </w:t>
      </w:r>
      <w:r>
        <w:rPr>
          <w:i/>
        </w:rPr>
        <w:t>argument variables</w:t>
      </w:r>
      <w:r>
        <w:t xml:space="preserve">, which is always denoted by numbers. </w:t>
      </w:r>
    </w:p>
    <w:p w14:paraId="285E46A4" w14:textId="77777777" w:rsidR="00DB5F02" w:rsidRDefault="00A96409">
      <w:r>
        <w:t xml:space="preserve">Consider execution of the command </w:t>
      </w:r>
      <w:proofErr w:type="spellStart"/>
      <w:r>
        <w:rPr>
          <w:rFonts w:ascii="Courier New" w:eastAsia="Courier New" w:hAnsi="Courier New" w:cs="Courier New"/>
          <w:sz w:val="22"/>
          <w:szCs w:val="22"/>
        </w:rPr>
        <w:t>directory_head_tail</w:t>
      </w:r>
      <w:proofErr w:type="spellEnd"/>
      <w:r>
        <w:rPr>
          <w:rFonts w:ascii="Courier New" w:eastAsia="Courier New" w:hAnsi="Courier New" w:cs="Courier New"/>
          <w:sz w:val="22"/>
          <w:szCs w:val="22"/>
        </w:rPr>
        <w:t>:</w:t>
      </w:r>
    </w:p>
    <w:p w14:paraId="43C8BE45"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directory_grep_head_tail</w:t>
      </w:r>
      <w:proofErr w:type="spellEnd"/>
      <w:r>
        <w:rPr>
          <w:rFonts w:ascii="Courier New" w:eastAsia="Courier New" w:hAnsi="Courier New" w:cs="Courier New"/>
          <w:color w:val="000000"/>
          <w:sz w:val="22"/>
          <w:szCs w:val="22"/>
        </w:rPr>
        <w:t xml:space="preserve"> ~/Discovery/</w:t>
      </w:r>
      <w:proofErr w:type="spellStart"/>
      <w:r>
        <w:rPr>
          <w:rFonts w:ascii="Courier New" w:eastAsia="Courier New" w:hAnsi="Courier New" w:cs="Courier New"/>
          <w:color w:val="000000"/>
          <w:sz w:val="22"/>
          <w:szCs w:val="22"/>
        </w:rPr>
        <w:t>TSVFiles</w:t>
      </w:r>
      <w:proofErr w:type="spellEnd"/>
      <w:r>
        <w:rPr>
          <w:rFonts w:ascii="Courier New" w:eastAsia="Courier New" w:hAnsi="Courier New" w:cs="Courier New"/>
          <w:color w:val="000000"/>
          <w:sz w:val="22"/>
          <w:szCs w:val="22"/>
        </w:rPr>
        <w:t xml:space="preserve"> </w:t>
      </w:r>
      <w:r>
        <w:rPr>
          <w:rFonts w:ascii="Times New Roman" w:eastAsia="Times New Roman" w:hAnsi="Times New Roman" w:cs="Times New Roman"/>
          <w:color w:val="000000"/>
          <w:sz w:val="24"/>
          <w:szCs w:val="24"/>
        </w:rPr>
        <w:t>~/Bash/</w:t>
      </w:r>
      <w:proofErr w:type="spellStart"/>
      <w:r>
        <w:rPr>
          <w:rFonts w:ascii="Times New Roman" w:eastAsia="Times New Roman" w:hAnsi="Times New Roman" w:cs="Times New Roman"/>
          <w:color w:val="000000"/>
          <w:sz w:val="24"/>
          <w:szCs w:val="24"/>
        </w:rPr>
        <w:t>FilteredSortedOutput</w:t>
      </w:r>
      <w:proofErr w:type="spellEnd"/>
    </w:p>
    <w:p w14:paraId="07383BDB" w14:textId="77777777" w:rsidR="00DB5F02" w:rsidRDefault="00DB5F02"/>
    <w:p w14:paraId="135CEB6C" w14:textId="77777777" w:rsidR="00DB5F02" w:rsidRDefault="00A96409">
      <w:r>
        <w:t>Argument variable</w:t>
      </w:r>
      <w:r>
        <w:rPr>
          <w:b/>
        </w:rPr>
        <w:t xml:space="preserve"> </w:t>
      </w:r>
      <w:r>
        <w:rPr>
          <w:rFonts w:ascii="Courier New" w:eastAsia="Courier New" w:hAnsi="Courier New" w:cs="Courier New"/>
          <w:sz w:val="22"/>
          <w:szCs w:val="22"/>
        </w:rPr>
        <w:t>1</w:t>
      </w:r>
      <w:r>
        <w:rPr>
          <w:b/>
        </w:rPr>
        <w:t xml:space="preserve"> </w:t>
      </w:r>
      <w:r>
        <w:t>in the named command file</w:t>
      </w:r>
      <w:r>
        <w:rPr>
          <w:b/>
        </w:rPr>
        <w:t xml:space="preserve"> </w:t>
      </w:r>
      <w:r>
        <w:t xml:space="preserve">is assigned the first argument, </w:t>
      </w:r>
      <w:r>
        <w:rPr>
          <w:rFonts w:ascii="Courier New" w:eastAsia="Courier New" w:hAnsi="Courier New" w:cs="Courier New"/>
          <w:sz w:val="22"/>
          <w:szCs w:val="22"/>
        </w:rPr>
        <w:t>~/Discovery/</w:t>
      </w:r>
      <w:proofErr w:type="spellStart"/>
      <w:r>
        <w:rPr>
          <w:rFonts w:ascii="Courier New" w:eastAsia="Courier New" w:hAnsi="Courier New" w:cs="Courier New"/>
          <w:sz w:val="22"/>
          <w:szCs w:val="22"/>
        </w:rPr>
        <w:t>TSVFiles</w:t>
      </w:r>
      <w:proofErr w:type="spellEnd"/>
      <w:r>
        <w:t xml:space="preserve">, and variable </w:t>
      </w:r>
      <w:r>
        <w:rPr>
          <w:b/>
        </w:rPr>
        <w:t>2</w:t>
      </w:r>
      <w:r>
        <w:t xml:space="preserve"> is assigned the second argument, </w:t>
      </w:r>
      <w:r>
        <w:rPr>
          <w:rFonts w:ascii="Courier New" w:eastAsia="Courier New" w:hAnsi="Courier New" w:cs="Courier New"/>
          <w:sz w:val="22"/>
          <w:szCs w:val="22"/>
        </w:rPr>
        <w:t>~/Bash/</w:t>
      </w:r>
      <w:proofErr w:type="spellStart"/>
      <w:r>
        <w:rPr>
          <w:rFonts w:ascii="Courier New" w:eastAsia="Courier New" w:hAnsi="Courier New" w:cs="Courier New"/>
          <w:sz w:val="22"/>
          <w:szCs w:val="22"/>
        </w:rPr>
        <w:t>FilteredSortedOutput</w:t>
      </w:r>
      <w:proofErr w:type="spellEnd"/>
      <w:r>
        <w:rPr>
          <w:rFonts w:ascii="Courier New" w:eastAsia="Courier New" w:hAnsi="Courier New" w:cs="Courier New"/>
          <w:sz w:val="22"/>
          <w:szCs w:val="22"/>
        </w:rPr>
        <w:t>.</w:t>
      </w:r>
      <w:r>
        <w:t xml:space="preserve"> </w:t>
      </w:r>
    </w:p>
    <w:p w14:paraId="6EC03DD0" w14:textId="77777777" w:rsidR="00DB5F02" w:rsidRDefault="00A96409">
      <w:r>
        <w:t xml:space="preserve">When a command file such as </w:t>
      </w:r>
      <w:proofErr w:type="spellStart"/>
      <w:r>
        <w:rPr>
          <w:rFonts w:ascii="Courier New" w:eastAsia="Courier New" w:hAnsi="Courier New" w:cs="Courier New"/>
          <w:sz w:val="22"/>
          <w:szCs w:val="22"/>
        </w:rPr>
        <w:t>directory_grep_head_tail</w:t>
      </w:r>
      <w:proofErr w:type="spellEnd"/>
      <w:r>
        <w:rPr>
          <w:rFonts w:ascii="Courier New" w:eastAsia="Courier New" w:hAnsi="Courier New" w:cs="Courier New"/>
          <w:sz w:val="22"/>
          <w:szCs w:val="22"/>
        </w:rPr>
        <w:t xml:space="preserve"> is</w:t>
      </w:r>
      <w:r>
        <w:t xml:space="preserve"> executed, argument variable </w:t>
      </w:r>
      <w:r>
        <w:rPr>
          <w:rFonts w:ascii="Courier New" w:eastAsia="Courier New" w:hAnsi="Courier New" w:cs="Courier New"/>
          <w:sz w:val="22"/>
          <w:szCs w:val="22"/>
        </w:rPr>
        <w:t>N</w:t>
      </w:r>
      <w:r>
        <w:t xml:space="preserve"> in it is assigned the </w:t>
      </w:r>
      <w:r>
        <w:rPr>
          <w:rFonts w:ascii="Courier New" w:eastAsia="Courier New" w:hAnsi="Courier New" w:cs="Courier New"/>
          <w:sz w:val="22"/>
          <w:szCs w:val="22"/>
        </w:rPr>
        <w:t>N</w:t>
      </w:r>
      <w:r>
        <w:t>th argument in the command that executes it.</w:t>
      </w:r>
    </w:p>
    <w:p w14:paraId="60103B83" w14:textId="77777777" w:rsidR="00DB5F02" w:rsidRDefault="00A96409">
      <w:proofErr w:type="gramStart"/>
      <w:r>
        <w:t>Thus</w:t>
      </w:r>
      <w:proofErr w:type="gramEnd"/>
      <w:r>
        <w:t xml:space="preserve"> the lines in the command file:</w:t>
      </w:r>
    </w:p>
    <w:p w14:paraId="69C8009B"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cd </w:t>
      </w:r>
      <w:r>
        <w:rPr>
          <w:rFonts w:ascii="Courier New" w:eastAsia="Courier New" w:hAnsi="Courier New" w:cs="Courier New"/>
          <w:b/>
          <w:color w:val="000000"/>
          <w:sz w:val="22"/>
          <w:szCs w:val="22"/>
        </w:rPr>
        <w:t>$1</w:t>
      </w:r>
    </w:p>
    <w:p w14:paraId="38CC295A"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b/>
          <w:color w:val="000000"/>
          <w:sz w:val="22"/>
          <w:szCs w:val="22"/>
        </w:rPr>
        <w:t>for</w:t>
      </w: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tsv_file</w:t>
      </w:r>
      <w:proofErr w:type="spellEnd"/>
      <w:r>
        <w:rPr>
          <w:rFonts w:ascii="Courier New" w:eastAsia="Courier New" w:hAnsi="Courier New" w:cs="Courier New"/>
          <w:color w:val="000000"/>
          <w:sz w:val="22"/>
          <w:szCs w:val="22"/>
        </w:rPr>
        <w:t xml:space="preserve"> </w:t>
      </w:r>
      <w:r>
        <w:rPr>
          <w:rFonts w:ascii="Courier New" w:eastAsia="Courier New" w:hAnsi="Courier New" w:cs="Courier New"/>
          <w:b/>
          <w:color w:val="000000"/>
          <w:sz w:val="22"/>
          <w:szCs w:val="22"/>
        </w:rPr>
        <w:t>in</w:t>
      </w:r>
      <w:r>
        <w:rPr>
          <w:rFonts w:ascii="Courier New" w:eastAsia="Courier New" w:hAnsi="Courier New" w:cs="Courier New"/>
          <w:color w:val="000000"/>
          <w:sz w:val="22"/>
          <w:szCs w:val="22"/>
        </w:rPr>
        <w:t xml:space="preserve"> </w:t>
      </w:r>
      <w:r>
        <w:rPr>
          <w:rFonts w:ascii="Times New Roman" w:eastAsia="Times New Roman" w:hAnsi="Times New Roman" w:cs="Times New Roman"/>
          <w:color w:val="000000"/>
          <w:sz w:val="24"/>
          <w:szCs w:val="24"/>
        </w:rPr>
        <w:t xml:space="preserve">A_1_abundance.tsv </w:t>
      </w:r>
      <w:proofErr w:type="gramStart"/>
      <w:r>
        <w:rPr>
          <w:rFonts w:ascii="Times New Roman" w:eastAsia="Times New Roman" w:hAnsi="Times New Roman" w:cs="Times New Roman"/>
          <w:color w:val="000000"/>
          <w:sz w:val="24"/>
          <w:szCs w:val="24"/>
        </w:rPr>
        <w:t>A_2_abundance.tsv</w:t>
      </w:r>
      <w:r>
        <w:rPr>
          <w:rFonts w:ascii="Courier New" w:eastAsia="Courier New" w:hAnsi="Courier New" w:cs="Courier New"/>
          <w:color w:val="000000"/>
          <w:sz w:val="22"/>
          <w:szCs w:val="22"/>
        </w:rPr>
        <w:t>;</w:t>
      </w:r>
      <w:proofErr w:type="gramEnd"/>
    </w:p>
    <w:p w14:paraId="0B5B42E1" w14:textId="77777777" w:rsidR="00DB5F02" w:rsidRDefault="00A96409">
      <w:pPr>
        <w:pBdr>
          <w:top w:val="nil"/>
          <w:left w:val="nil"/>
          <w:bottom w:val="nil"/>
          <w:right w:val="nil"/>
          <w:between w:val="nil"/>
        </w:pBdr>
        <w:spacing w:after="60" w:line="240" w:lineRule="auto"/>
        <w:rPr>
          <w:rFonts w:ascii="Courier New" w:eastAsia="Courier New" w:hAnsi="Courier New" w:cs="Courier New"/>
          <w:b/>
          <w:color w:val="000000"/>
          <w:sz w:val="22"/>
          <w:szCs w:val="22"/>
        </w:rPr>
      </w:pPr>
      <w:r>
        <w:rPr>
          <w:rFonts w:ascii="Courier New" w:eastAsia="Courier New" w:hAnsi="Courier New" w:cs="Courier New"/>
          <w:b/>
          <w:color w:val="000000"/>
          <w:sz w:val="22"/>
          <w:szCs w:val="22"/>
        </w:rPr>
        <w:t>do</w:t>
      </w:r>
    </w:p>
    <w:p w14:paraId="47217BC4"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grep_head_tail</w:t>
      </w:r>
      <w:proofErr w:type="spellEnd"/>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&lt;  $</w:t>
      </w:r>
      <w:proofErr w:type="spellStart"/>
      <w:proofErr w:type="gramEnd"/>
      <w:r>
        <w:rPr>
          <w:rFonts w:ascii="Courier New" w:eastAsia="Courier New" w:hAnsi="Courier New" w:cs="Courier New"/>
          <w:color w:val="000000"/>
          <w:sz w:val="22"/>
          <w:szCs w:val="22"/>
        </w:rPr>
        <w:t>tsv_file</w:t>
      </w:r>
      <w:proofErr w:type="spellEnd"/>
      <w:r>
        <w:rPr>
          <w:rFonts w:ascii="Courier New" w:eastAsia="Courier New" w:hAnsi="Courier New" w:cs="Courier New"/>
          <w:color w:val="000000"/>
          <w:sz w:val="22"/>
          <w:szCs w:val="22"/>
        </w:rPr>
        <w:t xml:space="preserve"> &gt; </w:t>
      </w:r>
      <w:r>
        <w:rPr>
          <w:rFonts w:ascii="Courier New" w:eastAsia="Courier New" w:hAnsi="Courier New" w:cs="Courier New"/>
          <w:b/>
          <w:color w:val="000000"/>
          <w:sz w:val="22"/>
          <w:szCs w:val="22"/>
        </w:rPr>
        <w:t>$2</w:t>
      </w:r>
      <w:r>
        <w:rPr>
          <w:rFonts w:ascii="Courier New" w:eastAsia="Courier New" w:hAnsi="Courier New" w:cs="Courier New"/>
          <w:color w:val="000000"/>
          <w:sz w:val="22"/>
          <w:szCs w:val="22"/>
        </w:rPr>
        <w:t>/Second25_$tsv_file;</w:t>
      </w:r>
    </w:p>
    <w:p w14:paraId="6A95F9B9"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cat </w:t>
      </w:r>
      <w:r>
        <w:rPr>
          <w:rFonts w:ascii="Courier New" w:eastAsia="Courier New" w:hAnsi="Courier New" w:cs="Courier New"/>
          <w:b/>
          <w:color w:val="000000"/>
          <w:sz w:val="22"/>
          <w:szCs w:val="22"/>
        </w:rPr>
        <w:t>$2</w:t>
      </w:r>
      <w:r>
        <w:rPr>
          <w:rFonts w:ascii="Courier New" w:eastAsia="Courier New" w:hAnsi="Courier New" w:cs="Courier New"/>
          <w:color w:val="000000"/>
          <w:sz w:val="22"/>
          <w:szCs w:val="22"/>
        </w:rPr>
        <w:t>/Second25_$tsv_</w:t>
      </w:r>
      <w:proofErr w:type="gramStart"/>
      <w:r>
        <w:rPr>
          <w:rFonts w:ascii="Courier New" w:eastAsia="Courier New" w:hAnsi="Courier New" w:cs="Courier New"/>
          <w:color w:val="000000"/>
          <w:sz w:val="22"/>
          <w:szCs w:val="22"/>
        </w:rPr>
        <w:t>file;</w:t>
      </w:r>
      <w:proofErr w:type="gramEnd"/>
    </w:p>
    <w:p w14:paraId="169A2126" w14:textId="77777777" w:rsidR="00DB5F02" w:rsidRDefault="00A96409">
      <w:pPr>
        <w:pBdr>
          <w:top w:val="nil"/>
          <w:left w:val="nil"/>
          <w:bottom w:val="nil"/>
          <w:right w:val="nil"/>
          <w:between w:val="nil"/>
        </w:pBdr>
        <w:spacing w:after="60" w:line="240" w:lineRule="auto"/>
        <w:rPr>
          <w:rFonts w:ascii="Courier New" w:eastAsia="Courier New" w:hAnsi="Courier New" w:cs="Courier New"/>
          <w:b/>
          <w:color w:val="000000"/>
          <w:sz w:val="22"/>
          <w:szCs w:val="22"/>
        </w:rPr>
      </w:pPr>
      <w:r>
        <w:rPr>
          <w:rFonts w:ascii="Courier New" w:eastAsia="Courier New" w:hAnsi="Courier New" w:cs="Courier New"/>
          <w:b/>
          <w:color w:val="000000"/>
          <w:sz w:val="22"/>
          <w:szCs w:val="22"/>
        </w:rPr>
        <w:t>done</w:t>
      </w:r>
    </w:p>
    <w:p w14:paraId="31F67AB5" w14:textId="77777777" w:rsidR="00DB5F02" w:rsidRDefault="00DB5F02"/>
    <w:p w14:paraId="57CE4BAB" w14:textId="77777777" w:rsidR="00DB5F02" w:rsidRDefault="00A96409">
      <w:r>
        <w:t>are first expanded to:</w:t>
      </w:r>
    </w:p>
    <w:p w14:paraId="2039B7C3"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cd ~/Discovery/</w:t>
      </w:r>
      <w:proofErr w:type="spellStart"/>
      <w:r>
        <w:rPr>
          <w:rFonts w:ascii="Courier New" w:eastAsia="Courier New" w:hAnsi="Courier New" w:cs="Courier New"/>
          <w:color w:val="000000"/>
          <w:sz w:val="22"/>
          <w:szCs w:val="22"/>
        </w:rPr>
        <w:t>TSVFiles</w:t>
      </w:r>
      <w:proofErr w:type="spellEnd"/>
    </w:p>
    <w:p w14:paraId="614B891B"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for </w:t>
      </w:r>
      <w:proofErr w:type="spellStart"/>
      <w:r>
        <w:rPr>
          <w:rFonts w:ascii="Courier New" w:eastAsia="Courier New" w:hAnsi="Courier New" w:cs="Courier New"/>
          <w:color w:val="000000"/>
          <w:sz w:val="22"/>
          <w:szCs w:val="22"/>
        </w:rPr>
        <w:t>tsv_file</w:t>
      </w:r>
      <w:proofErr w:type="spellEnd"/>
      <w:r>
        <w:rPr>
          <w:rFonts w:ascii="Courier New" w:eastAsia="Courier New" w:hAnsi="Courier New" w:cs="Courier New"/>
          <w:color w:val="000000"/>
          <w:sz w:val="22"/>
          <w:szCs w:val="22"/>
        </w:rPr>
        <w:t xml:space="preserve"> in A_1_abundance.tsv </w:t>
      </w:r>
      <w:proofErr w:type="gramStart"/>
      <w:r>
        <w:rPr>
          <w:rFonts w:ascii="Courier New" w:eastAsia="Courier New" w:hAnsi="Courier New" w:cs="Courier New"/>
          <w:color w:val="000000"/>
          <w:sz w:val="22"/>
          <w:szCs w:val="22"/>
        </w:rPr>
        <w:t>A_2_abundance.tsv;</w:t>
      </w:r>
      <w:proofErr w:type="gramEnd"/>
    </w:p>
    <w:p w14:paraId="29D7C5C6"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do</w:t>
      </w:r>
    </w:p>
    <w:p w14:paraId="55CB0529"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grep_head_tail</w:t>
      </w:r>
      <w:proofErr w:type="spellEnd"/>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&lt;  $</w:t>
      </w:r>
      <w:proofErr w:type="spellStart"/>
      <w:proofErr w:type="gramEnd"/>
      <w:r>
        <w:rPr>
          <w:rFonts w:ascii="Courier New" w:eastAsia="Courier New" w:hAnsi="Courier New" w:cs="Courier New"/>
          <w:color w:val="000000"/>
          <w:sz w:val="22"/>
          <w:szCs w:val="22"/>
        </w:rPr>
        <w:t>tsv_file</w:t>
      </w:r>
      <w:proofErr w:type="spellEnd"/>
      <w:r>
        <w:rPr>
          <w:rFonts w:ascii="Courier New" w:eastAsia="Courier New" w:hAnsi="Courier New" w:cs="Courier New"/>
          <w:color w:val="000000"/>
          <w:sz w:val="22"/>
          <w:szCs w:val="22"/>
        </w:rPr>
        <w:t xml:space="preserve"> &gt; ~/Bash/</w:t>
      </w:r>
      <w:proofErr w:type="spellStart"/>
      <w:r>
        <w:rPr>
          <w:rFonts w:ascii="Courier New" w:eastAsia="Courier New" w:hAnsi="Courier New" w:cs="Courier New"/>
          <w:color w:val="000000"/>
          <w:sz w:val="22"/>
          <w:szCs w:val="22"/>
        </w:rPr>
        <w:t>FilteredSortedOutput</w:t>
      </w:r>
      <w:proofErr w:type="spellEnd"/>
      <w:r>
        <w:rPr>
          <w:rFonts w:ascii="Courier New" w:eastAsia="Courier New" w:hAnsi="Courier New" w:cs="Courier New"/>
          <w:color w:val="000000"/>
          <w:sz w:val="22"/>
          <w:szCs w:val="22"/>
        </w:rPr>
        <w:t>/Second25_$tsv_file;</w:t>
      </w:r>
    </w:p>
    <w:p w14:paraId="6891D3A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cat ~/Bash/</w:t>
      </w:r>
      <w:proofErr w:type="spellStart"/>
      <w:r>
        <w:rPr>
          <w:rFonts w:ascii="Courier New" w:eastAsia="Courier New" w:hAnsi="Courier New" w:cs="Courier New"/>
          <w:color w:val="000000"/>
          <w:sz w:val="22"/>
          <w:szCs w:val="22"/>
        </w:rPr>
        <w:t>FilteredSortedOutput</w:t>
      </w:r>
      <w:proofErr w:type="spellEnd"/>
      <w:r>
        <w:rPr>
          <w:rFonts w:ascii="Courier New" w:eastAsia="Courier New" w:hAnsi="Courier New" w:cs="Courier New"/>
          <w:color w:val="000000"/>
          <w:sz w:val="22"/>
          <w:szCs w:val="22"/>
        </w:rPr>
        <w:t>/Second25_$tsv_</w:t>
      </w:r>
      <w:proofErr w:type="gramStart"/>
      <w:r>
        <w:rPr>
          <w:rFonts w:ascii="Courier New" w:eastAsia="Courier New" w:hAnsi="Courier New" w:cs="Courier New"/>
          <w:color w:val="000000"/>
          <w:sz w:val="22"/>
          <w:szCs w:val="22"/>
        </w:rPr>
        <w:t>file;</w:t>
      </w:r>
      <w:proofErr w:type="gramEnd"/>
    </w:p>
    <w:p w14:paraId="3D70AA3F"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done</w:t>
      </w:r>
    </w:p>
    <w:p w14:paraId="263FF5CD" w14:textId="77777777" w:rsidR="00DB5F02" w:rsidRDefault="00DB5F02">
      <w:pPr>
        <w:pBdr>
          <w:top w:val="nil"/>
          <w:left w:val="nil"/>
          <w:bottom w:val="nil"/>
          <w:right w:val="nil"/>
          <w:between w:val="nil"/>
        </w:pBdr>
        <w:spacing w:after="0" w:line="240" w:lineRule="auto"/>
        <w:rPr>
          <w:color w:val="000000"/>
        </w:rPr>
      </w:pPr>
    </w:p>
    <w:p w14:paraId="7EC574D0" w14:textId="77777777" w:rsidR="00DB5F02" w:rsidRDefault="00A96409">
      <w:r>
        <w:lastRenderedPageBreak/>
        <w:t xml:space="preserve">The first expanded line above is a familiar command to change directory. Like bash, every application has a working directory, which by default is the same as that of the bash that executed it. This application changes this default directory (without changing the directory of the invoking bash). Thus, the first line changes the current directory to the </w:t>
      </w:r>
      <w:r>
        <w:rPr>
          <w:rFonts w:ascii="Courier New" w:eastAsia="Courier New" w:hAnsi="Courier New" w:cs="Courier New"/>
          <w:sz w:val="22"/>
          <w:szCs w:val="22"/>
        </w:rPr>
        <w:t>~/Discovery/</w:t>
      </w:r>
      <w:proofErr w:type="spellStart"/>
      <w:r>
        <w:rPr>
          <w:rFonts w:ascii="Courier New" w:eastAsia="Courier New" w:hAnsi="Courier New" w:cs="Courier New"/>
          <w:sz w:val="22"/>
          <w:szCs w:val="22"/>
        </w:rPr>
        <w:t>TSVFiles</w:t>
      </w:r>
      <w:proofErr w:type="spellEnd"/>
      <w:r>
        <w:rPr>
          <w:rFonts w:ascii="Courier New" w:eastAsia="Courier New" w:hAnsi="Courier New" w:cs="Courier New"/>
          <w:sz w:val="22"/>
          <w:szCs w:val="22"/>
        </w:rPr>
        <w:t xml:space="preserve"> </w:t>
      </w:r>
      <w:r>
        <w:t>directory.</w:t>
      </w:r>
    </w:p>
    <w:p w14:paraId="781F4A5E" w14:textId="77777777" w:rsidR="00DB5F02" w:rsidRDefault="00A96409">
      <w:pPr>
        <w:pStyle w:val="Heading2"/>
      </w:pPr>
      <w:r>
        <w:t>Loop Header, Body, Variable, Iteration*</w:t>
      </w:r>
    </w:p>
    <w:p w14:paraId="6374ED42" w14:textId="77777777" w:rsidR="00DB5F02" w:rsidRDefault="00DB5F02"/>
    <w:p w14:paraId="17BEF996" w14:textId="77777777" w:rsidR="00DB5F02" w:rsidRDefault="00A96409">
      <w:r>
        <w:t xml:space="preserve">The remaining lines are a </w:t>
      </w:r>
      <w:r>
        <w:rPr>
          <w:i/>
        </w:rPr>
        <w:t>bash loop</w:t>
      </w:r>
      <w:r>
        <w:rPr>
          <w:b/>
        </w:rPr>
        <w:t>,</w:t>
      </w:r>
      <w:r>
        <w:t xml:space="preserve"> which consists of a </w:t>
      </w:r>
      <w:r>
        <w:rPr>
          <w:i/>
        </w:rPr>
        <w:t>loop header</w:t>
      </w:r>
      <w:r>
        <w:t xml:space="preserve"> and a </w:t>
      </w:r>
      <w:r>
        <w:rPr>
          <w:i/>
        </w:rPr>
        <w:t>loop body</w:t>
      </w:r>
      <w:r>
        <w:t xml:space="preserve">. </w:t>
      </w:r>
    </w:p>
    <w:p w14:paraId="1479A598" w14:textId="77777777" w:rsidR="00DB5F02" w:rsidRDefault="00A96409">
      <w:r>
        <w:t xml:space="preserve">The line between the </w:t>
      </w:r>
      <w:r>
        <w:rPr>
          <w:rFonts w:ascii="Courier New" w:eastAsia="Courier New" w:hAnsi="Courier New" w:cs="Courier New"/>
          <w:sz w:val="22"/>
          <w:szCs w:val="22"/>
        </w:rPr>
        <w:t>for</w:t>
      </w:r>
      <w:r>
        <w:t xml:space="preserve"> </w:t>
      </w:r>
      <w:proofErr w:type="gramStart"/>
      <w:r>
        <w:t xml:space="preserve">and </w:t>
      </w:r>
      <w:r>
        <w:rPr>
          <w:rFonts w:ascii="Courier New" w:eastAsia="Courier New" w:hAnsi="Courier New" w:cs="Courier New"/>
          <w:sz w:val="22"/>
          <w:szCs w:val="22"/>
        </w:rPr>
        <w:t>;</w:t>
      </w:r>
      <w:proofErr w:type="gramEnd"/>
      <w:r>
        <w:rPr>
          <w:b/>
        </w:rPr>
        <w:t xml:space="preserve"> </w:t>
      </w:r>
      <w:r>
        <w:t>tokens</w:t>
      </w:r>
      <w:r>
        <w:rPr>
          <w:b/>
        </w:rPr>
        <w:t xml:space="preserve"> </w:t>
      </w:r>
      <w:r>
        <w:t xml:space="preserve">form </w:t>
      </w:r>
      <w:r>
        <w:rPr>
          <w:i/>
        </w:rPr>
        <w:t>the loop header</w:t>
      </w:r>
      <w:r>
        <w:t>.</w:t>
      </w:r>
    </w:p>
    <w:p w14:paraId="19D2713E"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b/>
          <w:color w:val="000000"/>
          <w:sz w:val="22"/>
          <w:szCs w:val="22"/>
        </w:rPr>
        <w:t>for</w:t>
      </w: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tsv_file</w:t>
      </w:r>
      <w:proofErr w:type="spellEnd"/>
      <w:r>
        <w:rPr>
          <w:rFonts w:ascii="Courier New" w:eastAsia="Courier New" w:hAnsi="Courier New" w:cs="Courier New"/>
          <w:color w:val="000000"/>
          <w:sz w:val="22"/>
          <w:szCs w:val="22"/>
        </w:rPr>
        <w:t xml:space="preserve"> </w:t>
      </w:r>
      <w:r>
        <w:rPr>
          <w:rFonts w:ascii="Courier New" w:eastAsia="Courier New" w:hAnsi="Courier New" w:cs="Courier New"/>
          <w:b/>
          <w:color w:val="000000"/>
          <w:sz w:val="22"/>
          <w:szCs w:val="22"/>
        </w:rPr>
        <w:t>in</w:t>
      </w:r>
      <w:r>
        <w:rPr>
          <w:rFonts w:ascii="Courier New" w:eastAsia="Courier New" w:hAnsi="Courier New" w:cs="Courier New"/>
          <w:color w:val="000000"/>
          <w:sz w:val="22"/>
          <w:szCs w:val="22"/>
        </w:rPr>
        <w:t xml:space="preserve"> A_1_abundance.tsv </w:t>
      </w:r>
      <w:proofErr w:type="gramStart"/>
      <w:r>
        <w:rPr>
          <w:rFonts w:ascii="Courier New" w:eastAsia="Courier New" w:hAnsi="Courier New" w:cs="Courier New"/>
          <w:color w:val="000000"/>
          <w:sz w:val="22"/>
          <w:szCs w:val="22"/>
        </w:rPr>
        <w:t>A_2_abundance.tsv;</w:t>
      </w:r>
      <w:proofErr w:type="gramEnd"/>
    </w:p>
    <w:p w14:paraId="394F13C4" w14:textId="77777777" w:rsidR="00DB5F02" w:rsidRDefault="00DB5F02"/>
    <w:p w14:paraId="29B6218B" w14:textId="77777777" w:rsidR="00DB5F02" w:rsidRDefault="00A96409">
      <w:r>
        <w:t xml:space="preserve">The loop header declares a </w:t>
      </w:r>
      <w:r>
        <w:rPr>
          <w:i/>
        </w:rPr>
        <w:t>loop variable</w:t>
      </w:r>
      <w:r>
        <w:t xml:space="preserve">, </w:t>
      </w:r>
      <w:proofErr w:type="spellStart"/>
      <w:r>
        <w:rPr>
          <w:rFonts w:ascii="Courier New" w:eastAsia="Courier New" w:hAnsi="Courier New" w:cs="Courier New"/>
          <w:sz w:val="22"/>
          <w:szCs w:val="22"/>
        </w:rPr>
        <w:t>tsv_file</w:t>
      </w:r>
      <w:proofErr w:type="spellEnd"/>
      <w:r>
        <w:t xml:space="preserve">, whose name appear between the </w:t>
      </w:r>
      <w:r>
        <w:rPr>
          <w:rFonts w:ascii="Courier New" w:eastAsia="Courier New" w:hAnsi="Courier New" w:cs="Courier New"/>
          <w:sz w:val="22"/>
          <w:szCs w:val="22"/>
        </w:rPr>
        <w:t>for</w:t>
      </w:r>
      <w:r>
        <w:t xml:space="preserve"> and </w:t>
      </w:r>
      <w:r>
        <w:rPr>
          <w:rFonts w:ascii="Courier New" w:eastAsia="Courier New" w:hAnsi="Courier New" w:cs="Courier New"/>
          <w:sz w:val="22"/>
          <w:szCs w:val="22"/>
        </w:rPr>
        <w:t>in</w:t>
      </w:r>
      <w:r>
        <w:t xml:space="preserve"> tokens of the loop header. Only one loop variable can occur in a loop.</w:t>
      </w:r>
    </w:p>
    <w:p w14:paraId="4B319515" w14:textId="77777777" w:rsidR="00DB5F02" w:rsidRDefault="00A96409">
      <w:r>
        <w:t xml:space="preserve">Unlike an argument variable such as </w:t>
      </w:r>
      <w:r>
        <w:rPr>
          <w:rFonts w:ascii="Courier New" w:eastAsia="Courier New" w:hAnsi="Courier New" w:cs="Courier New"/>
          <w:sz w:val="22"/>
          <w:szCs w:val="22"/>
        </w:rPr>
        <w:t>$1</w:t>
      </w:r>
      <w:r>
        <w:t xml:space="preserve"> and </w:t>
      </w:r>
      <w:r>
        <w:rPr>
          <w:rFonts w:ascii="Courier New" w:eastAsia="Courier New" w:hAnsi="Courier New" w:cs="Courier New"/>
          <w:sz w:val="22"/>
          <w:szCs w:val="22"/>
        </w:rPr>
        <w:t>$2</w:t>
      </w:r>
      <w:r>
        <w:t xml:space="preserve">, a loop variable can be assigned multiple values, which are determined by the </w:t>
      </w:r>
      <w:r>
        <w:rPr>
          <w:i/>
        </w:rPr>
        <w:t>loop range</w:t>
      </w:r>
      <w:r>
        <w:t xml:space="preserve">. A loop range is a sequence of tokens that appears between the </w:t>
      </w:r>
      <w:proofErr w:type="spellStart"/>
      <w:r>
        <w:rPr>
          <w:rFonts w:ascii="Courier New" w:eastAsia="Courier New" w:hAnsi="Courier New" w:cs="Courier New"/>
          <w:sz w:val="22"/>
          <w:szCs w:val="22"/>
        </w:rPr>
        <w:t>in</w:t>
      </w:r>
      <w:proofErr w:type="spellEnd"/>
      <w:r>
        <w:t xml:space="preserve"> and semicolon tokens. Here, the loop range is </w:t>
      </w:r>
      <w:r>
        <w:rPr>
          <w:rFonts w:ascii="Courier New" w:eastAsia="Courier New" w:hAnsi="Courier New" w:cs="Courier New"/>
          <w:sz w:val="22"/>
          <w:szCs w:val="22"/>
        </w:rPr>
        <w:t>A_1_abundance.tsv</w:t>
      </w:r>
      <w:r>
        <w:rPr>
          <w:b/>
        </w:rPr>
        <w:t xml:space="preserve"> </w:t>
      </w:r>
      <w:r>
        <w:rPr>
          <w:rFonts w:ascii="Courier New" w:eastAsia="Courier New" w:hAnsi="Courier New" w:cs="Courier New"/>
          <w:sz w:val="22"/>
          <w:szCs w:val="22"/>
        </w:rPr>
        <w:t>A_2_abundance.tsv</w:t>
      </w:r>
      <w:r>
        <w:t xml:space="preserve">. </w:t>
      </w:r>
    </w:p>
    <w:p w14:paraId="48311A53" w14:textId="77777777" w:rsidR="00DB5F02" w:rsidRDefault="00A96409">
      <w:r>
        <w:t xml:space="preserve">The lines between </w:t>
      </w:r>
      <w:r>
        <w:rPr>
          <w:rFonts w:ascii="Courier New" w:eastAsia="Courier New" w:hAnsi="Courier New" w:cs="Courier New"/>
          <w:sz w:val="22"/>
          <w:szCs w:val="22"/>
        </w:rPr>
        <w:t>do</w:t>
      </w:r>
      <w:r>
        <w:t xml:space="preserve"> and </w:t>
      </w:r>
      <w:r>
        <w:rPr>
          <w:rFonts w:ascii="Courier New" w:eastAsia="Courier New" w:hAnsi="Courier New" w:cs="Courier New"/>
          <w:sz w:val="22"/>
          <w:szCs w:val="22"/>
        </w:rPr>
        <w:t>done</w:t>
      </w:r>
      <w:r>
        <w:t xml:space="preserve"> tokens form the loop body. A loop body contains a sequence of semicolon separated bash (basic or complex) commands.</w:t>
      </w:r>
    </w:p>
    <w:p w14:paraId="1ECBB7DF" w14:textId="77777777" w:rsidR="00DB5F02" w:rsidRDefault="00A96409">
      <w:r>
        <w:t>Let us consider the expanded loop body with the argument variable references:</w:t>
      </w:r>
    </w:p>
    <w:p w14:paraId="0859B810"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grep_head_tail</w:t>
      </w:r>
      <w:proofErr w:type="spellEnd"/>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 xml:space="preserve">&lt;  </w:t>
      </w:r>
      <w:r>
        <w:rPr>
          <w:rFonts w:ascii="Courier New" w:eastAsia="Courier New" w:hAnsi="Courier New" w:cs="Courier New"/>
          <w:b/>
          <w:color w:val="000000"/>
          <w:sz w:val="22"/>
          <w:szCs w:val="22"/>
        </w:rPr>
        <w:t>$</w:t>
      </w:r>
      <w:proofErr w:type="spellStart"/>
      <w:proofErr w:type="gramEnd"/>
      <w:r>
        <w:rPr>
          <w:rFonts w:ascii="Courier New" w:eastAsia="Courier New" w:hAnsi="Courier New" w:cs="Courier New"/>
          <w:b/>
          <w:color w:val="000000"/>
          <w:sz w:val="22"/>
          <w:szCs w:val="22"/>
        </w:rPr>
        <w:t>tsv_file</w:t>
      </w:r>
      <w:proofErr w:type="spellEnd"/>
      <w:r>
        <w:rPr>
          <w:rFonts w:ascii="Courier New" w:eastAsia="Courier New" w:hAnsi="Courier New" w:cs="Courier New"/>
          <w:color w:val="000000"/>
          <w:sz w:val="22"/>
          <w:szCs w:val="22"/>
        </w:rPr>
        <w:t xml:space="preserve"> &gt; </w:t>
      </w:r>
      <w:r>
        <w:rPr>
          <w:rFonts w:ascii="Times New Roman" w:eastAsia="Times New Roman" w:hAnsi="Times New Roman" w:cs="Times New Roman"/>
          <w:color w:val="000000"/>
          <w:sz w:val="24"/>
          <w:szCs w:val="24"/>
        </w:rPr>
        <w:t>~/Bash/</w:t>
      </w:r>
      <w:proofErr w:type="spellStart"/>
      <w:r>
        <w:rPr>
          <w:rFonts w:ascii="Times New Roman" w:eastAsia="Times New Roman" w:hAnsi="Times New Roman" w:cs="Times New Roman"/>
          <w:color w:val="000000"/>
          <w:sz w:val="24"/>
          <w:szCs w:val="24"/>
        </w:rPr>
        <w:t>FilteredSortedOutput</w:t>
      </w:r>
      <w:proofErr w:type="spellEnd"/>
      <w:r>
        <w:rPr>
          <w:rFonts w:ascii="Courier New" w:eastAsia="Courier New" w:hAnsi="Courier New" w:cs="Courier New"/>
          <w:color w:val="000000"/>
          <w:sz w:val="22"/>
          <w:szCs w:val="22"/>
        </w:rPr>
        <w:t>/Second25_</w:t>
      </w:r>
      <w:r>
        <w:rPr>
          <w:rFonts w:ascii="Courier New" w:eastAsia="Courier New" w:hAnsi="Courier New" w:cs="Courier New"/>
          <w:b/>
          <w:color w:val="000000"/>
          <w:sz w:val="22"/>
          <w:szCs w:val="22"/>
        </w:rPr>
        <w:t>$tsv_file</w:t>
      </w:r>
      <w:r>
        <w:rPr>
          <w:rFonts w:ascii="Courier New" w:eastAsia="Courier New" w:hAnsi="Courier New" w:cs="Courier New"/>
          <w:color w:val="000000"/>
          <w:sz w:val="22"/>
          <w:szCs w:val="22"/>
        </w:rPr>
        <w:t>;</w:t>
      </w:r>
    </w:p>
    <w:p w14:paraId="74F6ED50"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cat </w:t>
      </w:r>
      <w:r>
        <w:rPr>
          <w:rFonts w:ascii="Times New Roman" w:eastAsia="Times New Roman" w:hAnsi="Times New Roman" w:cs="Times New Roman"/>
          <w:color w:val="000000"/>
          <w:sz w:val="24"/>
          <w:szCs w:val="24"/>
        </w:rPr>
        <w:t>~/Bash/</w:t>
      </w:r>
      <w:proofErr w:type="spellStart"/>
      <w:r>
        <w:rPr>
          <w:rFonts w:ascii="Times New Roman" w:eastAsia="Times New Roman" w:hAnsi="Times New Roman" w:cs="Times New Roman"/>
          <w:color w:val="000000"/>
          <w:sz w:val="24"/>
          <w:szCs w:val="24"/>
        </w:rPr>
        <w:t>FilteredSortedOutput</w:t>
      </w:r>
      <w:proofErr w:type="spellEnd"/>
      <w:r>
        <w:rPr>
          <w:rFonts w:ascii="Courier New" w:eastAsia="Courier New" w:hAnsi="Courier New" w:cs="Courier New"/>
          <w:color w:val="000000"/>
          <w:sz w:val="22"/>
          <w:szCs w:val="22"/>
        </w:rPr>
        <w:t>/Second25</w:t>
      </w:r>
      <w:r>
        <w:rPr>
          <w:rFonts w:ascii="Courier New" w:eastAsia="Courier New" w:hAnsi="Courier New" w:cs="Courier New"/>
          <w:b/>
          <w:color w:val="000000"/>
          <w:sz w:val="22"/>
          <w:szCs w:val="22"/>
        </w:rPr>
        <w:t>_$tsv_</w:t>
      </w:r>
      <w:proofErr w:type="gramStart"/>
      <w:r>
        <w:rPr>
          <w:rFonts w:ascii="Courier New" w:eastAsia="Courier New" w:hAnsi="Courier New" w:cs="Courier New"/>
          <w:b/>
          <w:color w:val="000000"/>
          <w:sz w:val="22"/>
          <w:szCs w:val="22"/>
        </w:rPr>
        <w:t>file</w:t>
      </w:r>
      <w:r>
        <w:rPr>
          <w:rFonts w:ascii="Courier New" w:eastAsia="Courier New" w:hAnsi="Courier New" w:cs="Courier New"/>
          <w:color w:val="000000"/>
          <w:sz w:val="22"/>
          <w:szCs w:val="22"/>
        </w:rPr>
        <w:t>;</w:t>
      </w:r>
      <w:proofErr w:type="gramEnd"/>
    </w:p>
    <w:p w14:paraId="3FFB1C69" w14:textId="77777777" w:rsidR="00DB5F02" w:rsidRDefault="00DB5F02">
      <w:pPr>
        <w:pBdr>
          <w:top w:val="nil"/>
          <w:left w:val="nil"/>
          <w:bottom w:val="nil"/>
          <w:right w:val="nil"/>
          <w:between w:val="nil"/>
        </w:pBdr>
        <w:spacing w:after="0" w:line="240" w:lineRule="auto"/>
        <w:rPr>
          <w:color w:val="000000"/>
        </w:rPr>
      </w:pPr>
    </w:p>
    <w:p w14:paraId="1F7DB5D9" w14:textId="77777777" w:rsidR="00DB5F02" w:rsidRDefault="00A96409">
      <w:r>
        <w:t xml:space="preserve">These are basic commands executing applications, </w:t>
      </w:r>
      <w:proofErr w:type="spellStart"/>
      <w:r>
        <w:rPr>
          <w:rFonts w:ascii="Courier New" w:eastAsia="Courier New" w:hAnsi="Courier New" w:cs="Courier New"/>
          <w:sz w:val="22"/>
          <w:szCs w:val="22"/>
        </w:rPr>
        <w:t>grep_head_tail</w:t>
      </w:r>
      <w:proofErr w:type="spellEnd"/>
      <w:r>
        <w:t xml:space="preserve"> and </w:t>
      </w:r>
      <w:r>
        <w:rPr>
          <w:rFonts w:ascii="Courier New" w:eastAsia="Courier New" w:hAnsi="Courier New" w:cs="Courier New"/>
          <w:sz w:val="22"/>
          <w:szCs w:val="22"/>
        </w:rPr>
        <w:t>cat</w:t>
      </w:r>
      <w:r>
        <w:t xml:space="preserve">, which reference the </w:t>
      </w:r>
      <w:proofErr w:type="spellStart"/>
      <w:r>
        <w:rPr>
          <w:rFonts w:ascii="Courier New" w:eastAsia="Courier New" w:hAnsi="Courier New" w:cs="Courier New"/>
          <w:sz w:val="22"/>
          <w:szCs w:val="22"/>
        </w:rPr>
        <w:t>tsv_file</w:t>
      </w:r>
      <w:proofErr w:type="spellEnd"/>
      <w:r>
        <w:t xml:space="preserve"> loop variable thrice.</w:t>
      </w:r>
    </w:p>
    <w:p w14:paraId="34B6072C" w14:textId="77777777" w:rsidR="00DB5F02" w:rsidRDefault="00A96409">
      <w:pPr>
        <w:rPr>
          <w:i/>
        </w:rPr>
      </w:pPr>
      <w:r>
        <w:t xml:space="preserve">The loop assigns the loop variable successive values in the loop range.  After each assignment, it executes the loop body. The variable assignment and loop body execution together is called a </w:t>
      </w:r>
      <w:r>
        <w:rPr>
          <w:i/>
        </w:rPr>
        <w:t xml:space="preserve">loop iteration. </w:t>
      </w:r>
    </w:p>
    <w:p w14:paraId="463DE572" w14:textId="77777777" w:rsidR="00DB5F02" w:rsidRDefault="00A96409">
      <w:pPr>
        <w:rPr>
          <w:b/>
        </w:rPr>
      </w:pPr>
      <w:r>
        <w:t xml:space="preserve">In the first iteration, the loop assigns to </w:t>
      </w:r>
      <w:proofErr w:type="spellStart"/>
      <w:r>
        <w:rPr>
          <w:rFonts w:ascii="Courier New" w:eastAsia="Courier New" w:hAnsi="Courier New" w:cs="Courier New"/>
          <w:sz w:val="22"/>
          <w:szCs w:val="22"/>
        </w:rPr>
        <w:t>tsv_files</w:t>
      </w:r>
      <w:proofErr w:type="spellEnd"/>
      <w:r>
        <w:t xml:space="preserve"> the first value in the loop range: </w:t>
      </w:r>
      <w:r>
        <w:rPr>
          <w:rFonts w:ascii="Courier New" w:eastAsia="Courier New" w:hAnsi="Courier New" w:cs="Courier New"/>
          <w:sz w:val="22"/>
          <w:szCs w:val="22"/>
        </w:rPr>
        <w:t>A_1_abundance.tsv</w:t>
      </w:r>
      <w:r>
        <w:rPr>
          <w:b/>
        </w:rPr>
        <w:t xml:space="preserve">. </w:t>
      </w:r>
    </w:p>
    <w:p w14:paraId="4F9824AC" w14:textId="77777777" w:rsidR="00DB5F02" w:rsidRDefault="00A96409">
      <w:r>
        <w:t xml:space="preserve"> It then executes the loop body, with all references to this variable to it replaced with this value, executing the first desired step.</w:t>
      </w:r>
    </w:p>
    <w:p w14:paraId="1AC3C7A8"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lastRenderedPageBreak/>
        <w:t>grep_head_tail</w:t>
      </w:r>
      <w:proofErr w:type="spellEnd"/>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&lt;  A_1_abundance.tsv</w:t>
      </w:r>
      <w:proofErr w:type="gramEnd"/>
      <w:r>
        <w:rPr>
          <w:rFonts w:ascii="Courier New" w:eastAsia="Courier New" w:hAnsi="Courier New" w:cs="Courier New"/>
          <w:color w:val="000000"/>
          <w:sz w:val="22"/>
          <w:szCs w:val="22"/>
        </w:rPr>
        <w:t xml:space="preserve"> &gt; ~/Bash/</w:t>
      </w:r>
      <w:proofErr w:type="spellStart"/>
      <w:r>
        <w:rPr>
          <w:rFonts w:ascii="Courier New" w:eastAsia="Courier New" w:hAnsi="Courier New" w:cs="Courier New"/>
          <w:color w:val="000000"/>
          <w:sz w:val="22"/>
          <w:szCs w:val="22"/>
        </w:rPr>
        <w:t>FilteredSortedOutput</w:t>
      </w:r>
      <w:proofErr w:type="spellEnd"/>
      <w:r>
        <w:rPr>
          <w:rFonts w:ascii="Courier New" w:eastAsia="Courier New" w:hAnsi="Courier New" w:cs="Courier New"/>
          <w:color w:val="000000"/>
          <w:sz w:val="22"/>
          <w:szCs w:val="22"/>
        </w:rPr>
        <w:t>/Second25_ A_1_abundance.tsv;</w:t>
      </w:r>
    </w:p>
    <w:p w14:paraId="63CF4475"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cat ~/Bash/</w:t>
      </w:r>
      <w:proofErr w:type="spellStart"/>
      <w:r>
        <w:rPr>
          <w:rFonts w:ascii="Courier New" w:eastAsia="Courier New" w:hAnsi="Courier New" w:cs="Courier New"/>
          <w:color w:val="000000"/>
          <w:sz w:val="22"/>
          <w:szCs w:val="22"/>
        </w:rPr>
        <w:t>FilteredSortedOutput</w:t>
      </w:r>
      <w:proofErr w:type="spellEnd"/>
      <w:r>
        <w:rPr>
          <w:rFonts w:ascii="Courier New" w:eastAsia="Courier New" w:hAnsi="Courier New" w:cs="Courier New"/>
          <w:color w:val="000000"/>
          <w:sz w:val="22"/>
          <w:szCs w:val="22"/>
        </w:rPr>
        <w:t xml:space="preserve">/Second25_ </w:t>
      </w:r>
      <w:proofErr w:type="gramStart"/>
      <w:r>
        <w:rPr>
          <w:rFonts w:ascii="Courier New" w:eastAsia="Courier New" w:hAnsi="Courier New" w:cs="Courier New"/>
          <w:color w:val="000000"/>
          <w:sz w:val="22"/>
          <w:szCs w:val="22"/>
        </w:rPr>
        <w:t>A_1_abundance.tsv;</w:t>
      </w:r>
      <w:proofErr w:type="gramEnd"/>
    </w:p>
    <w:p w14:paraId="218220D6" w14:textId="77777777" w:rsidR="00DB5F02" w:rsidRDefault="00DB5F02"/>
    <w:p w14:paraId="18326D8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second iteration it replaces both loop variable references with the second and last range value, </w:t>
      </w:r>
      <w:r>
        <w:rPr>
          <w:rFonts w:ascii="Courier New" w:eastAsia="Courier New" w:hAnsi="Courier New" w:cs="Courier New"/>
          <w:sz w:val="22"/>
          <w:szCs w:val="22"/>
        </w:rPr>
        <w:t>A_2_abundance.tsv</w:t>
      </w:r>
      <w:r>
        <w:rPr>
          <w:rFonts w:ascii="Times New Roman" w:eastAsia="Times New Roman" w:hAnsi="Times New Roman" w:cs="Times New Roman"/>
          <w:color w:val="000000"/>
          <w:sz w:val="24"/>
          <w:szCs w:val="24"/>
        </w:rPr>
        <w:t>, and executes the second and last desired step.</w:t>
      </w:r>
    </w:p>
    <w:p w14:paraId="61A0F8A9"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grep_head_tail</w:t>
      </w:r>
      <w:proofErr w:type="spellEnd"/>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&lt;  A_2_abundance.tsv</w:t>
      </w:r>
      <w:proofErr w:type="gramEnd"/>
      <w:r>
        <w:rPr>
          <w:rFonts w:ascii="Courier New" w:eastAsia="Courier New" w:hAnsi="Courier New" w:cs="Courier New"/>
          <w:color w:val="000000"/>
          <w:sz w:val="22"/>
          <w:szCs w:val="22"/>
        </w:rPr>
        <w:t xml:space="preserve"> &gt; ~/Bash/</w:t>
      </w:r>
      <w:proofErr w:type="spellStart"/>
      <w:r>
        <w:rPr>
          <w:rFonts w:ascii="Courier New" w:eastAsia="Courier New" w:hAnsi="Courier New" w:cs="Courier New"/>
          <w:color w:val="000000"/>
          <w:sz w:val="22"/>
          <w:szCs w:val="22"/>
        </w:rPr>
        <w:t>FilteredSortedOutput</w:t>
      </w:r>
      <w:proofErr w:type="spellEnd"/>
      <w:r>
        <w:rPr>
          <w:rFonts w:ascii="Courier New" w:eastAsia="Courier New" w:hAnsi="Courier New" w:cs="Courier New"/>
          <w:color w:val="000000"/>
          <w:sz w:val="22"/>
          <w:szCs w:val="22"/>
        </w:rPr>
        <w:t>/Second25_ A_2_abundance.tsv;</w:t>
      </w:r>
    </w:p>
    <w:p w14:paraId="777047B4"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cat ~/Bash/</w:t>
      </w:r>
      <w:proofErr w:type="spellStart"/>
      <w:r>
        <w:rPr>
          <w:rFonts w:ascii="Courier New" w:eastAsia="Courier New" w:hAnsi="Courier New" w:cs="Courier New"/>
          <w:color w:val="000000"/>
          <w:sz w:val="22"/>
          <w:szCs w:val="22"/>
        </w:rPr>
        <w:t>FilteredSortedOutput</w:t>
      </w:r>
      <w:proofErr w:type="spellEnd"/>
      <w:r>
        <w:rPr>
          <w:rFonts w:ascii="Courier New" w:eastAsia="Courier New" w:hAnsi="Courier New" w:cs="Courier New"/>
          <w:color w:val="000000"/>
          <w:sz w:val="22"/>
          <w:szCs w:val="22"/>
        </w:rPr>
        <w:t xml:space="preserve">/Second25_ </w:t>
      </w:r>
      <w:proofErr w:type="gramStart"/>
      <w:r>
        <w:rPr>
          <w:rFonts w:ascii="Courier New" w:eastAsia="Courier New" w:hAnsi="Courier New" w:cs="Courier New"/>
          <w:color w:val="000000"/>
          <w:sz w:val="22"/>
          <w:szCs w:val="22"/>
        </w:rPr>
        <w:t>A_2_abundance.tsv;</w:t>
      </w:r>
      <w:proofErr w:type="gramEnd"/>
    </w:p>
    <w:p w14:paraId="297BBC34" w14:textId="77777777" w:rsidR="00DB5F02" w:rsidRDefault="00A96409">
      <w:r>
        <w:t>.</w:t>
      </w:r>
    </w:p>
    <w:p w14:paraId="0AEFDB74" w14:textId="77777777" w:rsidR="00DB5F02" w:rsidRDefault="00A96409">
      <w:r>
        <w:t xml:space="preserve">The loop terminates when all values in the range have been assigned to the variable. </w:t>
      </w:r>
    </w:p>
    <w:p w14:paraId="2EC2AC56" w14:textId="77777777" w:rsidR="00DB5F02" w:rsidRDefault="00A96409">
      <w:pPr>
        <w:pStyle w:val="Heading2"/>
      </w:pPr>
      <w:r>
        <w:t>Star Expansion in Loop Range*</w:t>
      </w:r>
    </w:p>
    <w:p w14:paraId="7D5A25B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problem with the solution above is that it requires us to list all the files in the directory in the loop header:</w:t>
      </w:r>
    </w:p>
    <w:p w14:paraId="06670DAC"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b/>
          <w:color w:val="000000"/>
          <w:sz w:val="22"/>
          <w:szCs w:val="22"/>
        </w:rPr>
        <w:t>for</w:t>
      </w: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tsv_file</w:t>
      </w:r>
      <w:proofErr w:type="spellEnd"/>
      <w:r>
        <w:rPr>
          <w:rFonts w:ascii="Courier New" w:eastAsia="Courier New" w:hAnsi="Courier New" w:cs="Courier New"/>
          <w:color w:val="000000"/>
          <w:sz w:val="22"/>
          <w:szCs w:val="22"/>
        </w:rPr>
        <w:t xml:space="preserve"> </w:t>
      </w:r>
      <w:r>
        <w:rPr>
          <w:rFonts w:ascii="Courier New" w:eastAsia="Courier New" w:hAnsi="Courier New" w:cs="Courier New"/>
          <w:b/>
          <w:color w:val="000000"/>
          <w:sz w:val="22"/>
          <w:szCs w:val="22"/>
        </w:rPr>
        <w:t>in</w:t>
      </w:r>
      <w:r>
        <w:rPr>
          <w:rFonts w:ascii="Courier New" w:eastAsia="Courier New" w:hAnsi="Courier New" w:cs="Courier New"/>
          <w:color w:val="000000"/>
          <w:sz w:val="22"/>
          <w:szCs w:val="22"/>
        </w:rPr>
        <w:t xml:space="preserve"> A_1_abundance.tsv A_2_abundance.tsv </w:t>
      </w:r>
    </w:p>
    <w:p w14:paraId="3A842792" w14:textId="77777777" w:rsidR="00DB5F02" w:rsidRDefault="00DB5F02">
      <w:pPr>
        <w:pBdr>
          <w:top w:val="nil"/>
          <w:left w:val="nil"/>
          <w:bottom w:val="nil"/>
          <w:right w:val="nil"/>
          <w:between w:val="nil"/>
        </w:pBdr>
        <w:spacing w:after="60" w:line="240" w:lineRule="auto"/>
        <w:rPr>
          <w:rFonts w:ascii="Courier New" w:eastAsia="Courier New" w:hAnsi="Courier New" w:cs="Courier New"/>
          <w:color w:val="000000"/>
          <w:sz w:val="22"/>
          <w:szCs w:val="22"/>
        </w:rPr>
      </w:pPr>
    </w:p>
    <w:p w14:paraId="7AEEECB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overcome this problem, replace this header with:</w:t>
      </w:r>
    </w:p>
    <w:p w14:paraId="3AFB4EA4"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b/>
          <w:color w:val="000000"/>
          <w:sz w:val="22"/>
          <w:szCs w:val="22"/>
        </w:rPr>
        <w:t>for</w:t>
      </w: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tsv_file</w:t>
      </w:r>
      <w:proofErr w:type="spellEnd"/>
      <w:r>
        <w:rPr>
          <w:rFonts w:ascii="Courier New" w:eastAsia="Courier New" w:hAnsi="Courier New" w:cs="Courier New"/>
          <w:color w:val="000000"/>
          <w:sz w:val="22"/>
          <w:szCs w:val="22"/>
        </w:rPr>
        <w:t xml:space="preserve"> </w:t>
      </w:r>
      <w:r>
        <w:rPr>
          <w:rFonts w:ascii="Courier New" w:eastAsia="Courier New" w:hAnsi="Courier New" w:cs="Courier New"/>
          <w:b/>
          <w:color w:val="000000"/>
          <w:sz w:val="22"/>
          <w:szCs w:val="22"/>
        </w:rPr>
        <w:t>in</w:t>
      </w:r>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tsv</w:t>
      </w:r>
      <w:proofErr w:type="spellEnd"/>
      <w:r>
        <w:rPr>
          <w:rFonts w:ascii="Courier New" w:eastAsia="Courier New" w:hAnsi="Courier New" w:cs="Courier New"/>
          <w:color w:val="000000"/>
          <w:sz w:val="22"/>
          <w:szCs w:val="22"/>
        </w:rPr>
        <w:t>;</w:t>
      </w:r>
      <w:proofErr w:type="gramEnd"/>
    </w:p>
    <w:p w14:paraId="5604CBA9"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105E352"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Based on the discussion of </w:t>
      </w:r>
      <w:r>
        <w:rPr>
          <w:rFonts w:ascii="Courier New" w:eastAsia="Courier New" w:hAnsi="Courier New" w:cs="Courier New"/>
          <w:sz w:val="22"/>
          <w:szCs w:val="22"/>
        </w:rPr>
        <w: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expansion we saw earlier, these two versions of the header are equivalent. Make this change and confirm it does not change the behavior.</w:t>
      </w:r>
    </w:p>
    <w:p w14:paraId="29EE7ADC"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Exercise</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w:t>
      </w:r>
    </w:p>
    <w:p w14:paraId="3CEC1AF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Define a new composite application, called </w:t>
      </w:r>
      <w:proofErr w:type="spellStart"/>
      <w:r>
        <w:rPr>
          <w:rFonts w:ascii="Courier New" w:eastAsia="Courier New" w:hAnsi="Courier New" w:cs="Courier New"/>
          <w:sz w:val="22"/>
          <w:szCs w:val="22"/>
        </w:rPr>
        <w:t>cd_ls</w:t>
      </w:r>
      <w:proofErr w:type="spellEnd"/>
      <w:r>
        <w:rPr>
          <w:rFonts w:ascii="Times New Roman" w:eastAsia="Times New Roman" w:hAnsi="Times New Roman" w:cs="Times New Roman"/>
          <w:color w:val="000000"/>
          <w:sz w:val="24"/>
          <w:szCs w:val="24"/>
        </w:rPr>
        <w:t xml:space="preserve"> in the </w:t>
      </w:r>
      <w:r>
        <w:rPr>
          <w:rFonts w:ascii="Courier New" w:eastAsia="Courier New" w:hAnsi="Courier New" w:cs="Courier New"/>
          <w:sz w:val="22"/>
          <w:szCs w:val="22"/>
        </w:rPr>
        <w:t>bin</w:t>
      </w:r>
      <w:r>
        <w:rPr>
          <w:rFonts w:ascii="Times New Roman" w:eastAsia="Times New Roman" w:hAnsi="Times New Roman" w:cs="Times New Roman"/>
          <w:color w:val="000000"/>
          <w:sz w:val="24"/>
          <w:szCs w:val="24"/>
        </w:rPr>
        <w:t xml:space="preserve"> directory that takes an argument specifying a directory. It changes the current directory to the specified directory and then lists the contents of the directory.</w:t>
      </w:r>
    </w:p>
    <w:p w14:paraId="48D470A5" w14:textId="77777777" w:rsidR="00DB5F02" w:rsidRDefault="00A96409">
      <w:pPr>
        <w:pStyle w:val="Heading2"/>
      </w:pPr>
      <w:r>
        <w:t>Natural, Command, and Programming Languages*</w:t>
      </w:r>
    </w:p>
    <w:p w14:paraId="18F232C6"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have described several rules for constraining the tokens in command languages. For example, operation names, operation arguments, and redirection symbols should occur in this order; and </w:t>
      </w:r>
      <w:r>
        <w:rPr>
          <w:rFonts w:ascii="Courier New" w:eastAsia="Courier New" w:hAnsi="Courier New" w:cs="Courier New"/>
          <w:sz w:val="22"/>
          <w:szCs w:val="22"/>
        </w:rPr>
        <w:t>for</w:t>
      </w:r>
      <w:r>
        <w:rPr>
          <w:rFonts w:ascii="Times New Roman" w:eastAsia="Times New Roman" w:hAnsi="Times New Roman" w:cs="Times New Roman"/>
          <w:color w:val="000000"/>
          <w:sz w:val="24"/>
          <w:szCs w:val="24"/>
        </w:rPr>
        <w:t xml:space="preserve">, variable name, </w:t>
      </w:r>
      <w:r>
        <w:rPr>
          <w:rFonts w:ascii="Courier New" w:eastAsia="Courier New" w:hAnsi="Courier New" w:cs="Courier New"/>
          <w:sz w:val="22"/>
          <w:szCs w:val="22"/>
        </w:rPr>
        <w:t>in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variable range, and a semicolon should occur in this order. Rules constraining acceptable token sequences are called syntactic or grammar rules, and the set of all token sequences allowed by these rules is called a </w:t>
      </w:r>
      <w:r>
        <w:rPr>
          <w:rFonts w:ascii="Times New Roman" w:eastAsia="Times New Roman" w:hAnsi="Times New Roman" w:cs="Times New Roman"/>
          <w:i/>
          <w:color w:val="000000"/>
          <w:sz w:val="24"/>
          <w:szCs w:val="24"/>
        </w:rPr>
        <w:t>language</w:t>
      </w:r>
      <w:r>
        <w:rPr>
          <w:rFonts w:ascii="Times New Roman" w:eastAsia="Times New Roman" w:hAnsi="Times New Roman" w:cs="Times New Roman"/>
          <w:color w:val="000000"/>
          <w:sz w:val="24"/>
          <w:szCs w:val="24"/>
        </w:rPr>
        <w:t>.</w:t>
      </w:r>
    </w:p>
    <w:p w14:paraId="1E929EB0"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Languages we speak such as English are called natural languages. Languages defined by computer programs are called computing languages. A language defined by a line-based interpreter for browsing files and launching applications is called a </w:t>
      </w:r>
      <w:r>
        <w:rPr>
          <w:rFonts w:ascii="Times New Roman" w:eastAsia="Times New Roman" w:hAnsi="Times New Roman" w:cs="Times New Roman"/>
          <w:i/>
          <w:color w:val="000000"/>
          <w:sz w:val="24"/>
          <w:szCs w:val="24"/>
        </w:rPr>
        <w:t>command language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lastRenderedPageBreak/>
        <w:t>language for</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writing arbitrary atomic and composite applications is called a </w:t>
      </w:r>
      <w:r>
        <w:rPr>
          <w:rFonts w:ascii="Times New Roman" w:eastAsia="Times New Roman" w:hAnsi="Times New Roman" w:cs="Times New Roman"/>
          <w:i/>
          <w:color w:val="000000"/>
          <w:sz w:val="24"/>
          <w:szCs w:val="24"/>
        </w:rPr>
        <w:t xml:space="preserve">programming language. </w:t>
      </w:r>
    </w:p>
    <w:p w14:paraId="79DE87B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command and programming language can have very similar features, like the for loop above, but they serve different through related purposes. Perhaps less obvious, other features in the bash command language have counterparts in programming languages. For example, any programming language has as an assignment statement. Depending on the language and the type of variable assigned, this statement corresponds either to execution of the </w:t>
      </w:r>
      <w:r>
        <w:rPr>
          <w:rFonts w:ascii="Courier New" w:eastAsia="Courier New" w:hAnsi="Courier New" w:cs="Courier New"/>
          <w:sz w:val="22"/>
          <w:szCs w:val="22"/>
        </w:rPr>
        <w:t>cp</w:t>
      </w:r>
      <w:r>
        <w:rPr>
          <w:rFonts w:ascii="Times New Roman" w:eastAsia="Times New Roman" w:hAnsi="Times New Roman" w:cs="Times New Roman"/>
          <w:color w:val="000000"/>
          <w:sz w:val="24"/>
          <w:szCs w:val="24"/>
        </w:rPr>
        <w:t xml:space="preserve"> command or the </w:t>
      </w:r>
      <w:r>
        <w:rPr>
          <w:rFonts w:ascii="Courier New" w:eastAsia="Courier New" w:hAnsi="Courier New" w:cs="Courier New"/>
          <w:sz w:val="22"/>
          <w:szCs w:val="22"/>
        </w:rPr>
        <w:t>ln</w:t>
      </w:r>
      <w:r>
        <w:rPr>
          <w:rFonts w:ascii="Times New Roman" w:eastAsia="Times New Roman" w:hAnsi="Times New Roman" w:cs="Times New Roman"/>
          <w:color w:val="000000"/>
          <w:sz w:val="24"/>
          <w:szCs w:val="24"/>
        </w:rPr>
        <w:t xml:space="preserve"> command.</w:t>
      </w:r>
    </w:p>
    <w:p w14:paraId="6909B07A"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has been research in trying to create a single language that subsumes both a command and programming language.  However, it has not so far gained widespread use. One reason is that bash is today more or less a standard command language, with the DOS command language being the only other alternative in use. There is, today, no programming language that is accepted as widely. </w:t>
      </w:r>
      <w:proofErr w:type="gramStart"/>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z w:val="24"/>
          <w:szCs w:val="24"/>
        </w:rPr>
        <w:t xml:space="preserve"> if the bash command language was to be integrated with a programming language and still be considered an as well-accepted standard, there will be little agreement on which that programming language should be.</w:t>
      </w:r>
    </w:p>
    <w:p w14:paraId="33C4244B" w14:textId="77777777" w:rsidR="00DB5F02" w:rsidRDefault="00A96409">
      <w:pPr>
        <w:pStyle w:val="Heading2"/>
      </w:pPr>
      <w:r>
        <w:t>Different Ways of Executing Workflows</w:t>
      </w:r>
    </w:p>
    <w:p w14:paraId="06B12146" w14:textId="77777777" w:rsidR="00DB5F02" w:rsidRDefault="00A96409">
      <w:r>
        <w:t>We have above seen above three ways of executing a workflow such as the grep-head-tail workflow and the grep-sort workflow:</w:t>
      </w:r>
    </w:p>
    <w:p w14:paraId="54562D9B" w14:textId="77777777" w:rsidR="00DB5F02" w:rsidRDefault="00A96409">
      <w:pPr>
        <w:numPr>
          <w:ilvl w:val="0"/>
          <w:numId w:val="8"/>
        </w:numPr>
        <w:pBdr>
          <w:top w:val="nil"/>
          <w:left w:val="nil"/>
          <w:bottom w:val="nil"/>
          <w:right w:val="nil"/>
          <w:between w:val="nil"/>
        </w:pBdr>
        <w:spacing w:after="0"/>
      </w:pPr>
      <w:r>
        <w:rPr>
          <w:i/>
          <w:color w:val="000000"/>
        </w:rPr>
        <w:t>Individual Application Execution:</w:t>
      </w:r>
      <w:r>
        <w:rPr>
          <w:color w:val="000000"/>
        </w:rPr>
        <w:t xml:space="preserve"> We run applications in each workflow individually, by entering a command line for each application in the workflow. </w:t>
      </w:r>
    </w:p>
    <w:p w14:paraId="09206F79" w14:textId="77777777" w:rsidR="00DB5F02" w:rsidRDefault="00A96409">
      <w:pPr>
        <w:numPr>
          <w:ilvl w:val="0"/>
          <w:numId w:val="8"/>
        </w:numPr>
        <w:pBdr>
          <w:top w:val="nil"/>
          <w:left w:val="nil"/>
          <w:bottom w:val="nil"/>
          <w:right w:val="nil"/>
          <w:between w:val="nil"/>
        </w:pBdr>
        <w:spacing w:after="0"/>
      </w:pPr>
      <w:r>
        <w:rPr>
          <w:i/>
          <w:color w:val="000000"/>
        </w:rPr>
        <w:t>Direct Piped Execution</w:t>
      </w:r>
      <w:r>
        <w:rPr>
          <w:color w:val="000000"/>
        </w:rPr>
        <w:t>: We directly enter a piped command.</w:t>
      </w:r>
    </w:p>
    <w:p w14:paraId="3C613878" w14:textId="77777777" w:rsidR="00DB5F02" w:rsidRDefault="00A96409">
      <w:pPr>
        <w:numPr>
          <w:ilvl w:val="0"/>
          <w:numId w:val="8"/>
        </w:numPr>
        <w:pBdr>
          <w:top w:val="nil"/>
          <w:left w:val="nil"/>
          <w:bottom w:val="nil"/>
          <w:right w:val="nil"/>
          <w:between w:val="nil"/>
        </w:pBdr>
        <w:spacing w:after="0"/>
      </w:pPr>
      <w:r>
        <w:rPr>
          <w:i/>
          <w:color w:val="000000"/>
        </w:rPr>
        <w:t>Executable File</w:t>
      </w:r>
      <w:r>
        <w:rPr>
          <w:color w:val="000000"/>
        </w:rPr>
        <w:t>: We store the piped command in a file, make it executable, and run this file as a composite application zero or more times.</w:t>
      </w:r>
    </w:p>
    <w:p w14:paraId="78C02051" w14:textId="77777777" w:rsidR="00DB5F02" w:rsidRDefault="00A96409">
      <w:r>
        <w:t>The following exercises apply these concepts to the RNA-Seq workflow.</w:t>
      </w:r>
    </w:p>
    <w:p w14:paraId="6D9D635A" w14:textId="48F39B7E" w:rsidR="0044290D" w:rsidDel="00473C50" w:rsidRDefault="0044290D" w:rsidP="0044290D">
      <w:pPr>
        <w:pStyle w:val="Heading2"/>
        <w:rPr>
          <w:del w:id="2264" w:author="Shen, Guning" w:date="2024-03-27T14:39:00Z"/>
        </w:rPr>
      </w:pPr>
      <w:del w:id="2265" w:author="Shen, Guning" w:date="2024-03-27T14:39:00Z">
        <w:r w:rsidDel="00473C50">
          <w:delText xml:space="preserve">RNA-Seq (Post-Quiz) </w:delText>
        </w:r>
      </w:del>
    </w:p>
    <w:p w14:paraId="49F96A28" w14:textId="735FE0D7" w:rsidR="0044290D" w:rsidDel="00473C50" w:rsidRDefault="0044290D" w:rsidP="0044290D">
      <w:pPr>
        <w:rPr>
          <w:del w:id="2266" w:author="Shen, Guning" w:date="2024-03-27T14:39:00Z"/>
        </w:rPr>
      </w:pPr>
      <w:del w:id="2267" w:author="Shen, Guning" w:date="2024-03-27T14:39:00Z">
        <w:r w:rsidDel="00473C50">
          <w:delText>After executing the steps above, which of the following are true.</w:delText>
        </w:r>
      </w:del>
    </w:p>
    <w:p w14:paraId="006A611E" w14:textId="40418547" w:rsidR="0044290D" w:rsidDel="00473C50" w:rsidRDefault="0044290D" w:rsidP="0044290D">
      <w:pPr>
        <w:rPr>
          <w:del w:id="2268" w:author="Shen, Guning" w:date="2024-03-27T14:39:00Z"/>
        </w:rPr>
      </w:pPr>
    </w:p>
    <w:p w14:paraId="0C1C748C" w14:textId="3C1EC388" w:rsidR="0044290D" w:rsidDel="00473C50" w:rsidRDefault="0044290D" w:rsidP="0044290D">
      <w:pPr>
        <w:rPr>
          <w:del w:id="2269" w:author="Shen, Guning" w:date="2024-03-27T14:39:00Z"/>
        </w:rPr>
      </w:pPr>
      <w:del w:id="2270" w:author="Shen, Guning" w:date="2024-03-27T14:39:00Z">
        <w:r w:rsidDel="00473C50">
          <w:rPr>
            <w:rFonts w:ascii="Courier New" w:eastAsia="Courier New" w:hAnsi="Courier New" w:cs="Courier New"/>
            <w:sz w:val="22"/>
            <w:szCs w:val="22"/>
          </w:rPr>
          <w:delText>gunzip</w:delText>
        </w:r>
        <w:r w:rsidDel="00473C50">
          <w:delText xml:space="preserve"> has uncompressed:</w:delText>
        </w:r>
      </w:del>
    </w:p>
    <w:p w14:paraId="3AAFDEA0" w14:textId="4BCF4F25" w:rsidR="0044290D" w:rsidDel="00473C50" w:rsidRDefault="0044290D" w:rsidP="0044290D">
      <w:pPr>
        <w:rPr>
          <w:del w:id="2271" w:author="Shen, Guning" w:date="2024-03-27T14:39:00Z"/>
        </w:rPr>
      </w:pPr>
      <w:del w:id="2272" w:author="Shen, Guning" w:date="2024-03-27T14:39:00Z">
        <w:r w:rsidDel="00473C50">
          <w:delText>The first compressed sample treated with Drug_A</w:delText>
        </w:r>
      </w:del>
    </w:p>
    <w:p w14:paraId="07FC7536" w14:textId="30A5A1C8" w:rsidR="0044290D" w:rsidDel="00473C50" w:rsidRDefault="0044290D" w:rsidP="0044290D">
      <w:pPr>
        <w:rPr>
          <w:del w:id="2273" w:author="Shen, Guning" w:date="2024-03-27T14:39:00Z"/>
        </w:rPr>
      </w:pPr>
      <w:del w:id="2274" w:author="Shen, Guning" w:date="2024-03-27T14:39:00Z">
        <w:r w:rsidDel="00473C50">
          <w:delText>The second compressed sample treated with Drug_A</w:delText>
        </w:r>
      </w:del>
    </w:p>
    <w:p w14:paraId="7B294293" w14:textId="695BBF81" w:rsidR="0044290D" w:rsidDel="00473C50" w:rsidRDefault="0044290D" w:rsidP="0044290D">
      <w:pPr>
        <w:rPr>
          <w:del w:id="2275" w:author="Shen, Guning" w:date="2024-03-27T14:39:00Z"/>
        </w:rPr>
      </w:pPr>
      <w:del w:id="2276" w:author="Shen, Guning" w:date="2024-03-27T14:39:00Z">
        <w:r w:rsidDel="00473C50">
          <w:delText>The first compressed sample treated with Drug_B</w:delText>
        </w:r>
      </w:del>
    </w:p>
    <w:p w14:paraId="78EBF6D0" w14:textId="73A385BB" w:rsidR="0044290D" w:rsidDel="00473C50" w:rsidRDefault="0044290D" w:rsidP="0044290D">
      <w:pPr>
        <w:rPr>
          <w:del w:id="2277" w:author="Shen, Guning" w:date="2024-03-27T14:39:00Z"/>
        </w:rPr>
      </w:pPr>
      <w:del w:id="2278" w:author="Shen, Guning" w:date="2024-03-27T14:39:00Z">
        <w:r w:rsidDel="00473C50">
          <w:delText>The second compressed sample treated with Drug_B</w:delText>
        </w:r>
      </w:del>
    </w:p>
    <w:p w14:paraId="0F687BAE" w14:textId="42EA19F8" w:rsidR="0044290D" w:rsidDel="00473C50" w:rsidRDefault="0044290D" w:rsidP="0044290D">
      <w:pPr>
        <w:rPr>
          <w:del w:id="2279" w:author="Shen, Guning" w:date="2024-03-27T14:39:00Z"/>
        </w:rPr>
      </w:pPr>
      <w:del w:id="2280" w:author="Shen, Guning" w:date="2024-03-27T14:39:00Z">
        <w:r w:rsidDel="00473C50">
          <w:rPr>
            <w:rFonts w:ascii="Courier New" w:eastAsia="Courier New" w:hAnsi="Courier New" w:cs="Courier New"/>
            <w:sz w:val="22"/>
            <w:szCs w:val="22"/>
          </w:rPr>
          <w:delText>fastx_trimmer</w:delText>
        </w:r>
        <w:r w:rsidDel="00473C50">
          <w:delText xml:space="preserve"> has trimmed:</w:delText>
        </w:r>
      </w:del>
    </w:p>
    <w:p w14:paraId="365D8E44" w14:textId="6BE87353" w:rsidR="0044290D" w:rsidDel="00473C50" w:rsidRDefault="0044290D" w:rsidP="0044290D">
      <w:pPr>
        <w:rPr>
          <w:del w:id="2281" w:author="Shen, Guning" w:date="2024-03-27T14:39:00Z"/>
        </w:rPr>
      </w:pPr>
      <w:del w:id="2282" w:author="Shen, Guning" w:date="2024-03-27T14:39:00Z">
        <w:r w:rsidDel="00473C50">
          <w:delText>The first sample treated with Drug_A</w:delText>
        </w:r>
      </w:del>
    </w:p>
    <w:p w14:paraId="3E278831" w14:textId="5B284969" w:rsidR="0044290D" w:rsidDel="00473C50" w:rsidRDefault="0044290D" w:rsidP="0044290D">
      <w:pPr>
        <w:rPr>
          <w:del w:id="2283" w:author="Shen, Guning" w:date="2024-03-27T14:39:00Z"/>
        </w:rPr>
      </w:pPr>
      <w:del w:id="2284" w:author="Shen, Guning" w:date="2024-03-27T14:39:00Z">
        <w:r w:rsidDel="00473C50">
          <w:delText>The second sample treated with Drug_A</w:delText>
        </w:r>
      </w:del>
    </w:p>
    <w:p w14:paraId="0DA09034" w14:textId="7CBFCA1E" w:rsidR="0044290D" w:rsidDel="00473C50" w:rsidRDefault="0044290D" w:rsidP="0044290D">
      <w:pPr>
        <w:rPr>
          <w:del w:id="2285" w:author="Shen, Guning" w:date="2024-03-27T14:39:00Z"/>
        </w:rPr>
      </w:pPr>
      <w:del w:id="2286" w:author="Shen, Guning" w:date="2024-03-27T14:39:00Z">
        <w:r w:rsidDel="00473C50">
          <w:delText>The first sample treated with Drug_B</w:delText>
        </w:r>
      </w:del>
    </w:p>
    <w:p w14:paraId="63C8CA8B" w14:textId="48F22025" w:rsidR="0044290D" w:rsidDel="00473C50" w:rsidRDefault="0044290D" w:rsidP="0044290D">
      <w:pPr>
        <w:rPr>
          <w:del w:id="2287" w:author="Shen, Guning" w:date="2024-03-27T14:39:00Z"/>
        </w:rPr>
      </w:pPr>
      <w:del w:id="2288" w:author="Shen, Guning" w:date="2024-03-27T14:39:00Z">
        <w:r w:rsidDel="00473C50">
          <w:delText>The second sample treated with Drug_B</w:delText>
        </w:r>
      </w:del>
    </w:p>
    <w:p w14:paraId="290F246B" w14:textId="5D784D9B" w:rsidR="0044290D" w:rsidDel="00473C50" w:rsidRDefault="0044290D" w:rsidP="0044290D">
      <w:pPr>
        <w:rPr>
          <w:del w:id="2289" w:author="Shen, Guning" w:date="2024-03-27T14:39:00Z"/>
        </w:rPr>
      </w:pPr>
      <w:del w:id="2290" w:author="Shen, Guning" w:date="2024-03-27T14:39:00Z">
        <w:r w:rsidDel="00473C50">
          <w:rPr>
            <w:rFonts w:ascii="Courier New" w:eastAsia="Courier New" w:hAnsi="Courier New" w:cs="Courier New"/>
            <w:sz w:val="22"/>
            <w:szCs w:val="22"/>
          </w:rPr>
          <w:delText>fastx_quality_filter</w:delText>
        </w:r>
        <w:r w:rsidDel="00473C50">
          <w:delText xml:space="preserve"> has filtered:</w:delText>
        </w:r>
      </w:del>
    </w:p>
    <w:p w14:paraId="44F4E241" w14:textId="7CD7556B" w:rsidR="0044290D" w:rsidDel="00473C50" w:rsidRDefault="0044290D" w:rsidP="0044290D">
      <w:pPr>
        <w:rPr>
          <w:del w:id="2291" w:author="Shen, Guning" w:date="2024-03-27T14:39:00Z"/>
        </w:rPr>
      </w:pPr>
      <w:del w:id="2292" w:author="Shen, Guning" w:date="2024-03-27T14:39:00Z">
        <w:r w:rsidDel="00473C50">
          <w:delText>The first trimmed sample treated with Drug_A</w:delText>
        </w:r>
      </w:del>
    </w:p>
    <w:p w14:paraId="0198B919" w14:textId="2B29CAA8" w:rsidR="0044290D" w:rsidDel="00473C50" w:rsidRDefault="0044290D" w:rsidP="0044290D">
      <w:pPr>
        <w:rPr>
          <w:del w:id="2293" w:author="Shen, Guning" w:date="2024-03-27T14:39:00Z"/>
        </w:rPr>
      </w:pPr>
      <w:del w:id="2294" w:author="Shen, Guning" w:date="2024-03-27T14:39:00Z">
        <w:r w:rsidDel="00473C50">
          <w:delText>The second trimmed sample treated with Drug_A</w:delText>
        </w:r>
      </w:del>
    </w:p>
    <w:p w14:paraId="5B01B39F" w14:textId="0B9E40B2" w:rsidR="0044290D" w:rsidDel="00473C50" w:rsidRDefault="0044290D" w:rsidP="0044290D">
      <w:pPr>
        <w:rPr>
          <w:del w:id="2295" w:author="Shen, Guning" w:date="2024-03-27T14:39:00Z"/>
        </w:rPr>
      </w:pPr>
      <w:del w:id="2296" w:author="Shen, Guning" w:date="2024-03-27T14:39:00Z">
        <w:r w:rsidDel="00473C50">
          <w:delText>The first trimmed sample treated with Drug_B</w:delText>
        </w:r>
      </w:del>
    </w:p>
    <w:p w14:paraId="6B54B5CC" w14:textId="042921E0" w:rsidR="0044290D" w:rsidDel="00473C50" w:rsidRDefault="0044290D" w:rsidP="0044290D">
      <w:pPr>
        <w:rPr>
          <w:del w:id="2297" w:author="Shen, Guning" w:date="2024-03-27T14:39:00Z"/>
        </w:rPr>
      </w:pPr>
      <w:del w:id="2298" w:author="Shen, Guning" w:date="2024-03-27T14:39:00Z">
        <w:r w:rsidDel="00473C50">
          <w:delText>The second trimmed sample treated with Drug_B</w:delText>
        </w:r>
      </w:del>
    </w:p>
    <w:p w14:paraId="2BCF5303" w14:textId="39054A8B" w:rsidR="0044290D" w:rsidDel="00473C50" w:rsidRDefault="0044290D" w:rsidP="0044290D">
      <w:pPr>
        <w:rPr>
          <w:del w:id="2299" w:author="Shen, Guning" w:date="2024-03-27T14:39:00Z"/>
        </w:rPr>
      </w:pPr>
    </w:p>
    <w:p w14:paraId="4BB07654" w14:textId="6E1854F8" w:rsidR="0044290D" w:rsidDel="00473C50" w:rsidRDefault="0044290D" w:rsidP="0044290D">
      <w:pPr>
        <w:rPr>
          <w:del w:id="2300" w:author="Shen, Guning" w:date="2024-03-27T14:39:00Z"/>
        </w:rPr>
      </w:pPr>
      <w:del w:id="2301" w:author="Shen, Guning" w:date="2024-03-27T14:39:00Z">
        <w:r w:rsidDel="00473C50">
          <w:rPr>
            <w:rFonts w:ascii="Courier New" w:eastAsia="Courier New" w:hAnsi="Courier New" w:cs="Courier New"/>
            <w:sz w:val="22"/>
            <w:szCs w:val="22"/>
          </w:rPr>
          <w:delText>UncompressedSamples</w:delText>
        </w:r>
        <w:r w:rsidDel="00473C50">
          <w:delText xml:space="preserve"> in </w:delText>
        </w:r>
        <w:r w:rsidDel="00473C50">
          <w:rPr>
            <w:rFonts w:ascii="Courier New" w:eastAsia="Courier New" w:hAnsi="Courier New" w:cs="Courier New"/>
            <w:sz w:val="22"/>
            <w:szCs w:val="22"/>
          </w:rPr>
          <w:delText>Bash</w:delText>
        </w:r>
        <w:r w:rsidDel="00473C50">
          <w:delText xml:space="preserve"> has an uncompressed file for:</w:delText>
        </w:r>
      </w:del>
    </w:p>
    <w:p w14:paraId="4BB83EFE" w14:textId="00CB3573" w:rsidR="0044290D" w:rsidDel="00473C50" w:rsidRDefault="0044290D" w:rsidP="0044290D">
      <w:pPr>
        <w:rPr>
          <w:del w:id="2302" w:author="Shen, Guning" w:date="2024-03-27T14:39:00Z"/>
        </w:rPr>
      </w:pPr>
      <w:del w:id="2303" w:author="Shen, Guning" w:date="2024-03-27T14:39:00Z">
        <w:r w:rsidDel="00473C50">
          <w:delText>The first sample treated with Drug_A</w:delText>
        </w:r>
      </w:del>
    </w:p>
    <w:p w14:paraId="7655853D" w14:textId="1485FD2A" w:rsidR="0044290D" w:rsidDel="00473C50" w:rsidRDefault="0044290D" w:rsidP="0044290D">
      <w:pPr>
        <w:rPr>
          <w:del w:id="2304" w:author="Shen, Guning" w:date="2024-03-27T14:39:00Z"/>
        </w:rPr>
      </w:pPr>
      <w:del w:id="2305" w:author="Shen, Guning" w:date="2024-03-27T14:39:00Z">
        <w:r w:rsidDel="00473C50">
          <w:delText>The second sample treated with Drug_A</w:delText>
        </w:r>
      </w:del>
    </w:p>
    <w:p w14:paraId="49E575BD" w14:textId="0F56D22F" w:rsidR="0044290D" w:rsidDel="00473C50" w:rsidRDefault="0044290D" w:rsidP="0044290D">
      <w:pPr>
        <w:rPr>
          <w:del w:id="2306" w:author="Shen, Guning" w:date="2024-03-27T14:39:00Z"/>
        </w:rPr>
      </w:pPr>
      <w:del w:id="2307" w:author="Shen, Guning" w:date="2024-03-27T14:39:00Z">
        <w:r w:rsidDel="00473C50">
          <w:delText>The first sample treated with Drug_B</w:delText>
        </w:r>
      </w:del>
    </w:p>
    <w:p w14:paraId="02E2A1D0" w14:textId="30D6A4FC" w:rsidR="0044290D" w:rsidDel="00473C50" w:rsidRDefault="0044290D" w:rsidP="0044290D">
      <w:pPr>
        <w:rPr>
          <w:del w:id="2308" w:author="Shen, Guning" w:date="2024-03-27T14:39:00Z"/>
        </w:rPr>
      </w:pPr>
      <w:del w:id="2309" w:author="Shen, Guning" w:date="2024-03-27T14:39:00Z">
        <w:r w:rsidDel="00473C50">
          <w:delText>The second sample treated with Drug_B</w:delText>
        </w:r>
      </w:del>
    </w:p>
    <w:p w14:paraId="4B666D59" w14:textId="3584191C" w:rsidR="0044290D" w:rsidDel="00473C50" w:rsidRDefault="0044290D" w:rsidP="0044290D">
      <w:pPr>
        <w:rPr>
          <w:del w:id="2310" w:author="Shen, Guning" w:date="2024-03-27T14:39:00Z"/>
        </w:rPr>
      </w:pPr>
    </w:p>
    <w:p w14:paraId="337DBF6F" w14:textId="140818DF" w:rsidR="0044290D" w:rsidDel="00473C50" w:rsidRDefault="0044290D" w:rsidP="0044290D">
      <w:pPr>
        <w:rPr>
          <w:del w:id="2311" w:author="Shen, Guning" w:date="2024-03-27T14:39:00Z"/>
        </w:rPr>
      </w:pPr>
      <w:del w:id="2312" w:author="Shen, Guning" w:date="2024-03-27T14:39:00Z">
        <w:r w:rsidDel="00473C50">
          <w:rPr>
            <w:rFonts w:ascii="Courier New" w:eastAsia="Courier New" w:hAnsi="Courier New" w:cs="Courier New"/>
            <w:sz w:val="22"/>
            <w:szCs w:val="22"/>
          </w:rPr>
          <w:delText>RNASequanceOutput</w:delText>
        </w:r>
        <w:r w:rsidDel="00473C50">
          <w:delText xml:space="preserve"> in </w:delText>
        </w:r>
        <w:r w:rsidDel="00473C50">
          <w:rPr>
            <w:rFonts w:ascii="Courier New" w:eastAsia="Courier New" w:hAnsi="Courier New" w:cs="Courier New"/>
            <w:sz w:val="22"/>
            <w:szCs w:val="22"/>
          </w:rPr>
          <w:delText>Bash</w:delText>
        </w:r>
        <w:r w:rsidDel="00473C50">
          <w:rPr>
            <w:b/>
          </w:rPr>
          <w:delText xml:space="preserve"> </w:delText>
        </w:r>
        <w:r w:rsidDel="00473C50">
          <w:delText>has a trimmed file for:</w:delText>
        </w:r>
      </w:del>
    </w:p>
    <w:p w14:paraId="7A25D678" w14:textId="72B18530" w:rsidR="0044290D" w:rsidDel="00473C50" w:rsidRDefault="0044290D" w:rsidP="0044290D">
      <w:pPr>
        <w:rPr>
          <w:del w:id="2313" w:author="Shen, Guning" w:date="2024-03-27T14:39:00Z"/>
        </w:rPr>
      </w:pPr>
      <w:del w:id="2314" w:author="Shen, Guning" w:date="2024-03-27T14:39:00Z">
        <w:r w:rsidDel="00473C50">
          <w:delText>The first sample treated with Drug_A</w:delText>
        </w:r>
      </w:del>
    </w:p>
    <w:p w14:paraId="18A1AEEF" w14:textId="4587DF74" w:rsidR="0044290D" w:rsidDel="00473C50" w:rsidRDefault="0044290D" w:rsidP="0044290D">
      <w:pPr>
        <w:rPr>
          <w:del w:id="2315" w:author="Shen, Guning" w:date="2024-03-27T14:39:00Z"/>
        </w:rPr>
      </w:pPr>
      <w:del w:id="2316" w:author="Shen, Guning" w:date="2024-03-27T14:39:00Z">
        <w:r w:rsidDel="00473C50">
          <w:delText>The second sample treated with Drug_A</w:delText>
        </w:r>
      </w:del>
    </w:p>
    <w:p w14:paraId="0DC0CBB0" w14:textId="38BCE651" w:rsidR="0044290D" w:rsidDel="00473C50" w:rsidRDefault="0044290D" w:rsidP="0044290D">
      <w:pPr>
        <w:rPr>
          <w:del w:id="2317" w:author="Shen, Guning" w:date="2024-03-27T14:39:00Z"/>
        </w:rPr>
      </w:pPr>
      <w:del w:id="2318" w:author="Shen, Guning" w:date="2024-03-27T14:39:00Z">
        <w:r w:rsidDel="00473C50">
          <w:delText>The first sample treated with Drug_B</w:delText>
        </w:r>
      </w:del>
    </w:p>
    <w:p w14:paraId="3852CFA4" w14:textId="41E94321" w:rsidR="0044290D" w:rsidDel="00473C50" w:rsidRDefault="0044290D" w:rsidP="0044290D">
      <w:pPr>
        <w:rPr>
          <w:del w:id="2319" w:author="Shen, Guning" w:date="2024-03-27T14:39:00Z"/>
        </w:rPr>
      </w:pPr>
      <w:del w:id="2320" w:author="Shen, Guning" w:date="2024-03-27T14:39:00Z">
        <w:r w:rsidDel="00473C50">
          <w:delText>The second sample treated with Drug_B</w:delText>
        </w:r>
      </w:del>
    </w:p>
    <w:p w14:paraId="5BF4A2F7" w14:textId="2CC123CE" w:rsidR="0044290D" w:rsidDel="00473C50" w:rsidRDefault="0044290D" w:rsidP="0044290D">
      <w:pPr>
        <w:rPr>
          <w:del w:id="2321" w:author="Shen, Guning" w:date="2024-03-27T14:39:00Z"/>
        </w:rPr>
      </w:pPr>
    </w:p>
    <w:p w14:paraId="531CB625" w14:textId="3F2D70F5" w:rsidR="0044290D" w:rsidDel="00473C50" w:rsidRDefault="0044290D" w:rsidP="0044290D">
      <w:pPr>
        <w:rPr>
          <w:del w:id="2322" w:author="Shen, Guning" w:date="2024-03-27T14:39:00Z"/>
        </w:rPr>
      </w:pPr>
      <w:del w:id="2323" w:author="Shen, Guning" w:date="2024-03-27T14:39:00Z">
        <w:r w:rsidDel="00473C50">
          <w:rPr>
            <w:rFonts w:ascii="Courier New" w:eastAsia="Courier New" w:hAnsi="Courier New" w:cs="Courier New"/>
            <w:sz w:val="22"/>
            <w:szCs w:val="22"/>
          </w:rPr>
          <w:delText>RNASequanceOutput</w:delText>
        </w:r>
        <w:r w:rsidDel="00473C50">
          <w:delText xml:space="preserve"> in </w:delText>
        </w:r>
        <w:r w:rsidDel="00473C50">
          <w:rPr>
            <w:rFonts w:ascii="Courier New" w:eastAsia="Courier New" w:hAnsi="Courier New" w:cs="Courier New"/>
            <w:sz w:val="22"/>
            <w:szCs w:val="22"/>
          </w:rPr>
          <w:delText>Bash</w:delText>
        </w:r>
        <w:r w:rsidDel="00473C50">
          <w:rPr>
            <w:b/>
          </w:rPr>
          <w:delText xml:space="preserve"> </w:delText>
        </w:r>
        <w:r w:rsidDel="00473C50">
          <w:delText>has a filtered file for:</w:delText>
        </w:r>
      </w:del>
    </w:p>
    <w:p w14:paraId="0F84902C" w14:textId="0D503721" w:rsidR="0044290D" w:rsidDel="00473C50" w:rsidRDefault="0044290D" w:rsidP="0044290D">
      <w:pPr>
        <w:rPr>
          <w:del w:id="2324" w:author="Shen, Guning" w:date="2024-03-27T14:39:00Z"/>
        </w:rPr>
      </w:pPr>
      <w:del w:id="2325" w:author="Shen, Guning" w:date="2024-03-27T14:39:00Z">
        <w:r w:rsidDel="00473C50">
          <w:delText>The first sample treated with Drug_A</w:delText>
        </w:r>
      </w:del>
    </w:p>
    <w:p w14:paraId="6B9B9C95" w14:textId="436554DF" w:rsidR="0044290D" w:rsidDel="00473C50" w:rsidRDefault="0044290D" w:rsidP="0044290D">
      <w:pPr>
        <w:rPr>
          <w:del w:id="2326" w:author="Shen, Guning" w:date="2024-03-27T14:39:00Z"/>
        </w:rPr>
      </w:pPr>
      <w:del w:id="2327" w:author="Shen, Guning" w:date="2024-03-27T14:39:00Z">
        <w:r w:rsidDel="00473C50">
          <w:delText>The second sample treated with Drug_A</w:delText>
        </w:r>
      </w:del>
    </w:p>
    <w:p w14:paraId="4BD2ED99" w14:textId="3C4B8007" w:rsidR="0044290D" w:rsidDel="00473C50" w:rsidRDefault="0044290D" w:rsidP="0044290D">
      <w:pPr>
        <w:rPr>
          <w:del w:id="2328" w:author="Shen, Guning" w:date="2024-03-27T14:39:00Z"/>
        </w:rPr>
      </w:pPr>
      <w:del w:id="2329" w:author="Shen, Guning" w:date="2024-03-27T14:39:00Z">
        <w:r w:rsidDel="00473C50">
          <w:delText>The first sample treated with Drug_B</w:delText>
        </w:r>
      </w:del>
    </w:p>
    <w:p w14:paraId="75F1EEF4" w14:textId="5D9C532F" w:rsidR="0044290D" w:rsidDel="00473C50" w:rsidRDefault="0044290D" w:rsidP="0044290D">
      <w:pPr>
        <w:rPr>
          <w:del w:id="2330" w:author="Shen, Guning" w:date="2024-03-27T14:39:00Z"/>
        </w:rPr>
      </w:pPr>
      <w:del w:id="2331" w:author="Shen, Guning" w:date="2024-03-27T14:39:00Z">
        <w:r w:rsidDel="00473C50">
          <w:delText>The second sample treated with Drug_B</w:delText>
        </w:r>
      </w:del>
    </w:p>
    <w:p w14:paraId="5D6907D1" w14:textId="51301C79" w:rsidR="0044290D" w:rsidDel="00473C50" w:rsidRDefault="0044290D" w:rsidP="0044290D">
      <w:pPr>
        <w:rPr>
          <w:del w:id="2332" w:author="Shen, Guning" w:date="2024-03-27T14:39:00Z"/>
        </w:rPr>
      </w:pPr>
    </w:p>
    <w:p w14:paraId="7DA4C3A0" w14:textId="77777777" w:rsidR="00DB5F02" w:rsidRDefault="00A96409">
      <w:pPr>
        <w:pStyle w:val="Heading2"/>
      </w:pPr>
      <w:r>
        <w:t>RNA-Seq: Individual Application Execution</w:t>
      </w:r>
    </w:p>
    <w:p w14:paraId="34F1C93C" w14:textId="77777777" w:rsidR="00DB5F02" w:rsidRDefault="00A96409">
      <w:proofErr w:type="gramStart"/>
      <w:r>
        <w:t>All of</w:t>
      </w:r>
      <w:proofErr w:type="gramEnd"/>
      <w:r>
        <w:t xml:space="preserve"> the </w:t>
      </w:r>
      <w:proofErr w:type="spellStart"/>
      <w:r>
        <w:t>RNA_Seq</w:t>
      </w:r>
      <w:proofErr w:type="spellEnd"/>
      <w:r>
        <w:t xml:space="preserve"> applications described in the tables below provide the </w:t>
      </w:r>
      <w:r>
        <w:rPr>
          <w:b/>
        </w:rPr>
        <w:t>–h</w:t>
      </w:r>
      <w:r>
        <w:t xml:space="preserve"> parameter to describe other parameters. Use this feature to understand the role of the parameters specified in the tables.</w:t>
      </w:r>
    </w:p>
    <w:p w14:paraId="3AC1E33B" w14:textId="77777777" w:rsidR="00DB5F02" w:rsidRDefault="00A96409">
      <w:r>
        <w:t xml:space="preserve">Our first four steps are to </w:t>
      </w:r>
      <w:proofErr w:type="spellStart"/>
      <w:r>
        <w:t>uncompresses</w:t>
      </w:r>
      <w:proofErr w:type="spellEnd"/>
      <w:r>
        <w:t xml:space="preserve"> all four sample files. The following four tables describes the processes we need to create.</w:t>
      </w:r>
    </w:p>
    <w:tbl>
      <w:tblPr>
        <w:tblStyle w:val="aff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2610"/>
        <w:gridCol w:w="3240"/>
        <w:gridCol w:w="1620"/>
      </w:tblGrid>
      <w:tr w:rsidR="00DB5F02" w14:paraId="5DCDEBAC" w14:textId="77777777">
        <w:tc>
          <w:tcPr>
            <w:tcW w:w="1525" w:type="dxa"/>
          </w:tcPr>
          <w:p w14:paraId="3B371F82"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Name</w:t>
            </w:r>
          </w:p>
        </w:tc>
        <w:tc>
          <w:tcPr>
            <w:tcW w:w="2610" w:type="dxa"/>
          </w:tcPr>
          <w:p w14:paraId="4CC0863B"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Standard Input</w:t>
            </w:r>
          </w:p>
        </w:tc>
        <w:tc>
          <w:tcPr>
            <w:tcW w:w="3240" w:type="dxa"/>
          </w:tcPr>
          <w:p w14:paraId="10EA74A1"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Standard </w:t>
            </w:r>
            <w:proofErr w:type="spellStart"/>
            <w:r>
              <w:rPr>
                <w:rFonts w:ascii="Times New Roman" w:eastAsia="Times New Roman" w:hAnsi="Times New Roman" w:cs="Times New Roman"/>
                <w:color w:val="000000"/>
                <w:sz w:val="24"/>
                <w:szCs w:val="24"/>
              </w:rPr>
              <w:t>Ouput</w:t>
            </w:r>
            <w:proofErr w:type="spellEnd"/>
          </w:p>
        </w:tc>
        <w:tc>
          <w:tcPr>
            <w:tcW w:w="1620" w:type="dxa"/>
          </w:tcPr>
          <w:p w14:paraId="0D890D3F"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Parameters</w:t>
            </w:r>
          </w:p>
        </w:tc>
      </w:tr>
      <w:tr w:rsidR="00DB5F02" w14:paraId="7A041B3B" w14:textId="77777777">
        <w:tc>
          <w:tcPr>
            <w:tcW w:w="1525" w:type="dxa"/>
          </w:tcPr>
          <w:p w14:paraId="3FD711C2" w14:textId="77777777" w:rsidR="00DB5F02" w:rsidRDefault="00A96409">
            <w:pPr>
              <w:pBdr>
                <w:top w:val="nil"/>
                <w:left w:val="nil"/>
                <w:bottom w:val="nil"/>
                <w:right w:val="nil"/>
                <w:between w:val="nil"/>
              </w:pBdr>
              <w:spacing w:after="60"/>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gunzip</w:t>
            </w:r>
            <w:proofErr w:type="spellEnd"/>
          </w:p>
        </w:tc>
        <w:tc>
          <w:tcPr>
            <w:tcW w:w="2610" w:type="dxa"/>
          </w:tcPr>
          <w:p w14:paraId="38D10503"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proofErr w:type="gramStart"/>
            <w:r>
              <w:rPr>
                <w:rFonts w:ascii="Courier New" w:eastAsia="Courier New" w:hAnsi="Courier New" w:cs="Courier New"/>
                <w:sz w:val="22"/>
                <w:szCs w:val="22"/>
              </w:rPr>
              <w:t>Drug_A_1.fastq.gz</w:t>
            </w:r>
            <w:r>
              <w:rPr>
                <w:rFonts w:ascii="Times New Roman" w:eastAsia="Times New Roman" w:hAnsi="Times New Roman" w:cs="Times New Roman"/>
                <w:color w:val="000000"/>
                <w:sz w:val="24"/>
                <w:szCs w:val="24"/>
              </w:rPr>
              <w:t xml:space="preserve">  in</w:t>
            </w:r>
            <w:proofErr w:type="gramEnd"/>
            <w:r>
              <w:rPr>
                <w:rFonts w:ascii="Times New Roman" w:eastAsia="Times New Roman" w:hAnsi="Times New Roman" w:cs="Times New Roman"/>
                <w:color w:val="000000"/>
                <w:sz w:val="24"/>
                <w:szCs w:val="24"/>
              </w:rPr>
              <w:t xml:space="preserve"> </w:t>
            </w:r>
            <w:proofErr w:type="spellStart"/>
            <w:r>
              <w:rPr>
                <w:rFonts w:ascii="Courier New" w:eastAsia="Courier New" w:hAnsi="Courier New" w:cs="Courier New"/>
                <w:sz w:val="22"/>
                <w:szCs w:val="22"/>
              </w:rPr>
              <w:t>Drug_A</w:t>
            </w:r>
            <w:proofErr w:type="spellEnd"/>
            <w:r>
              <w:rPr>
                <w:rFonts w:ascii="Times New Roman" w:eastAsia="Times New Roman" w:hAnsi="Times New Roman" w:cs="Times New Roman"/>
                <w:color w:val="000000"/>
                <w:sz w:val="24"/>
                <w:szCs w:val="24"/>
              </w:rPr>
              <w:t xml:space="preserve"> in </w:t>
            </w:r>
            <w:proofErr w:type="spellStart"/>
            <w:r>
              <w:rPr>
                <w:rFonts w:ascii="Courier New" w:eastAsia="Courier New" w:hAnsi="Courier New" w:cs="Courier New"/>
                <w:sz w:val="22"/>
                <w:szCs w:val="22"/>
              </w:rPr>
              <w:t>RNASeqSamples</w:t>
            </w:r>
            <w:proofErr w:type="spellEnd"/>
            <w:r>
              <w:rPr>
                <w:rFonts w:ascii="Times New Roman" w:eastAsia="Times New Roman" w:hAnsi="Times New Roman" w:cs="Times New Roman"/>
                <w:color w:val="000000"/>
                <w:sz w:val="24"/>
                <w:szCs w:val="24"/>
              </w:rPr>
              <w:t xml:space="preserve">   in </w:t>
            </w:r>
            <w:r>
              <w:rPr>
                <w:rFonts w:ascii="Courier New" w:eastAsia="Courier New" w:hAnsi="Courier New" w:cs="Courier New"/>
                <w:sz w:val="22"/>
                <w:szCs w:val="22"/>
              </w:rPr>
              <w:t>Bash</w:t>
            </w:r>
          </w:p>
        </w:tc>
        <w:tc>
          <w:tcPr>
            <w:tcW w:w="3240" w:type="dxa"/>
          </w:tcPr>
          <w:p w14:paraId="45BA0D25"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Courier New" w:eastAsia="Courier New" w:hAnsi="Courier New" w:cs="Courier New"/>
                <w:sz w:val="22"/>
                <w:szCs w:val="22"/>
              </w:rPr>
              <w:t>Drug_A_</w:t>
            </w:r>
            <w:proofErr w:type="gramStart"/>
            <w:r>
              <w:rPr>
                <w:rFonts w:ascii="Courier New" w:eastAsia="Courier New" w:hAnsi="Courier New" w:cs="Courier New"/>
                <w:sz w:val="22"/>
                <w:szCs w:val="22"/>
              </w:rPr>
              <w:t>1.fq</w:t>
            </w:r>
            <w:proofErr w:type="gramEnd"/>
            <w:r>
              <w:rPr>
                <w:rFonts w:ascii="Times New Roman" w:eastAsia="Times New Roman" w:hAnsi="Times New Roman" w:cs="Times New Roman"/>
                <w:color w:val="000000"/>
                <w:sz w:val="24"/>
                <w:szCs w:val="24"/>
              </w:rPr>
              <w:t xml:space="preserve">  in </w:t>
            </w:r>
            <w:proofErr w:type="spellStart"/>
            <w:r>
              <w:rPr>
                <w:rFonts w:ascii="Courier New" w:eastAsia="Courier New" w:hAnsi="Courier New" w:cs="Courier New"/>
                <w:sz w:val="22"/>
                <w:szCs w:val="22"/>
              </w:rPr>
              <w:t>UncompressedSamples</w:t>
            </w:r>
            <w:proofErr w:type="spellEnd"/>
            <w:r>
              <w:rPr>
                <w:rFonts w:ascii="Times New Roman" w:eastAsia="Times New Roman" w:hAnsi="Times New Roman" w:cs="Times New Roman"/>
                <w:color w:val="000000"/>
                <w:sz w:val="24"/>
                <w:szCs w:val="24"/>
              </w:rPr>
              <w:t xml:space="preserve"> in </w:t>
            </w:r>
            <w:r>
              <w:rPr>
                <w:rFonts w:ascii="Courier New" w:eastAsia="Courier New" w:hAnsi="Courier New" w:cs="Courier New"/>
                <w:sz w:val="22"/>
                <w:szCs w:val="22"/>
              </w:rPr>
              <w:t>Bash</w:t>
            </w:r>
          </w:p>
        </w:tc>
        <w:tc>
          <w:tcPr>
            <w:tcW w:w="1620" w:type="dxa"/>
          </w:tcPr>
          <w:p w14:paraId="0D97221B" w14:textId="77777777" w:rsidR="00DB5F02" w:rsidRDefault="00A96409">
            <w:pPr>
              <w:pBdr>
                <w:top w:val="nil"/>
                <w:left w:val="nil"/>
                <w:bottom w:val="nil"/>
                <w:right w:val="nil"/>
                <w:between w:val="nil"/>
              </w:pBdr>
              <w:spacing w:after="60"/>
              <w:rPr>
                <w:rFonts w:ascii="Courier New" w:eastAsia="Courier New" w:hAnsi="Courier New" w:cs="Courier New"/>
                <w:color w:val="000000"/>
                <w:sz w:val="22"/>
                <w:szCs w:val="22"/>
              </w:rPr>
            </w:pPr>
            <w:r>
              <w:rPr>
                <w:rFonts w:ascii="Courier New" w:eastAsia="Courier New" w:hAnsi="Courier New" w:cs="Courier New"/>
                <w:color w:val="000000"/>
                <w:sz w:val="22"/>
                <w:szCs w:val="22"/>
              </w:rPr>
              <w:t>-k</w:t>
            </w:r>
          </w:p>
        </w:tc>
      </w:tr>
    </w:tbl>
    <w:p w14:paraId="0A9593D5" w14:textId="77777777" w:rsidR="00DB5F02" w:rsidRDefault="00DB5F02"/>
    <w:tbl>
      <w:tblPr>
        <w:tblStyle w:val="aff7"/>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2610"/>
        <w:gridCol w:w="3240"/>
        <w:gridCol w:w="1620"/>
      </w:tblGrid>
      <w:tr w:rsidR="00DB5F02" w14:paraId="39CD5464" w14:textId="77777777">
        <w:tc>
          <w:tcPr>
            <w:tcW w:w="1525" w:type="dxa"/>
          </w:tcPr>
          <w:p w14:paraId="27550D59"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Name</w:t>
            </w:r>
          </w:p>
        </w:tc>
        <w:tc>
          <w:tcPr>
            <w:tcW w:w="2610" w:type="dxa"/>
          </w:tcPr>
          <w:p w14:paraId="04EDE74D"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Standard Input</w:t>
            </w:r>
          </w:p>
        </w:tc>
        <w:tc>
          <w:tcPr>
            <w:tcW w:w="3240" w:type="dxa"/>
          </w:tcPr>
          <w:p w14:paraId="35CF31E4"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Standard </w:t>
            </w:r>
            <w:proofErr w:type="spellStart"/>
            <w:r>
              <w:rPr>
                <w:rFonts w:ascii="Times New Roman" w:eastAsia="Times New Roman" w:hAnsi="Times New Roman" w:cs="Times New Roman"/>
                <w:color w:val="000000"/>
                <w:sz w:val="24"/>
                <w:szCs w:val="24"/>
              </w:rPr>
              <w:t>Ouput</w:t>
            </w:r>
            <w:proofErr w:type="spellEnd"/>
          </w:p>
        </w:tc>
        <w:tc>
          <w:tcPr>
            <w:tcW w:w="1620" w:type="dxa"/>
          </w:tcPr>
          <w:p w14:paraId="68B9C527"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Parameters</w:t>
            </w:r>
          </w:p>
        </w:tc>
      </w:tr>
      <w:tr w:rsidR="00DB5F02" w14:paraId="47A11826" w14:textId="77777777">
        <w:tc>
          <w:tcPr>
            <w:tcW w:w="1525" w:type="dxa"/>
          </w:tcPr>
          <w:p w14:paraId="152B5766" w14:textId="77777777" w:rsidR="00DB5F02" w:rsidRDefault="00A96409">
            <w:pPr>
              <w:pBdr>
                <w:top w:val="nil"/>
                <w:left w:val="nil"/>
                <w:bottom w:val="nil"/>
                <w:right w:val="nil"/>
                <w:between w:val="nil"/>
              </w:pBdr>
              <w:spacing w:after="60"/>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gunzip</w:t>
            </w:r>
            <w:proofErr w:type="spellEnd"/>
          </w:p>
        </w:tc>
        <w:tc>
          <w:tcPr>
            <w:tcW w:w="2610" w:type="dxa"/>
          </w:tcPr>
          <w:p w14:paraId="3AC49A14"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proofErr w:type="gramStart"/>
            <w:r>
              <w:rPr>
                <w:rFonts w:ascii="Courier New" w:eastAsia="Courier New" w:hAnsi="Courier New" w:cs="Courier New"/>
                <w:sz w:val="22"/>
                <w:szCs w:val="22"/>
              </w:rPr>
              <w:t>Drug_A_2.fastq.gz</w:t>
            </w:r>
            <w:r>
              <w:rPr>
                <w:rFonts w:ascii="Times New Roman" w:eastAsia="Times New Roman" w:hAnsi="Times New Roman" w:cs="Times New Roman"/>
                <w:color w:val="000000"/>
                <w:sz w:val="24"/>
                <w:szCs w:val="24"/>
              </w:rPr>
              <w:t xml:space="preserve">  in</w:t>
            </w:r>
            <w:proofErr w:type="gramEnd"/>
            <w:r>
              <w:rPr>
                <w:rFonts w:ascii="Times New Roman" w:eastAsia="Times New Roman" w:hAnsi="Times New Roman" w:cs="Times New Roman"/>
                <w:color w:val="000000"/>
                <w:sz w:val="24"/>
                <w:szCs w:val="24"/>
              </w:rPr>
              <w:t xml:space="preserve"> </w:t>
            </w:r>
            <w:proofErr w:type="spellStart"/>
            <w:r>
              <w:rPr>
                <w:rFonts w:ascii="Courier New" w:eastAsia="Courier New" w:hAnsi="Courier New" w:cs="Courier New"/>
                <w:sz w:val="22"/>
                <w:szCs w:val="22"/>
              </w:rPr>
              <w:t>Drug_A</w:t>
            </w:r>
            <w:proofErr w:type="spellEnd"/>
            <w:r>
              <w:rPr>
                <w:rFonts w:ascii="Times New Roman" w:eastAsia="Times New Roman" w:hAnsi="Times New Roman" w:cs="Times New Roman"/>
                <w:color w:val="000000"/>
                <w:sz w:val="24"/>
                <w:szCs w:val="24"/>
              </w:rPr>
              <w:t xml:space="preserve"> in </w:t>
            </w:r>
            <w:proofErr w:type="spellStart"/>
            <w:r>
              <w:rPr>
                <w:rFonts w:ascii="Courier New" w:eastAsia="Courier New" w:hAnsi="Courier New" w:cs="Courier New"/>
                <w:sz w:val="22"/>
                <w:szCs w:val="22"/>
              </w:rPr>
              <w:t>RNASeqSamples</w:t>
            </w:r>
            <w:proofErr w:type="spellEnd"/>
            <w:r>
              <w:rPr>
                <w:rFonts w:ascii="Times New Roman" w:eastAsia="Times New Roman" w:hAnsi="Times New Roman" w:cs="Times New Roman"/>
                <w:color w:val="000000"/>
                <w:sz w:val="24"/>
                <w:szCs w:val="24"/>
              </w:rPr>
              <w:t xml:space="preserve">   in </w:t>
            </w:r>
            <w:r>
              <w:rPr>
                <w:rFonts w:ascii="Courier New" w:eastAsia="Courier New" w:hAnsi="Courier New" w:cs="Courier New"/>
                <w:sz w:val="22"/>
                <w:szCs w:val="22"/>
              </w:rPr>
              <w:t>Bash</w:t>
            </w:r>
          </w:p>
        </w:tc>
        <w:tc>
          <w:tcPr>
            <w:tcW w:w="3240" w:type="dxa"/>
          </w:tcPr>
          <w:p w14:paraId="2357C9AF"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Courier New" w:eastAsia="Courier New" w:hAnsi="Courier New" w:cs="Courier New"/>
                <w:sz w:val="22"/>
                <w:szCs w:val="22"/>
              </w:rPr>
              <w:t>Drug_A_</w:t>
            </w:r>
            <w:proofErr w:type="gramStart"/>
            <w:r>
              <w:rPr>
                <w:rFonts w:ascii="Courier New" w:eastAsia="Courier New" w:hAnsi="Courier New" w:cs="Courier New"/>
                <w:sz w:val="22"/>
                <w:szCs w:val="22"/>
              </w:rPr>
              <w:t>2.fq</w:t>
            </w:r>
            <w:proofErr w:type="gramEnd"/>
            <w:r>
              <w:rPr>
                <w:rFonts w:ascii="Times New Roman" w:eastAsia="Times New Roman" w:hAnsi="Times New Roman" w:cs="Times New Roman"/>
                <w:color w:val="000000"/>
                <w:sz w:val="24"/>
                <w:szCs w:val="24"/>
              </w:rPr>
              <w:t xml:space="preserve">  in </w:t>
            </w:r>
            <w:proofErr w:type="spellStart"/>
            <w:r>
              <w:rPr>
                <w:rFonts w:ascii="Courier New" w:eastAsia="Courier New" w:hAnsi="Courier New" w:cs="Courier New"/>
                <w:sz w:val="22"/>
                <w:szCs w:val="22"/>
              </w:rPr>
              <w:t>UncompressedSamples</w:t>
            </w:r>
            <w:proofErr w:type="spellEnd"/>
            <w:r>
              <w:rPr>
                <w:rFonts w:ascii="Times New Roman" w:eastAsia="Times New Roman" w:hAnsi="Times New Roman" w:cs="Times New Roman"/>
                <w:color w:val="000000"/>
                <w:sz w:val="24"/>
                <w:szCs w:val="24"/>
              </w:rPr>
              <w:t xml:space="preserve"> in </w:t>
            </w:r>
            <w:r>
              <w:rPr>
                <w:rFonts w:ascii="Courier New" w:eastAsia="Courier New" w:hAnsi="Courier New" w:cs="Courier New"/>
                <w:sz w:val="22"/>
                <w:szCs w:val="22"/>
              </w:rPr>
              <w:t>Bash</w:t>
            </w:r>
          </w:p>
        </w:tc>
        <w:tc>
          <w:tcPr>
            <w:tcW w:w="1620" w:type="dxa"/>
          </w:tcPr>
          <w:p w14:paraId="79E0FEEF" w14:textId="77777777" w:rsidR="00DB5F02" w:rsidRDefault="00A96409">
            <w:pPr>
              <w:pBdr>
                <w:top w:val="nil"/>
                <w:left w:val="nil"/>
                <w:bottom w:val="nil"/>
                <w:right w:val="nil"/>
                <w:between w:val="nil"/>
              </w:pBdr>
              <w:spacing w:after="160"/>
              <w:rPr>
                <w:b/>
                <w:color w:val="000000"/>
              </w:rPr>
            </w:pPr>
            <w:r>
              <w:t>-k</w:t>
            </w:r>
          </w:p>
        </w:tc>
      </w:tr>
    </w:tbl>
    <w:p w14:paraId="0A28576E" w14:textId="77777777" w:rsidR="00DB5F02" w:rsidRDefault="00DB5F02"/>
    <w:tbl>
      <w:tblPr>
        <w:tblStyle w:val="aff8"/>
        <w:tblpPr w:leftFromText="180" w:rightFromText="180" w:vertAnchor="text" w:horzAnchor="margin" w:tblpY="-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2610"/>
        <w:gridCol w:w="3240"/>
        <w:gridCol w:w="1620"/>
      </w:tblGrid>
      <w:tr w:rsidR="00665353" w14:paraId="6D855DA2" w14:textId="77777777" w:rsidTr="00665353">
        <w:tc>
          <w:tcPr>
            <w:tcW w:w="1525" w:type="dxa"/>
          </w:tcPr>
          <w:p w14:paraId="23C8E885" w14:textId="77777777" w:rsidR="00665353" w:rsidRDefault="00665353" w:rsidP="00665353">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Name</w:t>
            </w:r>
          </w:p>
        </w:tc>
        <w:tc>
          <w:tcPr>
            <w:tcW w:w="2610" w:type="dxa"/>
          </w:tcPr>
          <w:p w14:paraId="6D8D04D7" w14:textId="77777777" w:rsidR="00665353" w:rsidRDefault="00665353" w:rsidP="00665353">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Standard Input</w:t>
            </w:r>
          </w:p>
        </w:tc>
        <w:tc>
          <w:tcPr>
            <w:tcW w:w="3240" w:type="dxa"/>
          </w:tcPr>
          <w:p w14:paraId="55FF93BB" w14:textId="77777777" w:rsidR="00665353" w:rsidRDefault="00665353" w:rsidP="00665353">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Standard </w:t>
            </w:r>
            <w:proofErr w:type="spellStart"/>
            <w:r>
              <w:rPr>
                <w:rFonts w:ascii="Times New Roman" w:eastAsia="Times New Roman" w:hAnsi="Times New Roman" w:cs="Times New Roman"/>
                <w:color w:val="000000"/>
                <w:sz w:val="24"/>
                <w:szCs w:val="24"/>
              </w:rPr>
              <w:t>Ouput</w:t>
            </w:r>
            <w:proofErr w:type="spellEnd"/>
          </w:p>
        </w:tc>
        <w:tc>
          <w:tcPr>
            <w:tcW w:w="1620" w:type="dxa"/>
          </w:tcPr>
          <w:p w14:paraId="48D34EDD" w14:textId="77777777" w:rsidR="00665353" w:rsidRDefault="00665353" w:rsidP="00665353">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Parameters</w:t>
            </w:r>
          </w:p>
        </w:tc>
      </w:tr>
      <w:tr w:rsidR="00665353" w14:paraId="6EE13277" w14:textId="77777777" w:rsidTr="00665353">
        <w:tc>
          <w:tcPr>
            <w:tcW w:w="1525" w:type="dxa"/>
          </w:tcPr>
          <w:p w14:paraId="3065F887" w14:textId="77777777" w:rsidR="00665353" w:rsidRDefault="00665353" w:rsidP="00665353">
            <w:pPr>
              <w:pBdr>
                <w:top w:val="nil"/>
                <w:left w:val="nil"/>
                <w:bottom w:val="nil"/>
                <w:right w:val="nil"/>
                <w:between w:val="nil"/>
              </w:pBdr>
              <w:spacing w:after="60"/>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gunzip</w:t>
            </w:r>
            <w:proofErr w:type="spellEnd"/>
          </w:p>
        </w:tc>
        <w:tc>
          <w:tcPr>
            <w:tcW w:w="2610" w:type="dxa"/>
          </w:tcPr>
          <w:p w14:paraId="52FC2371" w14:textId="77777777" w:rsidR="00665353" w:rsidRDefault="00665353" w:rsidP="00665353">
            <w:pPr>
              <w:pBdr>
                <w:top w:val="nil"/>
                <w:left w:val="nil"/>
                <w:bottom w:val="nil"/>
                <w:right w:val="nil"/>
                <w:between w:val="nil"/>
              </w:pBdr>
              <w:spacing w:after="160"/>
              <w:rPr>
                <w:rFonts w:ascii="Times New Roman" w:eastAsia="Times New Roman" w:hAnsi="Times New Roman" w:cs="Times New Roman"/>
                <w:color w:val="000000"/>
                <w:sz w:val="24"/>
                <w:szCs w:val="24"/>
              </w:rPr>
            </w:pPr>
            <w:proofErr w:type="gramStart"/>
            <w:r>
              <w:rPr>
                <w:rFonts w:ascii="Courier New" w:eastAsia="Courier New" w:hAnsi="Courier New" w:cs="Courier New"/>
                <w:sz w:val="22"/>
                <w:szCs w:val="22"/>
              </w:rPr>
              <w:t>Drug_B_1.fastq.gz</w:t>
            </w:r>
            <w:r>
              <w:rPr>
                <w:rFonts w:ascii="Times New Roman" w:eastAsia="Times New Roman" w:hAnsi="Times New Roman" w:cs="Times New Roman"/>
                <w:color w:val="000000"/>
                <w:sz w:val="24"/>
                <w:szCs w:val="24"/>
              </w:rPr>
              <w:t xml:space="preserve">  in</w:t>
            </w:r>
            <w:proofErr w:type="gramEnd"/>
            <w:r>
              <w:rPr>
                <w:rFonts w:ascii="Times New Roman" w:eastAsia="Times New Roman" w:hAnsi="Times New Roman" w:cs="Times New Roman"/>
                <w:color w:val="000000"/>
                <w:sz w:val="24"/>
                <w:szCs w:val="24"/>
              </w:rPr>
              <w:t xml:space="preserve"> </w:t>
            </w:r>
            <w:proofErr w:type="spellStart"/>
            <w:r>
              <w:rPr>
                <w:rFonts w:ascii="Courier New" w:eastAsia="Courier New" w:hAnsi="Courier New" w:cs="Courier New"/>
                <w:sz w:val="22"/>
                <w:szCs w:val="22"/>
              </w:rPr>
              <w:t>Drug_B</w:t>
            </w:r>
            <w:proofErr w:type="spellEnd"/>
            <w:r>
              <w:rPr>
                <w:rFonts w:ascii="Times New Roman" w:eastAsia="Times New Roman" w:hAnsi="Times New Roman" w:cs="Times New Roman"/>
                <w:color w:val="000000"/>
                <w:sz w:val="24"/>
                <w:szCs w:val="24"/>
              </w:rPr>
              <w:t xml:space="preserve"> in </w:t>
            </w:r>
            <w:proofErr w:type="spellStart"/>
            <w:r>
              <w:rPr>
                <w:rFonts w:ascii="Courier New" w:eastAsia="Courier New" w:hAnsi="Courier New" w:cs="Courier New"/>
                <w:sz w:val="22"/>
                <w:szCs w:val="22"/>
              </w:rPr>
              <w:t>RNASeqSamples</w:t>
            </w:r>
            <w:proofErr w:type="spellEnd"/>
            <w:r>
              <w:rPr>
                <w:rFonts w:ascii="Times New Roman" w:eastAsia="Times New Roman" w:hAnsi="Times New Roman" w:cs="Times New Roman"/>
                <w:color w:val="000000"/>
                <w:sz w:val="24"/>
                <w:szCs w:val="24"/>
              </w:rPr>
              <w:t xml:space="preserve">   in </w:t>
            </w:r>
            <w:r>
              <w:rPr>
                <w:rFonts w:ascii="Courier New" w:eastAsia="Courier New" w:hAnsi="Courier New" w:cs="Courier New"/>
                <w:sz w:val="22"/>
                <w:szCs w:val="22"/>
              </w:rPr>
              <w:t>Bash</w:t>
            </w:r>
          </w:p>
        </w:tc>
        <w:tc>
          <w:tcPr>
            <w:tcW w:w="3240" w:type="dxa"/>
          </w:tcPr>
          <w:p w14:paraId="2DE87C12" w14:textId="77777777" w:rsidR="00665353" w:rsidRDefault="00665353" w:rsidP="00665353">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Courier New" w:eastAsia="Courier New" w:hAnsi="Courier New" w:cs="Courier New"/>
                <w:sz w:val="22"/>
                <w:szCs w:val="22"/>
              </w:rPr>
              <w:t>Drug_B_</w:t>
            </w:r>
            <w:proofErr w:type="gramStart"/>
            <w:r>
              <w:rPr>
                <w:rFonts w:ascii="Courier New" w:eastAsia="Courier New" w:hAnsi="Courier New" w:cs="Courier New"/>
                <w:sz w:val="22"/>
                <w:szCs w:val="22"/>
              </w:rPr>
              <w:t>1.fq</w:t>
            </w:r>
            <w:proofErr w:type="gramEnd"/>
            <w:r>
              <w:rPr>
                <w:rFonts w:ascii="Times New Roman" w:eastAsia="Times New Roman" w:hAnsi="Times New Roman" w:cs="Times New Roman"/>
                <w:color w:val="000000"/>
                <w:sz w:val="24"/>
                <w:szCs w:val="24"/>
              </w:rPr>
              <w:t xml:space="preserve">  in </w:t>
            </w:r>
            <w:proofErr w:type="spellStart"/>
            <w:r>
              <w:rPr>
                <w:rFonts w:ascii="Courier New" w:eastAsia="Courier New" w:hAnsi="Courier New" w:cs="Courier New"/>
                <w:sz w:val="22"/>
                <w:szCs w:val="22"/>
              </w:rPr>
              <w:t>UncompressedSamples</w:t>
            </w:r>
            <w:proofErr w:type="spellEnd"/>
            <w:r>
              <w:rPr>
                <w:rFonts w:ascii="Times New Roman" w:eastAsia="Times New Roman" w:hAnsi="Times New Roman" w:cs="Times New Roman"/>
                <w:color w:val="000000"/>
                <w:sz w:val="24"/>
                <w:szCs w:val="24"/>
              </w:rPr>
              <w:t xml:space="preserve"> in </w:t>
            </w:r>
            <w:r>
              <w:rPr>
                <w:rFonts w:ascii="Courier New" w:eastAsia="Courier New" w:hAnsi="Courier New" w:cs="Courier New"/>
                <w:sz w:val="22"/>
                <w:szCs w:val="22"/>
              </w:rPr>
              <w:t>Bash</w:t>
            </w:r>
          </w:p>
        </w:tc>
        <w:tc>
          <w:tcPr>
            <w:tcW w:w="1620" w:type="dxa"/>
          </w:tcPr>
          <w:p w14:paraId="4AEC8618" w14:textId="77777777" w:rsidR="00665353" w:rsidRDefault="00665353" w:rsidP="00665353">
            <w:pPr>
              <w:pBdr>
                <w:top w:val="nil"/>
                <w:left w:val="nil"/>
                <w:bottom w:val="nil"/>
                <w:right w:val="nil"/>
                <w:between w:val="nil"/>
              </w:pBdr>
              <w:spacing w:after="160"/>
              <w:rPr>
                <w:b/>
                <w:color w:val="000000"/>
              </w:rPr>
            </w:pPr>
            <w:r>
              <w:t>-k</w:t>
            </w:r>
          </w:p>
        </w:tc>
      </w:tr>
    </w:tbl>
    <w:p w14:paraId="48AEC079" w14:textId="77777777" w:rsidR="00DB5F02" w:rsidRDefault="00DB5F02"/>
    <w:p w14:paraId="77B46834" w14:textId="77777777" w:rsidR="00665353" w:rsidRDefault="00665353"/>
    <w:p w14:paraId="49DAF7BF" w14:textId="77777777" w:rsidR="00665353" w:rsidRDefault="00665353"/>
    <w:tbl>
      <w:tblPr>
        <w:tblStyle w:val="aff9"/>
        <w:tblpPr w:leftFromText="180" w:rightFromText="180" w:vertAnchor="text" w:horzAnchor="margin" w:tblpY="159"/>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2610"/>
        <w:gridCol w:w="3240"/>
        <w:gridCol w:w="1620"/>
      </w:tblGrid>
      <w:tr w:rsidR="00665353" w14:paraId="20BE7875" w14:textId="77777777" w:rsidTr="00665353">
        <w:tc>
          <w:tcPr>
            <w:tcW w:w="1525" w:type="dxa"/>
          </w:tcPr>
          <w:p w14:paraId="152EFAC0" w14:textId="77777777" w:rsidR="00665353" w:rsidRDefault="00665353" w:rsidP="00665353">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Name</w:t>
            </w:r>
          </w:p>
        </w:tc>
        <w:tc>
          <w:tcPr>
            <w:tcW w:w="2610" w:type="dxa"/>
          </w:tcPr>
          <w:p w14:paraId="46564708" w14:textId="77777777" w:rsidR="00665353" w:rsidRDefault="00665353" w:rsidP="00665353">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Standard Input</w:t>
            </w:r>
          </w:p>
        </w:tc>
        <w:tc>
          <w:tcPr>
            <w:tcW w:w="3240" w:type="dxa"/>
          </w:tcPr>
          <w:p w14:paraId="76EFC8FB" w14:textId="77777777" w:rsidR="00665353" w:rsidRDefault="00665353" w:rsidP="00665353">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Standard </w:t>
            </w:r>
            <w:proofErr w:type="spellStart"/>
            <w:r>
              <w:rPr>
                <w:rFonts w:ascii="Times New Roman" w:eastAsia="Times New Roman" w:hAnsi="Times New Roman" w:cs="Times New Roman"/>
                <w:color w:val="000000"/>
                <w:sz w:val="24"/>
                <w:szCs w:val="24"/>
              </w:rPr>
              <w:t>Ouput</w:t>
            </w:r>
            <w:proofErr w:type="spellEnd"/>
          </w:p>
        </w:tc>
        <w:tc>
          <w:tcPr>
            <w:tcW w:w="1620" w:type="dxa"/>
          </w:tcPr>
          <w:p w14:paraId="67FE4589" w14:textId="77777777" w:rsidR="00665353" w:rsidRDefault="00665353" w:rsidP="00665353">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Parameters</w:t>
            </w:r>
          </w:p>
        </w:tc>
      </w:tr>
      <w:tr w:rsidR="00665353" w14:paraId="1B070222" w14:textId="77777777" w:rsidTr="00665353">
        <w:tc>
          <w:tcPr>
            <w:tcW w:w="1525" w:type="dxa"/>
          </w:tcPr>
          <w:p w14:paraId="461FD242" w14:textId="77777777" w:rsidR="00665353" w:rsidRDefault="00665353" w:rsidP="00665353">
            <w:pPr>
              <w:pBdr>
                <w:top w:val="nil"/>
                <w:left w:val="nil"/>
                <w:bottom w:val="nil"/>
                <w:right w:val="nil"/>
                <w:between w:val="nil"/>
              </w:pBdr>
              <w:spacing w:after="60"/>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gunzip</w:t>
            </w:r>
            <w:proofErr w:type="spellEnd"/>
          </w:p>
        </w:tc>
        <w:tc>
          <w:tcPr>
            <w:tcW w:w="2610" w:type="dxa"/>
          </w:tcPr>
          <w:p w14:paraId="4DD1F8D4" w14:textId="77777777" w:rsidR="00665353" w:rsidRDefault="00665353" w:rsidP="00665353">
            <w:pPr>
              <w:pBdr>
                <w:top w:val="nil"/>
                <w:left w:val="nil"/>
                <w:bottom w:val="nil"/>
                <w:right w:val="nil"/>
                <w:between w:val="nil"/>
              </w:pBdr>
              <w:spacing w:after="160"/>
              <w:rPr>
                <w:rFonts w:ascii="Times New Roman" w:eastAsia="Times New Roman" w:hAnsi="Times New Roman" w:cs="Times New Roman"/>
                <w:color w:val="000000"/>
                <w:sz w:val="24"/>
                <w:szCs w:val="24"/>
              </w:rPr>
            </w:pPr>
            <w:proofErr w:type="gramStart"/>
            <w:r>
              <w:rPr>
                <w:rFonts w:ascii="Courier New" w:eastAsia="Courier New" w:hAnsi="Courier New" w:cs="Courier New"/>
                <w:sz w:val="22"/>
                <w:szCs w:val="22"/>
              </w:rPr>
              <w:t>Drug_B_2.fastq.gz</w:t>
            </w:r>
            <w:r>
              <w:rPr>
                <w:rFonts w:ascii="Times New Roman" w:eastAsia="Times New Roman" w:hAnsi="Times New Roman" w:cs="Times New Roman"/>
                <w:color w:val="000000"/>
                <w:sz w:val="24"/>
                <w:szCs w:val="24"/>
              </w:rPr>
              <w:t xml:space="preserve">  in</w:t>
            </w:r>
            <w:proofErr w:type="gramEnd"/>
            <w:r>
              <w:rPr>
                <w:rFonts w:ascii="Times New Roman" w:eastAsia="Times New Roman" w:hAnsi="Times New Roman" w:cs="Times New Roman"/>
                <w:color w:val="000000"/>
                <w:sz w:val="24"/>
                <w:szCs w:val="24"/>
              </w:rPr>
              <w:t xml:space="preserve"> </w:t>
            </w:r>
            <w:proofErr w:type="spellStart"/>
            <w:r>
              <w:rPr>
                <w:rFonts w:ascii="Courier New" w:eastAsia="Courier New" w:hAnsi="Courier New" w:cs="Courier New"/>
                <w:sz w:val="22"/>
                <w:szCs w:val="22"/>
              </w:rPr>
              <w:t>Drug_B</w:t>
            </w:r>
            <w:proofErr w:type="spellEnd"/>
            <w:r>
              <w:rPr>
                <w:rFonts w:ascii="Times New Roman" w:eastAsia="Times New Roman" w:hAnsi="Times New Roman" w:cs="Times New Roman"/>
                <w:color w:val="000000"/>
                <w:sz w:val="24"/>
                <w:szCs w:val="24"/>
              </w:rPr>
              <w:t xml:space="preserve"> in </w:t>
            </w:r>
            <w:proofErr w:type="spellStart"/>
            <w:r>
              <w:rPr>
                <w:rFonts w:ascii="Courier New" w:eastAsia="Courier New" w:hAnsi="Courier New" w:cs="Courier New"/>
                <w:sz w:val="22"/>
                <w:szCs w:val="22"/>
              </w:rPr>
              <w:t>RNASeqSamples</w:t>
            </w:r>
            <w:proofErr w:type="spellEnd"/>
            <w:r>
              <w:rPr>
                <w:rFonts w:ascii="Times New Roman" w:eastAsia="Times New Roman" w:hAnsi="Times New Roman" w:cs="Times New Roman"/>
                <w:color w:val="000000"/>
                <w:sz w:val="24"/>
                <w:szCs w:val="24"/>
              </w:rPr>
              <w:t xml:space="preserve">   in </w:t>
            </w:r>
            <w:r>
              <w:rPr>
                <w:rFonts w:ascii="Courier New" w:eastAsia="Courier New" w:hAnsi="Courier New" w:cs="Courier New"/>
                <w:sz w:val="22"/>
                <w:szCs w:val="22"/>
              </w:rPr>
              <w:t>Bash</w:t>
            </w:r>
          </w:p>
        </w:tc>
        <w:tc>
          <w:tcPr>
            <w:tcW w:w="3240" w:type="dxa"/>
          </w:tcPr>
          <w:p w14:paraId="0B43C877" w14:textId="77777777" w:rsidR="00665353" w:rsidRDefault="00665353" w:rsidP="00665353">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Courier New" w:eastAsia="Courier New" w:hAnsi="Courier New" w:cs="Courier New"/>
                <w:sz w:val="22"/>
                <w:szCs w:val="22"/>
              </w:rPr>
              <w:t>Drug_B_</w:t>
            </w:r>
            <w:proofErr w:type="gramStart"/>
            <w:r>
              <w:rPr>
                <w:rFonts w:ascii="Courier New" w:eastAsia="Courier New" w:hAnsi="Courier New" w:cs="Courier New"/>
                <w:sz w:val="22"/>
                <w:szCs w:val="22"/>
              </w:rPr>
              <w:t>2.fq</w:t>
            </w:r>
            <w:proofErr w:type="gramEnd"/>
            <w:r>
              <w:rPr>
                <w:rFonts w:ascii="Times New Roman" w:eastAsia="Times New Roman" w:hAnsi="Times New Roman" w:cs="Times New Roman"/>
                <w:color w:val="000000"/>
                <w:sz w:val="24"/>
                <w:szCs w:val="24"/>
              </w:rPr>
              <w:t xml:space="preserve">  in </w:t>
            </w:r>
            <w:proofErr w:type="spellStart"/>
            <w:r>
              <w:rPr>
                <w:rFonts w:ascii="Courier New" w:eastAsia="Courier New" w:hAnsi="Courier New" w:cs="Courier New"/>
                <w:sz w:val="22"/>
                <w:szCs w:val="22"/>
              </w:rPr>
              <w:t>UncompressedSamples</w:t>
            </w:r>
            <w:proofErr w:type="spellEnd"/>
            <w:r>
              <w:rPr>
                <w:rFonts w:ascii="Times New Roman" w:eastAsia="Times New Roman" w:hAnsi="Times New Roman" w:cs="Times New Roman"/>
                <w:color w:val="000000"/>
                <w:sz w:val="24"/>
                <w:szCs w:val="24"/>
              </w:rPr>
              <w:t xml:space="preserve"> in </w:t>
            </w:r>
            <w:r>
              <w:rPr>
                <w:rFonts w:ascii="Courier New" w:eastAsia="Courier New" w:hAnsi="Courier New" w:cs="Courier New"/>
                <w:sz w:val="22"/>
                <w:szCs w:val="22"/>
              </w:rPr>
              <w:t>Bash</w:t>
            </w:r>
          </w:p>
        </w:tc>
        <w:tc>
          <w:tcPr>
            <w:tcW w:w="1620" w:type="dxa"/>
          </w:tcPr>
          <w:p w14:paraId="426E42D7" w14:textId="77777777" w:rsidR="00665353" w:rsidRDefault="00665353" w:rsidP="00665353">
            <w:pPr>
              <w:pBdr>
                <w:top w:val="nil"/>
                <w:left w:val="nil"/>
                <w:bottom w:val="nil"/>
                <w:right w:val="nil"/>
                <w:between w:val="nil"/>
              </w:pBdr>
              <w:spacing w:after="160"/>
              <w:rPr>
                <w:b/>
                <w:color w:val="000000"/>
              </w:rPr>
            </w:pPr>
            <w:r>
              <w:t>-k</w:t>
            </w:r>
          </w:p>
        </w:tc>
      </w:tr>
    </w:tbl>
    <w:p w14:paraId="731AAD8F" w14:textId="77777777" w:rsidR="00DB5F02" w:rsidRDefault="00DB5F02"/>
    <w:p w14:paraId="61F181A1" w14:textId="77777777" w:rsidR="00DB5F02" w:rsidRDefault="00DB5F02"/>
    <w:p w14:paraId="768D67A2" w14:textId="77777777" w:rsidR="00DB5F02" w:rsidRDefault="00DB5F02"/>
    <w:p w14:paraId="29CD9C67" w14:textId="77777777" w:rsidR="00DB5F02" w:rsidRDefault="00DB5F02"/>
    <w:p w14:paraId="4FF5DA48" w14:textId="77777777" w:rsidR="00DB5F02" w:rsidRDefault="00A96409">
      <w:r>
        <w:t xml:space="preserve">For each table, compose a bash command with the specified application name, input and output file names, and parameters. After each command, confirm that the output file is produced and has the expected contents. </w:t>
      </w:r>
    </w:p>
    <w:p w14:paraId="25C3E535" w14:textId="77777777" w:rsidR="00DB5F02" w:rsidRDefault="00A96409">
      <w:r>
        <w:t>Recall that you can execute a command from any directory including the home directory, the directory containing the input file, or the directory containing the output file; and that you can use tab completion and copying and pasting to reduce effort and errors.</w:t>
      </w:r>
    </w:p>
    <w:p w14:paraId="673CEF0E" w14:textId="77777777" w:rsidR="00DB5F02" w:rsidRDefault="00A96409">
      <w:r>
        <w:t xml:space="preserve">Our next step is to trim the output of the first </w:t>
      </w:r>
      <w:proofErr w:type="spellStart"/>
      <w:r>
        <w:rPr>
          <w:rFonts w:ascii="Courier New" w:eastAsia="Courier New" w:hAnsi="Courier New" w:cs="Courier New"/>
          <w:sz w:val="22"/>
          <w:szCs w:val="22"/>
        </w:rPr>
        <w:t>gunzip</w:t>
      </w:r>
      <w:proofErr w:type="spellEnd"/>
      <w:r>
        <w:t xml:space="preserve"> as follows.</w:t>
      </w:r>
    </w:p>
    <w:tbl>
      <w:tblPr>
        <w:tblStyle w:val="aff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3150"/>
        <w:gridCol w:w="2520"/>
        <w:gridCol w:w="1350"/>
      </w:tblGrid>
      <w:tr w:rsidR="00DB5F02" w14:paraId="74C17D80" w14:textId="77777777">
        <w:tc>
          <w:tcPr>
            <w:tcW w:w="2065" w:type="dxa"/>
          </w:tcPr>
          <w:p w14:paraId="27ABCCE5"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Application Name</w:t>
            </w:r>
          </w:p>
        </w:tc>
        <w:tc>
          <w:tcPr>
            <w:tcW w:w="3150" w:type="dxa"/>
          </w:tcPr>
          <w:p w14:paraId="04E03ABF"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Standard Input</w:t>
            </w:r>
          </w:p>
        </w:tc>
        <w:tc>
          <w:tcPr>
            <w:tcW w:w="2520" w:type="dxa"/>
          </w:tcPr>
          <w:p w14:paraId="293A64CA" w14:textId="705F32F3"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Standard </w:t>
            </w:r>
            <w:r w:rsidR="00665353">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utput</w:t>
            </w:r>
          </w:p>
        </w:tc>
        <w:tc>
          <w:tcPr>
            <w:tcW w:w="1350" w:type="dxa"/>
          </w:tcPr>
          <w:p w14:paraId="40396416"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Parameters</w:t>
            </w:r>
          </w:p>
        </w:tc>
      </w:tr>
      <w:tr w:rsidR="00DB5F02" w14:paraId="666A1547" w14:textId="77777777">
        <w:tc>
          <w:tcPr>
            <w:tcW w:w="2065" w:type="dxa"/>
          </w:tcPr>
          <w:p w14:paraId="3DF88BB7" w14:textId="77777777" w:rsidR="00DB5F02" w:rsidRDefault="00A96409">
            <w:pPr>
              <w:pBdr>
                <w:top w:val="nil"/>
                <w:left w:val="nil"/>
                <w:bottom w:val="nil"/>
                <w:right w:val="nil"/>
                <w:between w:val="nil"/>
              </w:pBdr>
              <w:spacing w:after="60"/>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fastx_trimmer</w:t>
            </w:r>
            <w:proofErr w:type="spellEnd"/>
          </w:p>
        </w:tc>
        <w:tc>
          <w:tcPr>
            <w:tcW w:w="3150" w:type="dxa"/>
          </w:tcPr>
          <w:p w14:paraId="0314BAD5"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Courier New" w:eastAsia="Courier New" w:hAnsi="Courier New" w:cs="Courier New"/>
                <w:sz w:val="22"/>
                <w:szCs w:val="22"/>
              </w:rPr>
              <w:t>Drug_A_</w:t>
            </w:r>
            <w:proofErr w:type="gramStart"/>
            <w:r>
              <w:rPr>
                <w:rFonts w:ascii="Courier New" w:eastAsia="Courier New" w:hAnsi="Courier New" w:cs="Courier New"/>
                <w:sz w:val="22"/>
                <w:szCs w:val="22"/>
              </w:rPr>
              <w:t>1.fq</w:t>
            </w:r>
            <w:proofErr w:type="gramEnd"/>
            <w:r>
              <w:rPr>
                <w:rFonts w:ascii="Times New Roman" w:eastAsia="Times New Roman" w:hAnsi="Times New Roman" w:cs="Times New Roman"/>
                <w:color w:val="000000"/>
                <w:sz w:val="24"/>
                <w:szCs w:val="24"/>
              </w:rPr>
              <w:t xml:space="preserve">  in </w:t>
            </w:r>
            <w:proofErr w:type="spellStart"/>
            <w:r>
              <w:rPr>
                <w:rFonts w:ascii="Courier New" w:eastAsia="Courier New" w:hAnsi="Courier New" w:cs="Courier New"/>
                <w:sz w:val="22"/>
                <w:szCs w:val="22"/>
              </w:rPr>
              <w:t>UncompressedSamples</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in </w:t>
            </w:r>
            <w:r>
              <w:rPr>
                <w:rFonts w:ascii="Courier New" w:eastAsia="Courier New" w:hAnsi="Courier New" w:cs="Courier New"/>
                <w:sz w:val="22"/>
                <w:szCs w:val="22"/>
              </w:rPr>
              <w:t>Bash</w:t>
            </w:r>
          </w:p>
        </w:tc>
        <w:tc>
          <w:tcPr>
            <w:tcW w:w="2520" w:type="dxa"/>
          </w:tcPr>
          <w:p w14:paraId="4D503E91"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Courier New" w:eastAsia="Courier New" w:hAnsi="Courier New" w:cs="Courier New"/>
                <w:sz w:val="22"/>
                <w:szCs w:val="22"/>
              </w:rPr>
              <w:t>Drug_A_1.</w:t>
            </w:r>
            <w:proofErr w:type="gramStart"/>
            <w:r>
              <w:rPr>
                <w:rFonts w:ascii="Courier New" w:eastAsia="Courier New" w:hAnsi="Courier New" w:cs="Courier New"/>
                <w:sz w:val="22"/>
                <w:szCs w:val="22"/>
              </w:rPr>
              <w:t>fq.trimmed</w:t>
            </w:r>
            <w:proofErr w:type="gramEnd"/>
            <w:r>
              <w:rPr>
                <w:rFonts w:ascii="Times New Roman" w:eastAsia="Times New Roman" w:hAnsi="Times New Roman" w:cs="Times New Roman"/>
                <w:color w:val="000000"/>
                <w:sz w:val="24"/>
                <w:szCs w:val="24"/>
              </w:rPr>
              <w:t xml:space="preserve"> in </w:t>
            </w:r>
            <w:proofErr w:type="spellStart"/>
            <w:r>
              <w:rPr>
                <w:rFonts w:ascii="Courier New" w:eastAsia="Courier New" w:hAnsi="Courier New" w:cs="Courier New"/>
                <w:sz w:val="22"/>
                <w:szCs w:val="22"/>
              </w:rPr>
              <w:t>RNASeqOutput</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in </w:t>
            </w:r>
            <w:r>
              <w:rPr>
                <w:rFonts w:ascii="Courier New" w:eastAsia="Courier New" w:hAnsi="Courier New" w:cs="Courier New"/>
                <w:sz w:val="22"/>
                <w:szCs w:val="22"/>
              </w:rPr>
              <w:t>Bash</w:t>
            </w:r>
          </w:p>
        </w:tc>
        <w:tc>
          <w:tcPr>
            <w:tcW w:w="1350" w:type="dxa"/>
          </w:tcPr>
          <w:p w14:paraId="1A7D1B92" w14:textId="77777777" w:rsidR="00DB5F02" w:rsidRDefault="00A96409">
            <w:pPr>
              <w:pBdr>
                <w:top w:val="nil"/>
                <w:left w:val="nil"/>
                <w:bottom w:val="nil"/>
                <w:right w:val="nil"/>
                <w:between w:val="nil"/>
              </w:pBdr>
              <w:spacing w:after="60"/>
              <w:rPr>
                <w:rFonts w:ascii="Courier New" w:eastAsia="Courier New" w:hAnsi="Courier New" w:cs="Courier New"/>
                <w:color w:val="000000"/>
                <w:sz w:val="22"/>
                <w:szCs w:val="22"/>
              </w:rPr>
            </w:pPr>
            <w:r>
              <w:rPr>
                <w:rFonts w:ascii="Courier New" w:eastAsia="Courier New" w:hAnsi="Courier New" w:cs="Courier New"/>
                <w:color w:val="000000"/>
                <w:sz w:val="22"/>
                <w:szCs w:val="22"/>
              </w:rPr>
              <w:t>-m 20</w:t>
            </w:r>
          </w:p>
          <w:p w14:paraId="12F2EEAA" w14:textId="77777777" w:rsidR="00DB5F02" w:rsidRDefault="00A96409">
            <w:pPr>
              <w:pBdr>
                <w:top w:val="nil"/>
                <w:left w:val="nil"/>
                <w:bottom w:val="nil"/>
                <w:right w:val="nil"/>
                <w:between w:val="nil"/>
              </w:pBdr>
              <w:spacing w:after="60"/>
              <w:rPr>
                <w:ins w:id="2333" w:author="George, Samuel David" w:date="2023-04-10T15:27:00Z"/>
                <w:rFonts w:ascii="Courier New" w:eastAsia="Courier New" w:hAnsi="Courier New" w:cs="Courier New"/>
                <w:color w:val="000000"/>
                <w:sz w:val="22"/>
                <w:szCs w:val="22"/>
              </w:rPr>
            </w:pPr>
            <w:r>
              <w:rPr>
                <w:rFonts w:ascii="Courier New" w:eastAsia="Courier New" w:hAnsi="Courier New" w:cs="Courier New"/>
                <w:color w:val="000000"/>
                <w:sz w:val="22"/>
                <w:szCs w:val="22"/>
              </w:rPr>
              <w:t>-f 1</w:t>
            </w:r>
          </w:p>
          <w:p w14:paraId="4C9760D1" w14:textId="3B6AD3D7" w:rsidR="00665353" w:rsidRDefault="00665353">
            <w:pPr>
              <w:pBdr>
                <w:top w:val="nil"/>
                <w:left w:val="nil"/>
                <w:bottom w:val="nil"/>
                <w:right w:val="nil"/>
                <w:between w:val="nil"/>
              </w:pBdr>
              <w:spacing w:after="60"/>
              <w:rPr>
                <w:rFonts w:ascii="Courier New" w:eastAsia="Courier New" w:hAnsi="Courier New" w:cs="Courier New"/>
                <w:color w:val="000000"/>
                <w:sz w:val="22"/>
                <w:szCs w:val="22"/>
              </w:rPr>
            </w:pPr>
            <w:r>
              <w:rPr>
                <w:rFonts w:ascii="Courier New" w:eastAsia="Courier New" w:hAnsi="Courier New" w:cs="Courier New"/>
                <w:color w:val="000000"/>
                <w:sz w:val="22"/>
                <w:szCs w:val="22"/>
              </w:rPr>
              <w:t>-Q33</w:t>
            </w:r>
          </w:p>
        </w:tc>
      </w:tr>
    </w:tbl>
    <w:p w14:paraId="0EBF3F74" w14:textId="77777777" w:rsidR="00DB5F02" w:rsidRDefault="00DB5F02"/>
    <w:p w14:paraId="59F205E1" w14:textId="77777777" w:rsidR="00DB5F02" w:rsidRDefault="00A96409">
      <w:r>
        <w:t xml:space="preserve">The next step is to run the quality checker: </w:t>
      </w:r>
    </w:p>
    <w:tbl>
      <w:tblPr>
        <w:tblStyle w:val="affb"/>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2520"/>
        <w:gridCol w:w="2880"/>
        <w:gridCol w:w="1350"/>
      </w:tblGrid>
      <w:tr w:rsidR="00DB5F02" w14:paraId="7D0E4996" w14:textId="77777777">
        <w:tc>
          <w:tcPr>
            <w:tcW w:w="2245" w:type="dxa"/>
          </w:tcPr>
          <w:p w14:paraId="34D8602E"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Name</w:t>
            </w:r>
          </w:p>
        </w:tc>
        <w:tc>
          <w:tcPr>
            <w:tcW w:w="2520" w:type="dxa"/>
          </w:tcPr>
          <w:p w14:paraId="6BEE9D93"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Standard Input</w:t>
            </w:r>
          </w:p>
        </w:tc>
        <w:tc>
          <w:tcPr>
            <w:tcW w:w="2880" w:type="dxa"/>
          </w:tcPr>
          <w:p w14:paraId="3C1FFA94"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File/Directory</w:t>
            </w:r>
          </w:p>
        </w:tc>
        <w:tc>
          <w:tcPr>
            <w:tcW w:w="1350" w:type="dxa"/>
          </w:tcPr>
          <w:p w14:paraId="31DCC214"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Parameters</w:t>
            </w:r>
          </w:p>
        </w:tc>
      </w:tr>
      <w:tr w:rsidR="00DB5F02" w14:paraId="0AA86D6C" w14:textId="77777777">
        <w:tc>
          <w:tcPr>
            <w:tcW w:w="2245" w:type="dxa"/>
          </w:tcPr>
          <w:p w14:paraId="2829F4E8" w14:textId="77777777" w:rsidR="00DB5F02" w:rsidRDefault="00A96409">
            <w:pPr>
              <w:pBdr>
                <w:top w:val="nil"/>
                <w:left w:val="nil"/>
                <w:bottom w:val="nil"/>
                <w:right w:val="nil"/>
                <w:between w:val="nil"/>
              </w:pBdr>
              <w:spacing w:after="60"/>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fastq_quality_filter</w:t>
            </w:r>
            <w:proofErr w:type="spellEnd"/>
          </w:p>
        </w:tc>
        <w:tc>
          <w:tcPr>
            <w:tcW w:w="2520" w:type="dxa"/>
          </w:tcPr>
          <w:p w14:paraId="6CA53408"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Courier New" w:eastAsia="Courier New" w:hAnsi="Courier New" w:cs="Courier New"/>
                <w:sz w:val="22"/>
                <w:szCs w:val="22"/>
              </w:rPr>
              <w:t>Drug_A_1.</w:t>
            </w:r>
            <w:proofErr w:type="gramStart"/>
            <w:r>
              <w:rPr>
                <w:rFonts w:ascii="Courier New" w:eastAsia="Courier New" w:hAnsi="Courier New" w:cs="Courier New"/>
                <w:sz w:val="22"/>
                <w:szCs w:val="22"/>
              </w:rPr>
              <w:t>fq.trimmed</w:t>
            </w:r>
            <w:proofErr w:type="gramEnd"/>
            <w:r>
              <w:rPr>
                <w:rFonts w:ascii="Times New Roman" w:eastAsia="Times New Roman" w:hAnsi="Times New Roman" w:cs="Times New Roman"/>
                <w:color w:val="000000"/>
                <w:sz w:val="24"/>
                <w:szCs w:val="24"/>
              </w:rPr>
              <w:t xml:space="preserve">  in </w:t>
            </w:r>
            <w:proofErr w:type="spellStart"/>
            <w:r>
              <w:rPr>
                <w:rFonts w:ascii="Courier New" w:eastAsia="Courier New" w:hAnsi="Courier New" w:cs="Courier New"/>
                <w:sz w:val="22"/>
                <w:szCs w:val="22"/>
              </w:rPr>
              <w:t>RNASeqOutput</w:t>
            </w:r>
            <w:proofErr w:type="spellEnd"/>
            <w:r>
              <w:rPr>
                <w:rFonts w:ascii="Times New Roman" w:eastAsia="Times New Roman" w:hAnsi="Times New Roman" w:cs="Times New Roman"/>
                <w:color w:val="000000"/>
                <w:sz w:val="24"/>
                <w:szCs w:val="24"/>
              </w:rPr>
              <w:t xml:space="preserve">  in </w:t>
            </w:r>
            <w:r>
              <w:rPr>
                <w:rFonts w:ascii="Courier New" w:eastAsia="Courier New" w:hAnsi="Courier New" w:cs="Courier New"/>
                <w:sz w:val="22"/>
                <w:szCs w:val="22"/>
              </w:rPr>
              <w:t>Bash</w:t>
            </w:r>
          </w:p>
        </w:tc>
        <w:tc>
          <w:tcPr>
            <w:tcW w:w="2880" w:type="dxa"/>
          </w:tcPr>
          <w:p w14:paraId="18CA0940" w14:textId="77777777" w:rsidR="00DB5F02" w:rsidRDefault="00A96409">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Courier New" w:eastAsia="Courier New" w:hAnsi="Courier New" w:cs="Courier New"/>
                <w:sz w:val="22"/>
                <w:szCs w:val="22"/>
              </w:rPr>
              <w:t>Drug_A_1.</w:t>
            </w:r>
            <w:proofErr w:type="gramStart"/>
            <w:r>
              <w:rPr>
                <w:rFonts w:ascii="Courier New" w:eastAsia="Courier New" w:hAnsi="Courier New" w:cs="Courier New"/>
                <w:sz w:val="22"/>
                <w:szCs w:val="22"/>
              </w:rPr>
              <w:t>fq.filtered</w:t>
            </w:r>
            <w:proofErr w:type="gramEnd"/>
            <w:r>
              <w:rPr>
                <w:rFonts w:ascii="Times New Roman" w:eastAsia="Times New Roman" w:hAnsi="Times New Roman" w:cs="Times New Roman"/>
                <w:color w:val="000000"/>
                <w:sz w:val="24"/>
                <w:szCs w:val="24"/>
              </w:rPr>
              <w:t xml:space="preserve"> in </w:t>
            </w:r>
            <w:proofErr w:type="spellStart"/>
            <w:r>
              <w:rPr>
                <w:rFonts w:ascii="Courier New" w:eastAsia="Courier New" w:hAnsi="Courier New" w:cs="Courier New"/>
                <w:sz w:val="22"/>
                <w:szCs w:val="22"/>
              </w:rPr>
              <w:t>RNASeqOutput</w:t>
            </w:r>
            <w:proofErr w:type="spellEnd"/>
            <w:r>
              <w:rPr>
                <w:rFonts w:ascii="Times New Roman" w:eastAsia="Times New Roman" w:hAnsi="Times New Roman" w:cs="Times New Roman"/>
                <w:color w:val="000000"/>
                <w:sz w:val="24"/>
                <w:szCs w:val="24"/>
              </w:rPr>
              <w:t xml:space="preserve"> in </w:t>
            </w:r>
            <w:r>
              <w:rPr>
                <w:rFonts w:ascii="Courier New" w:eastAsia="Courier New" w:hAnsi="Courier New" w:cs="Courier New"/>
                <w:sz w:val="22"/>
                <w:szCs w:val="22"/>
              </w:rPr>
              <w:t>Bash</w:t>
            </w:r>
            <w:r>
              <w:rPr>
                <w:rFonts w:ascii="Times New Roman" w:eastAsia="Times New Roman" w:hAnsi="Times New Roman" w:cs="Times New Roman"/>
                <w:color w:val="000000"/>
                <w:sz w:val="24"/>
                <w:szCs w:val="24"/>
              </w:rPr>
              <w:t xml:space="preserve"> </w:t>
            </w:r>
          </w:p>
        </w:tc>
        <w:tc>
          <w:tcPr>
            <w:tcW w:w="1350" w:type="dxa"/>
          </w:tcPr>
          <w:p w14:paraId="19D196EC" w14:textId="77777777" w:rsidR="00DB5F02" w:rsidRDefault="00A96409">
            <w:pPr>
              <w:pBdr>
                <w:top w:val="nil"/>
                <w:left w:val="nil"/>
                <w:bottom w:val="nil"/>
                <w:right w:val="nil"/>
                <w:between w:val="nil"/>
              </w:pBdr>
              <w:spacing w:after="60"/>
              <w:rPr>
                <w:rFonts w:ascii="Courier New" w:eastAsia="Courier New" w:hAnsi="Courier New" w:cs="Courier New"/>
                <w:color w:val="000000"/>
                <w:sz w:val="22"/>
                <w:szCs w:val="22"/>
              </w:rPr>
            </w:pPr>
            <w:r>
              <w:rPr>
                <w:rFonts w:ascii="Courier New" w:eastAsia="Courier New" w:hAnsi="Courier New" w:cs="Courier New"/>
                <w:color w:val="000000"/>
                <w:sz w:val="22"/>
                <w:szCs w:val="22"/>
              </w:rPr>
              <w:t>-q 50</w:t>
            </w:r>
          </w:p>
          <w:p w14:paraId="1DA8A2FC" w14:textId="1E686AF4" w:rsidR="00665353" w:rsidRDefault="00665353">
            <w:pPr>
              <w:pBdr>
                <w:top w:val="nil"/>
                <w:left w:val="nil"/>
                <w:bottom w:val="nil"/>
                <w:right w:val="nil"/>
                <w:between w:val="nil"/>
              </w:pBdr>
              <w:spacing w:after="60"/>
              <w:rPr>
                <w:rFonts w:ascii="Courier New" w:eastAsia="Courier New" w:hAnsi="Courier New" w:cs="Courier New"/>
                <w:color w:val="000000"/>
                <w:sz w:val="22"/>
                <w:szCs w:val="22"/>
              </w:rPr>
            </w:pPr>
            <w:r>
              <w:rPr>
                <w:rFonts w:ascii="Courier New" w:eastAsia="Courier New" w:hAnsi="Courier New" w:cs="Courier New"/>
                <w:color w:val="000000"/>
                <w:sz w:val="22"/>
                <w:szCs w:val="22"/>
              </w:rPr>
              <w:t>-Q33</w:t>
            </w:r>
          </w:p>
          <w:p w14:paraId="189797D4" w14:textId="77777777" w:rsidR="00DB5F02" w:rsidRDefault="00DB5F02">
            <w:pPr>
              <w:pBdr>
                <w:top w:val="nil"/>
                <w:left w:val="nil"/>
                <w:bottom w:val="nil"/>
                <w:right w:val="nil"/>
                <w:between w:val="nil"/>
              </w:pBdr>
              <w:spacing w:after="160"/>
              <w:rPr>
                <w:rFonts w:ascii="Times New Roman" w:eastAsia="Times New Roman" w:hAnsi="Times New Roman" w:cs="Times New Roman"/>
                <w:color w:val="000000"/>
                <w:sz w:val="24"/>
                <w:szCs w:val="24"/>
              </w:rPr>
            </w:pPr>
          </w:p>
        </w:tc>
      </w:tr>
    </w:tbl>
    <w:p w14:paraId="7A7A6DB2" w14:textId="77777777" w:rsidR="00DB5F02" w:rsidRDefault="00DB5F02"/>
    <w:p w14:paraId="45CF3EF9" w14:textId="37E6567D" w:rsidR="00DB5F02" w:rsidRDefault="00A96409">
      <w:pPr>
        <w:pStyle w:val="Heading2"/>
      </w:pPr>
      <w:r>
        <w:t>RNA-Seq: Piping</w:t>
      </w:r>
      <w:r w:rsidR="00665353">
        <w:t xml:space="preserve"> </w:t>
      </w:r>
    </w:p>
    <w:p w14:paraId="3AAFB34B" w14:textId="77777777" w:rsidR="00DB5F02" w:rsidRDefault="00A96409">
      <w:pPr>
        <w:rPr>
          <w:b/>
        </w:rPr>
      </w:pPr>
      <w:r>
        <w:t xml:space="preserve">Execute the above workflow on the second compressed Drug A sample, in a single piped command. This means you must execute the operations </w:t>
      </w:r>
      <w:proofErr w:type="spellStart"/>
      <w:r>
        <w:rPr>
          <w:rFonts w:ascii="Courier New" w:eastAsia="Courier New" w:hAnsi="Courier New" w:cs="Courier New"/>
          <w:sz w:val="22"/>
          <w:szCs w:val="22"/>
        </w:rPr>
        <w:t>gunzip</w:t>
      </w:r>
      <w:proofErr w:type="spellEnd"/>
      <w:r>
        <w:t xml:space="preserve">, </w:t>
      </w:r>
      <w:proofErr w:type="spellStart"/>
      <w:r>
        <w:rPr>
          <w:rFonts w:ascii="Courier New" w:eastAsia="Courier New" w:hAnsi="Courier New" w:cs="Courier New"/>
          <w:sz w:val="22"/>
          <w:szCs w:val="22"/>
        </w:rPr>
        <w:t>fastx_trimmer</w:t>
      </w:r>
      <w:proofErr w:type="spellEnd"/>
      <w:r>
        <w:t xml:space="preserve">, and </w:t>
      </w:r>
      <w:proofErr w:type="spellStart"/>
      <w:r>
        <w:rPr>
          <w:rFonts w:ascii="Courier New" w:eastAsia="Courier New" w:hAnsi="Courier New" w:cs="Courier New"/>
          <w:sz w:val="22"/>
          <w:szCs w:val="22"/>
        </w:rPr>
        <w:t>fastq_quality_filter</w:t>
      </w:r>
      <w:proofErr w:type="spellEnd"/>
      <w:r>
        <w:t xml:space="preserve">, with parameters, </w:t>
      </w:r>
      <w:r>
        <w:rPr>
          <w:rFonts w:ascii="Courier New" w:eastAsia="Courier New" w:hAnsi="Courier New" w:cs="Courier New"/>
          <w:sz w:val="22"/>
          <w:szCs w:val="22"/>
        </w:rPr>
        <w:t>-k</w:t>
      </w:r>
      <w:r>
        <w:t xml:space="preserve">, </w:t>
      </w:r>
      <w:r>
        <w:rPr>
          <w:rFonts w:ascii="Courier New" w:eastAsia="Courier New" w:hAnsi="Courier New" w:cs="Courier New"/>
          <w:sz w:val="22"/>
          <w:szCs w:val="22"/>
        </w:rPr>
        <w:t>-m 20 –f 1</w:t>
      </w:r>
      <w:r>
        <w:t xml:space="preserve">, and </w:t>
      </w:r>
      <w:r>
        <w:rPr>
          <w:rFonts w:ascii="Courier New" w:eastAsia="Courier New" w:hAnsi="Courier New" w:cs="Courier New"/>
          <w:sz w:val="22"/>
          <w:szCs w:val="22"/>
        </w:rPr>
        <w:t>–q 20</w:t>
      </w:r>
      <w:r>
        <w:t xml:space="preserve">, respectively. The input of the piped command should be </w:t>
      </w:r>
      <w:proofErr w:type="gramStart"/>
      <w:r>
        <w:rPr>
          <w:rFonts w:ascii="Courier New" w:eastAsia="Courier New" w:hAnsi="Courier New" w:cs="Courier New"/>
          <w:sz w:val="22"/>
          <w:szCs w:val="22"/>
        </w:rPr>
        <w:t>Drug_A_2.fastq.gz</w:t>
      </w:r>
      <w:r>
        <w:rPr>
          <w:b/>
        </w:rPr>
        <w:t xml:space="preserve"> </w:t>
      </w:r>
      <w:r>
        <w:t xml:space="preserve"> in</w:t>
      </w:r>
      <w:proofErr w:type="gramEnd"/>
      <w:r>
        <w:t xml:space="preserve"> </w:t>
      </w:r>
      <w:proofErr w:type="spellStart"/>
      <w:r>
        <w:rPr>
          <w:rFonts w:ascii="Courier New" w:eastAsia="Courier New" w:hAnsi="Courier New" w:cs="Courier New"/>
          <w:sz w:val="22"/>
          <w:szCs w:val="22"/>
        </w:rPr>
        <w:t>RNASeqSamples</w:t>
      </w:r>
      <w:proofErr w:type="spellEnd"/>
      <w:r>
        <w:t xml:space="preserve">  in </w:t>
      </w:r>
      <w:r>
        <w:rPr>
          <w:rFonts w:ascii="Courier New" w:eastAsia="Courier New" w:hAnsi="Courier New" w:cs="Courier New"/>
          <w:sz w:val="22"/>
          <w:szCs w:val="22"/>
        </w:rPr>
        <w:t>Bash</w:t>
      </w:r>
      <w:r>
        <w:t xml:space="preserve">. The output should now be </w:t>
      </w:r>
      <w:r>
        <w:rPr>
          <w:rFonts w:ascii="Courier New" w:eastAsia="Courier New" w:hAnsi="Courier New" w:cs="Courier New"/>
          <w:sz w:val="22"/>
          <w:szCs w:val="22"/>
        </w:rPr>
        <w:t>Drug_A_2_</w:t>
      </w:r>
      <w:proofErr w:type="gramStart"/>
      <w:r>
        <w:rPr>
          <w:rFonts w:ascii="Courier New" w:eastAsia="Courier New" w:hAnsi="Courier New" w:cs="Courier New"/>
          <w:sz w:val="22"/>
          <w:szCs w:val="22"/>
        </w:rPr>
        <w:t>filtered.fq</w:t>
      </w:r>
      <w:proofErr w:type="gramEnd"/>
      <w:r>
        <w:t xml:space="preserve"> in </w:t>
      </w:r>
      <w:proofErr w:type="spellStart"/>
      <w:r>
        <w:rPr>
          <w:rFonts w:ascii="Courier New" w:eastAsia="Courier New" w:hAnsi="Courier New" w:cs="Courier New"/>
          <w:sz w:val="22"/>
          <w:szCs w:val="22"/>
        </w:rPr>
        <w:t>RNASeqOutput</w:t>
      </w:r>
      <w:proofErr w:type="spellEnd"/>
      <w:r>
        <w:rPr>
          <w:b/>
        </w:rPr>
        <w:t xml:space="preserve"> </w:t>
      </w:r>
      <w:r>
        <w:t xml:space="preserve">in </w:t>
      </w:r>
      <w:r>
        <w:rPr>
          <w:rFonts w:ascii="Courier New" w:eastAsia="Courier New" w:hAnsi="Courier New" w:cs="Courier New"/>
          <w:sz w:val="22"/>
          <w:szCs w:val="22"/>
        </w:rPr>
        <w:t>Bash</w:t>
      </w:r>
      <w:r>
        <w:rPr>
          <w:b/>
        </w:rPr>
        <w:t>.</w:t>
      </w:r>
    </w:p>
    <w:p w14:paraId="017E201D" w14:textId="77777777" w:rsidR="00DB5F02" w:rsidRDefault="00A96409">
      <w:pPr>
        <w:pStyle w:val="Heading2"/>
      </w:pPr>
      <w:r>
        <w:t>RNA-Seq: Composite Command</w:t>
      </w:r>
    </w:p>
    <w:p w14:paraId="5EA2A02C" w14:textId="77777777" w:rsidR="00DB5F02" w:rsidRDefault="00A96409">
      <w:r>
        <w:t xml:space="preserve">Create a composite application, called </w:t>
      </w:r>
      <w:proofErr w:type="spellStart"/>
      <w:r>
        <w:rPr>
          <w:rFonts w:ascii="Courier New" w:eastAsia="Courier New" w:hAnsi="Courier New" w:cs="Courier New"/>
          <w:sz w:val="22"/>
          <w:szCs w:val="22"/>
        </w:rPr>
        <w:t>my_fastx</w:t>
      </w:r>
      <w:proofErr w:type="spellEnd"/>
      <w:r>
        <w:rPr>
          <w:rFonts w:ascii="Courier New" w:eastAsia="Courier New" w:hAnsi="Courier New" w:cs="Courier New"/>
          <w:sz w:val="22"/>
          <w:szCs w:val="22"/>
        </w:rPr>
        <w:t xml:space="preserve">, </w:t>
      </w:r>
      <w:r>
        <w:t xml:space="preserve">implementing the pipe above. The application reads from standard input and writes to standard output. It does not take any file or other arguments. Thus, the application will not refer to argument or other variables, </w:t>
      </w:r>
    </w:p>
    <w:p w14:paraId="1FE79533" w14:textId="77777777" w:rsidR="00DB5F02" w:rsidRDefault="00A96409">
      <w:pPr>
        <w:rPr>
          <w:b/>
        </w:rPr>
      </w:pPr>
      <w:r>
        <w:t xml:space="preserve">Execute </w:t>
      </w:r>
      <w:proofErr w:type="spellStart"/>
      <w:r>
        <w:rPr>
          <w:rFonts w:ascii="Courier New" w:eastAsia="Courier New" w:hAnsi="Courier New" w:cs="Courier New"/>
          <w:sz w:val="22"/>
          <w:szCs w:val="22"/>
        </w:rPr>
        <w:t>my_fastx</w:t>
      </w:r>
      <w:proofErr w:type="spellEnd"/>
      <w:r>
        <w:t xml:space="preserve"> in a command giving it as standard input, </w:t>
      </w:r>
      <w:proofErr w:type="gramStart"/>
      <w:r>
        <w:rPr>
          <w:rFonts w:ascii="Courier New" w:eastAsia="Courier New" w:hAnsi="Courier New" w:cs="Courier New"/>
          <w:sz w:val="22"/>
          <w:szCs w:val="22"/>
        </w:rPr>
        <w:t>Drug_B_1.fastq.gz</w:t>
      </w:r>
      <w:r>
        <w:rPr>
          <w:b/>
        </w:rPr>
        <w:t xml:space="preserve"> </w:t>
      </w:r>
      <w:r>
        <w:t xml:space="preserve"> in</w:t>
      </w:r>
      <w:proofErr w:type="gramEnd"/>
      <w:r>
        <w:t xml:space="preserve"> </w:t>
      </w:r>
      <w:proofErr w:type="spellStart"/>
      <w:r>
        <w:rPr>
          <w:rFonts w:ascii="Courier New" w:eastAsia="Courier New" w:hAnsi="Courier New" w:cs="Courier New"/>
          <w:sz w:val="22"/>
          <w:szCs w:val="22"/>
        </w:rPr>
        <w:t>Drug_B</w:t>
      </w:r>
      <w:proofErr w:type="spellEnd"/>
      <w:r>
        <w:t xml:space="preserve"> in </w:t>
      </w:r>
      <w:proofErr w:type="spellStart"/>
      <w:r>
        <w:rPr>
          <w:rFonts w:ascii="Courier New" w:eastAsia="Courier New" w:hAnsi="Courier New" w:cs="Courier New"/>
          <w:sz w:val="22"/>
          <w:szCs w:val="22"/>
        </w:rPr>
        <w:t>RNASeqSamples</w:t>
      </w:r>
      <w:proofErr w:type="spellEnd"/>
      <w:r>
        <w:rPr>
          <w:b/>
        </w:rPr>
        <w:t xml:space="preserve"> </w:t>
      </w:r>
      <w:r>
        <w:t xml:space="preserve">in </w:t>
      </w:r>
      <w:r>
        <w:rPr>
          <w:rFonts w:ascii="Courier New" w:eastAsia="Courier New" w:hAnsi="Courier New" w:cs="Courier New"/>
          <w:sz w:val="22"/>
          <w:szCs w:val="22"/>
        </w:rPr>
        <w:t>Bash</w:t>
      </w:r>
      <w:r>
        <w:t xml:space="preserve">,  and as standard output, the file </w:t>
      </w:r>
      <w:r>
        <w:rPr>
          <w:rFonts w:ascii="Courier New" w:eastAsia="Courier New" w:hAnsi="Courier New" w:cs="Courier New"/>
          <w:sz w:val="22"/>
          <w:szCs w:val="22"/>
        </w:rPr>
        <w:t>Drug_B_1.fq.filtered</w:t>
      </w:r>
      <w:r>
        <w:rPr>
          <w:b/>
        </w:rPr>
        <w:t xml:space="preserve"> </w:t>
      </w:r>
      <w:r>
        <w:t xml:space="preserve">in </w:t>
      </w:r>
      <w:proofErr w:type="spellStart"/>
      <w:r>
        <w:rPr>
          <w:rFonts w:ascii="Courier New" w:eastAsia="Courier New" w:hAnsi="Courier New" w:cs="Courier New"/>
          <w:sz w:val="22"/>
          <w:szCs w:val="22"/>
        </w:rPr>
        <w:t>RNASeqOutput</w:t>
      </w:r>
      <w:proofErr w:type="spellEnd"/>
      <w:r>
        <w:t xml:space="preserve"> in </w:t>
      </w:r>
      <w:r>
        <w:rPr>
          <w:rFonts w:ascii="Courier New" w:eastAsia="Courier New" w:hAnsi="Courier New" w:cs="Courier New"/>
          <w:sz w:val="22"/>
          <w:szCs w:val="22"/>
        </w:rPr>
        <w:t>Bash</w:t>
      </w:r>
      <w:r>
        <w:rPr>
          <w:b/>
        </w:rPr>
        <w:t>.</w:t>
      </w:r>
    </w:p>
    <w:p w14:paraId="125382F9" w14:textId="77777777" w:rsidR="00DB5F02" w:rsidRDefault="00A96409">
      <w:pPr>
        <w:rPr>
          <w:b/>
        </w:rPr>
      </w:pPr>
      <w:r>
        <w:t xml:space="preserve">Execute </w:t>
      </w:r>
      <w:proofErr w:type="spellStart"/>
      <w:r>
        <w:rPr>
          <w:rFonts w:ascii="Courier New" w:eastAsia="Courier New" w:hAnsi="Courier New" w:cs="Courier New"/>
          <w:sz w:val="22"/>
          <w:szCs w:val="22"/>
        </w:rPr>
        <w:t>my_fastx</w:t>
      </w:r>
      <w:proofErr w:type="spellEnd"/>
      <w:r>
        <w:t xml:space="preserve"> in another command giving it as standard input, </w:t>
      </w:r>
      <w:proofErr w:type="gramStart"/>
      <w:r>
        <w:rPr>
          <w:rFonts w:ascii="Courier New" w:eastAsia="Courier New" w:hAnsi="Courier New" w:cs="Courier New"/>
          <w:sz w:val="22"/>
          <w:szCs w:val="22"/>
        </w:rPr>
        <w:t>Drug_B_2.fastq.gz</w:t>
      </w:r>
      <w:r>
        <w:rPr>
          <w:b/>
        </w:rPr>
        <w:t xml:space="preserve"> </w:t>
      </w:r>
      <w:r>
        <w:t xml:space="preserve"> in</w:t>
      </w:r>
      <w:proofErr w:type="gramEnd"/>
      <w:r>
        <w:t xml:space="preserve"> </w:t>
      </w:r>
      <w:proofErr w:type="spellStart"/>
      <w:r>
        <w:rPr>
          <w:rFonts w:ascii="Courier New" w:eastAsia="Courier New" w:hAnsi="Courier New" w:cs="Courier New"/>
          <w:sz w:val="22"/>
          <w:szCs w:val="22"/>
        </w:rPr>
        <w:t>Drug_B</w:t>
      </w:r>
      <w:proofErr w:type="spellEnd"/>
      <w:r>
        <w:t xml:space="preserve"> in </w:t>
      </w:r>
      <w:proofErr w:type="spellStart"/>
      <w:r>
        <w:rPr>
          <w:rFonts w:ascii="Courier New" w:eastAsia="Courier New" w:hAnsi="Courier New" w:cs="Courier New"/>
          <w:sz w:val="22"/>
          <w:szCs w:val="22"/>
        </w:rPr>
        <w:t>RNASeqSamples</w:t>
      </w:r>
      <w:proofErr w:type="spellEnd"/>
      <w:r>
        <w:rPr>
          <w:b/>
        </w:rPr>
        <w:t xml:space="preserve"> </w:t>
      </w:r>
      <w:r>
        <w:t xml:space="preserve">in </w:t>
      </w:r>
      <w:r>
        <w:rPr>
          <w:rFonts w:ascii="Courier New" w:eastAsia="Courier New" w:hAnsi="Courier New" w:cs="Courier New"/>
          <w:sz w:val="22"/>
          <w:szCs w:val="22"/>
        </w:rPr>
        <w:t>Bash</w:t>
      </w:r>
      <w:r>
        <w:t xml:space="preserve">,  and as standard output, the file </w:t>
      </w:r>
      <w:r>
        <w:rPr>
          <w:rFonts w:ascii="Courier New" w:eastAsia="Courier New" w:hAnsi="Courier New" w:cs="Courier New"/>
          <w:sz w:val="22"/>
          <w:szCs w:val="22"/>
        </w:rPr>
        <w:t>Drug_B_2.fq.filtered</w:t>
      </w:r>
      <w:r>
        <w:rPr>
          <w:b/>
        </w:rPr>
        <w:t xml:space="preserve"> </w:t>
      </w:r>
      <w:r>
        <w:t xml:space="preserve">in </w:t>
      </w:r>
      <w:proofErr w:type="spellStart"/>
      <w:r>
        <w:rPr>
          <w:rFonts w:ascii="Courier New" w:eastAsia="Courier New" w:hAnsi="Courier New" w:cs="Courier New"/>
          <w:sz w:val="22"/>
          <w:szCs w:val="22"/>
        </w:rPr>
        <w:t>RNASeqOutput</w:t>
      </w:r>
      <w:proofErr w:type="spellEnd"/>
      <w:r>
        <w:t xml:space="preserve"> in </w:t>
      </w:r>
      <w:r>
        <w:rPr>
          <w:rFonts w:ascii="Courier New" w:eastAsia="Courier New" w:hAnsi="Courier New" w:cs="Courier New"/>
          <w:sz w:val="22"/>
          <w:szCs w:val="22"/>
        </w:rPr>
        <w:t>Bash</w:t>
      </w:r>
      <w:r>
        <w:rPr>
          <w:b/>
        </w:rPr>
        <w:t>.</w:t>
      </w:r>
    </w:p>
    <w:p w14:paraId="28D43BD6" w14:textId="77777777" w:rsidR="00DB5F02" w:rsidRDefault="00DB5F02">
      <w:pPr>
        <w:rPr>
          <w:b/>
        </w:rPr>
      </w:pPr>
    </w:p>
    <w:p w14:paraId="3FCE9A22" w14:textId="77777777" w:rsidR="00DB5F02" w:rsidRDefault="00A96409">
      <w:pPr>
        <w:pStyle w:val="Heading2"/>
      </w:pPr>
      <w:r>
        <w:t>RNA-Seq: Loop and Diff*</w:t>
      </w:r>
    </w:p>
    <w:p w14:paraId="73FBD3B4" w14:textId="77777777" w:rsidR="00DB5F02" w:rsidRDefault="00A96409">
      <w:r>
        <w:t xml:space="preserve">Create a composite command, called </w:t>
      </w:r>
      <w:proofErr w:type="spellStart"/>
      <w:r>
        <w:rPr>
          <w:rFonts w:ascii="Courier New" w:eastAsia="Courier New" w:hAnsi="Courier New" w:cs="Courier New"/>
          <w:sz w:val="22"/>
          <w:szCs w:val="22"/>
        </w:rPr>
        <w:t>directory_trimmer_filter</w:t>
      </w:r>
      <w:proofErr w:type="spellEnd"/>
      <w:r>
        <w:t xml:space="preserve">, that takes as the first and second arguments an input and output directory, respectively. It trims and filters each </w:t>
      </w:r>
      <w:r>
        <w:lastRenderedPageBreak/>
        <w:t xml:space="preserve">uncompressed </w:t>
      </w:r>
      <w:proofErr w:type="spellStart"/>
      <w:r>
        <w:rPr>
          <w:rFonts w:ascii="Courier New" w:eastAsia="Courier New" w:hAnsi="Courier New" w:cs="Courier New"/>
          <w:sz w:val="22"/>
          <w:szCs w:val="22"/>
        </w:rPr>
        <w:t>fastq</w:t>
      </w:r>
      <w:proofErr w:type="spellEnd"/>
      <w:r>
        <w:t xml:space="preserve"> file in the input directory, which is known to end with the suffix</w:t>
      </w:r>
      <w:proofErr w:type="gramStart"/>
      <w:r>
        <w:t xml:space="preserve">, </w:t>
      </w:r>
      <w:r>
        <w:rPr>
          <w:rFonts w:ascii="Courier New" w:eastAsia="Courier New" w:hAnsi="Courier New" w:cs="Courier New"/>
          <w:sz w:val="22"/>
          <w:szCs w:val="22"/>
        </w:rPr>
        <w:t>.</w:t>
      </w:r>
      <w:proofErr w:type="spellStart"/>
      <w:r>
        <w:rPr>
          <w:rFonts w:ascii="Courier New" w:eastAsia="Courier New" w:hAnsi="Courier New" w:cs="Courier New"/>
          <w:sz w:val="22"/>
          <w:szCs w:val="22"/>
        </w:rPr>
        <w:t>fq</w:t>
      </w:r>
      <w:proofErr w:type="spellEnd"/>
      <w:proofErr w:type="gramEnd"/>
      <w:r>
        <w:t xml:space="preserve">, It writes the output of the filter to the output directory. The name of the file is the same as the </w:t>
      </w:r>
      <w:proofErr w:type="spellStart"/>
      <w:r>
        <w:t>fastq</w:t>
      </w:r>
      <w:proofErr w:type="spellEnd"/>
      <w:r>
        <w:t xml:space="preserve"> file except it as the additional </w:t>
      </w:r>
      <w:proofErr w:type="gramStart"/>
      <w:r>
        <w:t xml:space="preserve">suffix </w:t>
      </w:r>
      <w:r>
        <w:rPr>
          <w:rFonts w:ascii="Courier New" w:eastAsia="Courier New" w:hAnsi="Courier New" w:cs="Courier New"/>
          <w:sz w:val="22"/>
          <w:szCs w:val="22"/>
        </w:rPr>
        <w:t>.filtered</w:t>
      </w:r>
      <w:proofErr w:type="gramEnd"/>
      <w:r>
        <w:rPr>
          <w:b/>
        </w:rPr>
        <w:t xml:space="preserve"> </w:t>
      </w:r>
      <w:r>
        <w:t xml:space="preserve">appended to it. </w:t>
      </w:r>
    </w:p>
    <w:p w14:paraId="1EF599ED" w14:textId="77777777" w:rsidR="00DB5F02" w:rsidRDefault="00A96409">
      <w:r>
        <w:t>Run the command as follows:</w:t>
      </w:r>
    </w:p>
    <w:p w14:paraId="4F1EE48D"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directory_trimmer_filter</w:t>
      </w:r>
      <w:proofErr w:type="spellEnd"/>
      <w:r>
        <w:rPr>
          <w:rFonts w:ascii="Courier New" w:eastAsia="Courier New" w:hAnsi="Courier New" w:cs="Courier New"/>
          <w:color w:val="000000"/>
          <w:sz w:val="22"/>
          <w:szCs w:val="22"/>
        </w:rPr>
        <w:t xml:space="preserve"> ~/Bash/</w:t>
      </w:r>
      <w:proofErr w:type="spellStart"/>
      <w:r>
        <w:rPr>
          <w:rFonts w:ascii="Courier New" w:eastAsia="Courier New" w:hAnsi="Courier New" w:cs="Courier New"/>
          <w:color w:val="000000"/>
          <w:sz w:val="22"/>
          <w:szCs w:val="22"/>
        </w:rPr>
        <w:t>UncompressedSamples</w:t>
      </w:r>
      <w:proofErr w:type="spellEnd"/>
      <w:r>
        <w:rPr>
          <w:rFonts w:ascii="Courier New" w:eastAsia="Courier New" w:hAnsi="Courier New" w:cs="Courier New"/>
          <w:color w:val="000000"/>
          <w:sz w:val="22"/>
          <w:szCs w:val="22"/>
        </w:rPr>
        <w:t xml:space="preserve"> ~/Bash/</w:t>
      </w:r>
      <w:proofErr w:type="spellStart"/>
      <w:r>
        <w:rPr>
          <w:rFonts w:ascii="Courier New" w:eastAsia="Courier New" w:hAnsi="Courier New" w:cs="Courier New"/>
          <w:color w:val="000000"/>
          <w:sz w:val="22"/>
          <w:szCs w:val="22"/>
        </w:rPr>
        <w:t>RNASequOutput</w:t>
      </w:r>
      <w:proofErr w:type="spellEnd"/>
      <w:r>
        <w:rPr>
          <w:rFonts w:ascii="Courier New" w:eastAsia="Courier New" w:hAnsi="Courier New" w:cs="Courier New"/>
          <w:color w:val="000000"/>
          <w:sz w:val="22"/>
          <w:szCs w:val="22"/>
        </w:rPr>
        <w:t>/Advanced</w:t>
      </w:r>
    </w:p>
    <w:p w14:paraId="6F32CBB0" w14:textId="77777777" w:rsidR="00DB5F02" w:rsidRDefault="00A96409">
      <w:r>
        <w:t>Confirm that the output directory has the expected trimmed and filtered files.</w:t>
      </w:r>
    </w:p>
    <w:p w14:paraId="0ABD104F" w14:textId="77777777" w:rsidR="00DB5F02" w:rsidRDefault="00A96409">
      <w:r>
        <w:t xml:space="preserve">At this point, each uncompressed sample has been filtered twice, once using the loop, and once without the loop. The suffixes of the filtered files indicate whether a loop was used or not. </w:t>
      </w:r>
    </w:p>
    <w:p w14:paraId="1227536F" w14:textId="77777777" w:rsidR="00DB5F02" w:rsidRDefault="00A96409">
      <w:r>
        <w:t xml:space="preserve">Use the </w:t>
      </w:r>
      <w:r>
        <w:rPr>
          <w:rFonts w:ascii="Courier New" w:eastAsia="Courier New" w:hAnsi="Courier New" w:cs="Courier New"/>
          <w:sz w:val="22"/>
          <w:szCs w:val="22"/>
        </w:rPr>
        <w:t>diff</w:t>
      </w:r>
      <w:r>
        <w:t xml:space="preserve"> application to verify that the two filtering of each file are the same.</w:t>
      </w:r>
    </w:p>
    <w:p w14:paraId="09B88DAA" w14:textId="77777777" w:rsidR="00DB5F02" w:rsidRDefault="00A96409">
      <w:proofErr w:type="gramStart"/>
      <w:r>
        <w:t>Use also</w:t>
      </w:r>
      <w:proofErr w:type="gramEnd"/>
      <w:r>
        <w:t xml:space="preserve"> </w:t>
      </w:r>
      <w:r>
        <w:rPr>
          <w:rFonts w:ascii="Courier New" w:eastAsia="Courier New" w:hAnsi="Courier New" w:cs="Courier New"/>
          <w:sz w:val="22"/>
          <w:szCs w:val="22"/>
        </w:rPr>
        <w:t>diff</w:t>
      </w:r>
      <w:r>
        <w:rPr>
          <w:b/>
        </w:rPr>
        <w:t xml:space="preserve"> </w:t>
      </w:r>
      <w:r>
        <w:t xml:space="preserve">to also verify that the looped filtering of the two samples of </w:t>
      </w:r>
      <w:proofErr w:type="spellStart"/>
      <w:r>
        <w:rPr>
          <w:rFonts w:ascii="Courier New" w:eastAsia="Courier New" w:hAnsi="Courier New" w:cs="Courier New"/>
          <w:sz w:val="22"/>
          <w:szCs w:val="22"/>
        </w:rPr>
        <w:t>Drug_A</w:t>
      </w:r>
      <w:proofErr w:type="spellEnd"/>
      <w:r>
        <w:t xml:space="preserve"> are different.</w:t>
      </w:r>
    </w:p>
    <w:p w14:paraId="081F590D" w14:textId="53F19C53" w:rsidR="00DB5F02" w:rsidDel="00473C50" w:rsidRDefault="00A96409">
      <w:pPr>
        <w:pStyle w:val="Heading2"/>
        <w:rPr>
          <w:del w:id="2334" w:author="Shen, Guning" w:date="2024-03-27T14:40:00Z"/>
        </w:rPr>
      </w:pPr>
      <w:del w:id="2335" w:author="Shen, Guning" w:date="2024-03-27T14:40:00Z">
        <w:r w:rsidDel="00473C50">
          <w:delText>Unix Permissions Pre-Quiz</w:delText>
        </w:r>
      </w:del>
    </w:p>
    <w:p w14:paraId="35A7F43B" w14:textId="612C0D81" w:rsidR="00DB5F02" w:rsidDel="00473C50" w:rsidRDefault="00A96409">
      <w:pPr>
        <w:rPr>
          <w:del w:id="2336" w:author="Shen, Guning" w:date="2024-03-27T14:40:00Z"/>
        </w:rPr>
      </w:pPr>
      <w:del w:id="2337" w:author="Shen, Guning" w:date="2024-03-27T14:40:00Z">
        <w:r w:rsidDel="00473C50">
          <w:delText>These questions allow apply to Unix-based systems.</w:delText>
        </w:r>
      </w:del>
    </w:p>
    <w:p w14:paraId="0751513B" w14:textId="4103F441" w:rsidR="00DB5F02" w:rsidDel="00473C50" w:rsidRDefault="00A96409">
      <w:pPr>
        <w:pBdr>
          <w:top w:val="nil"/>
          <w:left w:val="nil"/>
          <w:bottom w:val="nil"/>
          <w:right w:val="nil"/>
          <w:between w:val="nil"/>
        </w:pBdr>
        <w:spacing w:after="0" w:line="240" w:lineRule="auto"/>
        <w:rPr>
          <w:del w:id="2338" w:author="Shen, Guning" w:date="2024-03-27T14:40:00Z"/>
          <w:color w:val="000000"/>
        </w:rPr>
      </w:pPr>
      <w:del w:id="2339" w:author="Shen, Guning" w:date="2024-03-27T14:40:00Z">
        <w:r w:rsidDel="00473C50">
          <w:rPr>
            <w:color w:val="000000"/>
          </w:rPr>
          <w:delText xml:space="preserve">In the long listing </w:delText>
        </w:r>
      </w:del>
    </w:p>
    <w:p w14:paraId="55A5F716" w14:textId="4D04C4F4" w:rsidR="00DB5F02" w:rsidDel="00473C50" w:rsidRDefault="00A96409">
      <w:pPr>
        <w:pBdr>
          <w:top w:val="nil"/>
          <w:left w:val="nil"/>
          <w:bottom w:val="nil"/>
          <w:right w:val="nil"/>
          <w:between w:val="nil"/>
        </w:pBdr>
        <w:spacing w:after="60" w:line="240" w:lineRule="auto"/>
        <w:rPr>
          <w:del w:id="2340" w:author="Shen, Guning" w:date="2024-03-27T14:40:00Z"/>
          <w:rFonts w:ascii="Courier New" w:eastAsia="Courier New" w:hAnsi="Courier New" w:cs="Courier New"/>
          <w:color w:val="000000"/>
          <w:sz w:val="22"/>
          <w:szCs w:val="22"/>
        </w:rPr>
      </w:pPr>
      <w:del w:id="2341" w:author="Shen, Guning" w:date="2024-03-27T14:40:00Z">
        <w:r w:rsidDel="00473C50">
          <w:rPr>
            <w:rFonts w:ascii="Courier New" w:eastAsia="Courier New" w:hAnsi="Courier New" w:cs="Courier New"/>
            <w:color w:val="000000"/>
            <w:sz w:val="22"/>
            <w:szCs w:val="22"/>
          </w:rPr>
          <w:delText>-rwxr-xr-x 1 root root 133792 Jan 18  2018 /bin/ls</w:delText>
        </w:r>
      </w:del>
    </w:p>
    <w:p w14:paraId="5B04D8BD" w14:textId="4B04ABD1" w:rsidR="00DB5F02" w:rsidDel="00473C50" w:rsidRDefault="00DB5F02">
      <w:pPr>
        <w:pBdr>
          <w:top w:val="nil"/>
          <w:left w:val="nil"/>
          <w:bottom w:val="nil"/>
          <w:right w:val="nil"/>
          <w:between w:val="nil"/>
        </w:pBdr>
        <w:spacing w:after="0" w:line="240" w:lineRule="auto"/>
        <w:rPr>
          <w:del w:id="2342" w:author="Shen, Guning" w:date="2024-03-27T14:40:00Z"/>
          <w:b/>
          <w:color w:val="000000"/>
        </w:rPr>
      </w:pPr>
    </w:p>
    <w:p w14:paraId="63FBAB04" w14:textId="2E5F0DC1" w:rsidR="00DB5F02" w:rsidDel="00473C50" w:rsidRDefault="00A96409">
      <w:pPr>
        <w:pBdr>
          <w:top w:val="nil"/>
          <w:left w:val="nil"/>
          <w:bottom w:val="nil"/>
          <w:right w:val="nil"/>
          <w:between w:val="nil"/>
        </w:pBdr>
        <w:spacing w:after="0" w:line="240" w:lineRule="auto"/>
        <w:rPr>
          <w:del w:id="2343" w:author="Shen, Guning" w:date="2024-03-27T14:40:00Z"/>
          <w:color w:val="000000"/>
        </w:rPr>
      </w:pPr>
      <w:del w:id="2344" w:author="Shen, Guning" w:date="2024-03-27T14:40:00Z">
        <w:r w:rsidDel="00473C50">
          <w:rPr>
            <w:color w:val="000000"/>
          </w:rPr>
          <w:delText xml:space="preserve">The first occurrence of </w:delText>
        </w:r>
        <w:r w:rsidDel="00473C50">
          <w:rPr>
            <w:rFonts w:ascii="Courier New" w:eastAsia="Courier New" w:hAnsi="Courier New" w:cs="Courier New"/>
            <w:color w:val="000000"/>
            <w:sz w:val="22"/>
            <w:szCs w:val="22"/>
          </w:rPr>
          <w:delText>root</w:delText>
        </w:r>
        <w:r w:rsidDel="00473C50">
          <w:rPr>
            <w:color w:val="000000"/>
          </w:rPr>
          <w:delText xml:space="preserve"> denotes the owner of the</w:delText>
        </w:r>
        <w:r w:rsidDel="00473C50">
          <w:rPr>
            <w:rFonts w:ascii="Courier New" w:eastAsia="Courier New" w:hAnsi="Courier New" w:cs="Courier New"/>
            <w:color w:val="000000"/>
            <w:sz w:val="22"/>
            <w:szCs w:val="22"/>
          </w:rPr>
          <w:delText xml:space="preserve"> /bin/ls</w:delText>
        </w:r>
        <w:r w:rsidDel="00473C50">
          <w:rPr>
            <w:color w:val="000000"/>
          </w:rPr>
          <w:delText>.</w:delText>
        </w:r>
      </w:del>
    </w:p>
    <w:p w14:paraId="48DCA8EC" w14:textId="4EFF3FA8" w:rsidR="00DB5F02" w:rsidDel="00473C50" w:rsidRDefault="00A96409">
      <w:pPr>
        <w:pBdr>
          <w:top w:val="nil"/>
          <w:left w:val="nil"/>
          <w:bottom w:val="nil"/>
          <w:right w:val="nil"/>
          <w:between w:val="nil"/>
        </w:pBdr>
        <w:spacing w:after="0" w:line="240" w:lineRule="auto"/>
        <w:rPr>
          <w:del w:id="2345" w:author="Shen, Guning" w:date="2024-03-27T14:40:00Z"/>
          <w:color w:val="000000"/>
        </w:rPr>
      </w:pPr>
      <w:del w:id="2346" w:author="Shen, Guning" w:date="2024-03-27T14:40:00Z">
        <w:r w:rsidDel="00473C50">
          <w:rPr>
            <w:color w:val="000000"/>
          </w:rPr>
          <w:delText xml:space="preserve">The first occurrence of </w:delText>
        </w:r>
        <w:r w:rsidDel="00473C50">
          <w:rPr>
            <w:rFonts w:ascii="Courier New" w:eastAsia="Courier New" w:hAnsi="Courier New" w:cs="Courier New"/>
            <w:color w:val="000000"/>
            <w:sz w:val="22"/>
            <w:szCs w:val="22"/>
          </w:rPr>
          <w:delText>root</w:delText>
        </w:r>
        <w:r w:rsidDel="00473C50">
          <w:rPr>
            <w:color w:val="000000"/>
          </w:rPr>
          <w:delText xml:space="preserve"> denotes the root of the file system</w:delText>
        </w:r>
      </w:del>
    </w:p>
    <w:p w14:paraId="544931DC" w14:textId="73EAEFE7" w:rsidR="00DB5F02" w:rsidDel="00473C50" w:rsidRDefault="00A96409">
      <w:pPr>
        <w:pBdr>
          <w:top w:val="nil"/>
          <w:left w:val="nil"/>
          <w:bottom w:val="nil"/>
          <w:right w:val="nil"/>
          <w:between w:val="nil"/>
        </w:pBdr>
        <w:spacing w:after="0" w:line="240" w:lineRule="auto"/>
        <w:rPr>
          <w:del w:id="2347" w:author="Shen, Guning" w:date="2024-03-27T14:40:00Z"/>
          <w:color w:val="000000"/>
        </w:rPr>
      </w:pPr>
      <w:del w:id="2348" w:author="Shen, Guning" w:date="2024-03-27T14:40:00Z">
        <w:r w:rsidDel="00473C50">
          <w:rPr>
            <w:color w:val="000000"/>
          </w:rPr>
          <w:delText xml:space="preserve">The first occurrence of </w:delText>
        </w:r>
        <w:r w:rsidDel="00473C50">
          <w:rPr>
            <w:rFonts w:ascii="Courier New" w:eastAsia="Courier New" w:hAnsi="Courier New" w:cs="Courier New"/>
            <w:color w:val="000000"/>
            <w:sz w:val="22"/>
            <w:szCs w:val="22"/>
          </w:rPr>
          <w:delText>root</w:delText>
        </w:r>
        <w:r w:rsidDel="00473C50">
          <w:rPr>
            <w:color w:val="000000"/>
          </w:rPr>
          <w:delText xml:space="preserve"> denotes the user who last modified /bin/ls.</w:delText>
        </w:r>
      </w:del>
    </w:p>
    <w:p w14:paraId="170AB3BE" w14:textId="170264AF" w:rsidR="00DB5F02" w:rsidDel="00473C50" w:rsidRDefault="00DB5F02">
      <w:pPr>
        <w:pBdr>
          <w:top w:val="nil"/>
          <w:left w:val="nil"/>
          <w:bottom w:val="nil"/>
          <w:right w:val="nil"/>
          <w:between w:val="nil"/>
        </w:pBdr>
        <w:spacing w:after="0" w:line="240" w:lineRule="auto"/>
        <w:rPr>
          <w:del w:id="2349" w:author="Shen, Guning" w:date="2024-03-27T14:40:00Z"/>
          <w:color w:val="000000"/>
        </w:rPr>
      </w:pPr>
    </w:p>
    <w:p w14:paraId="109E4C4E" w14:textId="3736CAF5" w:rsidR="00DB5F02" w:rsidDel="00473C50" w:rsidRDefault="00A96409">
      <w:pPr>
        <w:pBdr>
          <w:top w:val="nil"/>
          <w:left w:val="nil"/>
          <w:bottom w:val="nil"/>
          <w:right w:val="nil"/>
          <w:between w:val="nil"/>
        </w:pBdr>
        <w:spacing w:after="0" w:line="240" w:lineRule="auto"/>
        <w:rPr>
          <w:del w:id="2350" w:author="Shen, Guning" w:date="2024-03-27T14:40:00Z"/>
          <w:color w:val="000000"/>
        </w:rPr>
      </w:pPr>
      <w:del w:id="2351" w:author="Shen, Guning" w:date="2024-03-27T14:40:00Z">
        <w:r w:rsidDel="00473C50">
          <w:rPr>
            <w:color w:val="000000"/>
          </w:rPr>
          <w:delText xml:space="preserve">The second occurrence of </w:delText>
        </w:r>
        <w:r w:rsidDel="00473C50">
          <w:rPr>
            <w:rFonts w:ascii="Courier New" w:eastAsia="Courier New" w:hAnsi="Courier New" w:cs="Courier New"/>
            <w:color w:val="000000"/>
            <w:sz w:val="22"/>
            <w:szCs w:val="22"/>
          </w:rPr>
          <w:delText>root</w:delText>
        </w:r>
        <w:r w:rsidDel="00473C50">
          <w:rPr>
            <w:color w:val="000000"/>
          </w:rPr>
          <w:delText xml:space="preserve"> denotes the user who last viewed /bin/ls.</w:delText>
        </w:r>
      </w:del>
    </w:p>
    <w:p w14:paraId="23E1FC5E" w14:textId="099FBB68" w:rsidR="00DB5F02" w:rsidDel="00473C50" w:rsidRDefault="00A96409">
      <w:pPr>
        <w:pBdr>
          <w:top w:val="nil"/>
          <w:left w:val="nil"/>
          <w:bottom w:val="nil"/>
          <w:right w:val="nil"/>
          <w:between w:val="nil"/>
        </w:pBdr>
        <w:spacing w:after="0" w:line="240" w:lineRule="auto"/>
        <w:rPr>
          <w:del w:id="2352" w:author="Shen, Guning" w:date="2024-03-27T14:40:00Z"/>
          <w:color w:val="000000"/>
        </w:rPr>
      </w:pPr>
      <w:del w:id="2353" w:author="Shen, Guning" w:date="2024-03-27T14:40:00Z">
        <w:r w:rsidDel="00473C50">
          <w:rPr>
            <w:color w:val="000000"/>
          </w:rPr>
          <w:delText xml:space="preserve">The second occurrence of </w:delText>
        </w:r>
        <w:r w:rsidDel="00473C50">
          <w:rPr>
            <w:rFonts w:ascii="Courier New" w:eastAsia="Courier New" w:hAnsi="Courier New" w:cs="Courier New"/>
            <w:color w:val="000000"/>
            <w:sz w:val="22"/>
            <w:szCs w:val="22"/>
          </w:rPr>
          <w:delText>root</w:delText>
        </w:r>
        <w:r w:rsidDel="00473C50">
          <w:rPr>
            <w:color w:val="000000"/>
          </w:rPr>
          <w:delText xml:space="preserve"> the group to which /bin/ls is assigned.</w:delText>
        </w:r>
      </w:del>
    </w:p>
    <w:p w14:paraId="2F9B662F" w14:textId="17696EA9" w:rsidR="00DB5F02" w:rsidDel="00473C50" w:rsidRDefault="00A96409">
      <w:pPr>
        <w:pBdr>
          <w:top w:val="nil"/>
          <w:left w:val="nil"/>
          <w:bottom w:val="nil"/>
          <w:right w:val="nil"/>
          <w:between w:val="nil"/>
        </w:pBdr>
        <w:spacing w:after="0" w:line="240" w:lineRule="auto"/>
        <w:rPr>
          <w:del w:id="2354" w:author="Shen, Guning" w:date="2024-03-27T14:40:00Z"/>
          <w:color w:val="000000"/>
        </w:rPr>
      </w:pPr>
      <w:del w:id="2355" w:author="Shen, Guning" w:date="2024-03-27T14:40:00Z">
        <w:r w:rsidDel="00473C50">
          <w:rPr>
            <w:color w:val="000000"/>
          </w:rPr>
          <w:delText xml:space="preserve">The second occurrence of </w:delText>
        </w:r>
        <w:r w:rsidDel="00473C50">
          <w:rPr>
            <w:rFonts w:ascii="Courier New" w:eastAsia="Courier New" w:hAnsi="Courier New" w:cs="Courier New"/>
            <w:color w:val="000000"/>
            <w:sz w:val="22"/>
            <w:szCs w:val="22"/>
          </w:rPr>
          <w:delText>root</w:delText>
        </w:r>
        <w:r w:rsidDel="00473C50">
          <w:rPr>
            <w:color w:val="000000"/>
          </w:rPr>
          <w:delText xml:space="preserve"> denotes the root of the file system</w:delText>
        </w:r>
      </w:del>
    </w:p>
    <w:p w14:paraId="77ABF036" w14:textId="42C71898" w:rsidR="00DB5F02" w:rsidDel="00473C50" w:rsidRDefault="00DB5F02">
      <w:pPr>
        <w:rPr>
          <w:del w:id="2356" w:author="Shen, Guning" w:date="2024-03-27T14:40:00Z"/>
        </w:rPr>
      </w:pPr>
    </w:p>
    <w:p w14:paraId="1A2B5157" w14:textId="3C60A028" w:rsidR="00DB5F02" w:rsidDel="00473C50" w:rsidRDefault="00A96409">
      <w:pPr>
        <w:rPr>
          <w:del w:id="2357" w:author="Shen, Guning" w:date="2024-03-27T14:40:00Z"/>
        </w:rPr>
      </w:pPr>
      <w:del w:id="2358" w:author="Shen, Guning" w:date="2024-03-27T14:40:00Z">
        <w:r w:rsidDel="00473C50">
          <w:delText xml:space="preserve">Suppose file </w:delText>
        </w:r>
        <w:r w:rsidDel="00473C50">
          <w:rPr>
            <w:rFonts w:ascii="Courier New" w:eastAsia="Courier New" w:hAnsi="Courier New" w:cs="Courier New"/>
            <w:sz w:val="22"/>
            <w:szCs w:val="22"/>
          </w:rPr>
          <w:delText>f</w:delText>
        </w:r>
        <w:r w:rsidDel="00473C50">
          <w:delText xml:space="preserve"> has the following permissions:</w:delText>
        </w:r>
      </w:del>
    </w:p>
    <w:p w14:paraId="0ADC24B1" w14:textId="59DBF360" w:rsidR="00DB5F02" w:rsidDel="00473C50" w:rsidRDefault="00A96409">
      <w:pPr>
        <w:pBdr>
          <w:top w:val="nil"/>
          <w:left w:val="nil"/>
          <w:bottom w:val="nil"/>
          <w:right w:val="nil"/>
          <w:between w:val="nil"/>
        </w:pBdr>
        <w:spacing w:after="60" w:line="240" w:lineRule="auto"/>
        <w:rPr>
          <w:del w:id="2359" w:author="Shen, Guning" w:date="2024-03-27T14:40:00Z"/>
          <w:rFonts w:ascii="Courier New" w:eastAsia="Courier New" w:hAnsi="Courier New" w:cs="Courier New"/>
          <w:color w:val="000000"/>
          <w:sz w:val="22"/>
          <w:szCs w:val="22"/>
        </w:rPr>
      </w:pPr>
      <w:del w:id="2360" w:author="Shen, Guning" w:date="2024-03-27T14:40:00Z">
        <w:r w:rsidDel="00473C50">
          <w:rPr>
            <w:rFonts w:ascii="Courier New" w:eastAsia="Courier New" w:hAnsi="Courier New" w:cs="Courier New"/>
            <w:color w:val="000000"/>
            <w:sz w:val="22"/>
            <w:szCs w:val="22"/>
          </w:rPr>
          <w:delText>-rw-r--r-- 1 jovyan 1000 0 Apr 21 13:02 f</w:delText>
        </w:r>
      </w:del>
    </w:p>
    <w:p w14:paraId="3A78429D" w14:textId="3BBD58C6" w:rsidR="00DB5F02" w:rsidDel="00473C50" w:rsidRDefault="00A96409">
      <w:pPr>
        <w:rPr>
          <w:del w:id="2361" w:author="Shen, Guning" w:date="2024-03-27T14:40:00Z"/>
        </w:rPr>
      </w:pPr>
      <w:del w:id="2362" w:author="Shen, Guning" w:date="2024-03-27T14:40:00Z">
        <w:r w:rsidDel="00473C50">
          <w:delText>What command will you execute to remove from the file’s other users the right to read it:____________</w:delText>
        </w:r>
      </w:del>
    </w:p>
    <w:p w14:paraId="32A0503C" w14:textId="22F70080" w:rsidR="00DB5F02" w:rsidDel="00473C50" w:rsidRDefault="00A96409">
      <w:pPr>
        <w:rPr>
          <w:del w:id="2363" w:author="Shen, Guning" w:date="2024-03-27T14:40:00Z"/>
        </w:rPr>
      </w:pPr>
      <w:del w:id="2364" w:author="Shen, Guning" w:date="2024-03-27T14:40:00Z">
        <w:r w:rsidDel="00473C50">
          <w:delText>What command will you execute to give the file’s group the right to write it:____________</w:delText>
        </w:r>
      </w:del>
    </w:p>
    <w:p w14:paraId="4B32E769" w14:textId="0146F80C" w:rsidR="00DB5F02" w:rsidDel="00473C50" w:rsidRDefault="00A96409">
      <w:pPr>
        <w:rPr>
          <w:del w:id="2365" w:author="Shen, Guning" w:date="2024-03-27T14:40:00Z"/>
        </w:rPr>
      </w:pPr>
      <w:del w:id="2366" w:author="Shen, Guning" w:date="2024-03-27T14:40:00Z">
        <w:r w:rsidDel="00473C50">
          <w:delText>What command will you execute to give the file’s owner(user) the right to execute it:____________</w:delText>
        </w:r>
      </w:del>
    </w:p>
    <w:p w14:paraId="7AE48A45" w14:textId="030D8A93" w:rsidR="00DB5F02" w:rsidDel="00473C50" w:rsidRDefault="00A96409">
      <w:pPr>
        <w:rPr>
          <w:del w:id="2367" w:author="Shen, Guning" w:date="2024-03-27T14:40:00Z"/>
        </w:rPr>
      </w:pPr>
      <w:del w:id="2368" w:author="Shen, Guning" w:date="2024-03-27T14:40:00Z">
        <w:r w:rsidDel="00473C50">
          <w:delText>Select correct options below.</w:delText>
        </w:r>
      </w:del>
    </w:p>
    <w:p w14:paraId="2C99852F" w14:textId="7B232BDE" w:rsidR="00DB5F02" w:rsidDel="00473C50" w:rsidRDefault="00A96409">
      <w:pPr>
        <w:rPr>
          <w:del w:id="2369" w:author="Shen, Guning" w:date="2024-03-27T14:40:00Z"/>
        </w:rPr>
      </w:pPr>
      <w:del w:id="2370" w:author="Shen, Guning" w:date="2024-03-27T14:40:00Z">
        <w:r w:rsidDel="00473C50">
          <w:delText>Users can create groups with arbitrary members.</w:delText>
        </w:r>
      </w:del>
    </w:p>
    <w:p w14:paraId="18972954" w14:textId="12B23C7B" w:rsidR="00DB5F02" w:rsidDel="00473C50" w:rsidRDefault="00A96409">
      <w:pPr>
        <w:rPr>
          <w:del w:id="2371" w:author="Shen, Guning" w:date="2024-03-27T14:40:00Z"/>
        </w:rPr>
      </w:pPr>
      <w:del w:id="2372" w:author="Shen, Guning" w:date="2024-03-27T14:40:00Z">
        <w:r w:rsidDel="00473C50">
          <w:delText>The administrator can create groups with arbitrary members.</w:delText>
        </w:r>
      </w:del>
    </w:p>
    <w:p w14:paraId="7A193967" w14:textId="4205D386" w:rsidR="00DB5F02" w:rsidDel="00473C50" w:rsidRDefault="00A96409">
      <w:pPr>
        <w:rPr>
          <w:del w:id="2373" w:author="Shen, Guning" w:date="2024-03-27T14:40:00Z"/>
        </w:rPr>
      </w:pPr>
      <w:del w:id="2374" w:author="Shen, Guning" w:date="2024-03-27T14:40:00Z">
        <w:r w:rsidDel="00473C50">
          <w:delText>Different groups (created by the users or administrators) can have different rights to a file.</w:delText>
        </w:r>
      </w:del>
    </w:p>
    <w:p w14:paraId="34BC25F8" w14:textId="69BF213F" w:rsidR="00DB5F02" w:rsidDel="00473C50" w:rsidRDefault="00A96409">
      <w:pPr>
        <w:rPr>
          <w:del w:id="2375" w:author="Shen, Guning" w:date="2024-03-27T14:40:00Z"/>
        </w:rPr>
      </w:pPr>
      <w:del w:id="2376" w:author="Shen, Guning" w:date="2024-03-27T14:40:00Z">
        <w:r w:rsidDel="00473C50">
          <w:delText>An access list:</w:delText>
        </w:r>
      </w:del>
    </w:p>
    <w:p w14:paraId="3109772F" w14:textId="03D66ECC" w:rsidR="00DB5F02" w:rsidDel="00473C50" w:rsidRDefault="00A96409">
      <w:pPr>
        <w:ind w:firstLine="720"/>
        <w:rPr>
          <w:del w:id="2377" w:author="Shen, Guning" w:date="2024-03-27T14:40:00Z"/>
        </w:rPr>
      </w:pPr>
      <w:del w:id="2378" w:author="Shen, Guning" w:date="2024-03-27T14:40:00Z">
        <w:r w:rsidDel="00473C50">
          <w:delText xml:space="preserve"> can have an arbitrary number of access records.</w:delText>
        </w:r>
      </w:del>
    </w:p>
    <w:p w14:paraId="532E029E" w14:textId="499D8752" w:rsidR="00DB5F02" w:rsidDel="00473C50" w:rsidRDefault="00A96409">
      <w:pPr>
        <w:ind w:firstLine="720"/>
        <w:rPr>
          <w:del w:id="2379" w:author="Shen, Guning" w:date="2024-03-27T14:40:00Z"/>
        </w:rPr>
      </w:pPr>
      <w:del w:id="2380" w:author="Shen, Guning" w:date="2024-03-27T14:40:00Z">
        <w:r w:rsidDel="00473C50">
          <w:delText xml:space="preserve"> at most three access records.</w:delText>
        </w:r>
      </w:del>
    </w:p>
    <w:p w14:paraId="2727383F" w14:textId="01512279" w:rsidR="00DB5F02" w:rsidDel="00473C50" w:rsidRDefault="00A96409">
      <w:pPr>
        <w:ind w:firstLine="720"/>
        <w:rPr>
          <w:del w:id="2381" w:author="Shen, Guning" w:date="2024-03-27T14:40:00Z"/>
        </w:rPr>
      </w:pPr>
      <w:del w:id="2382" w:author="Shen, Guning" w:date="2024-03-27T14:40:00Z">
        <w:r w:rsidDel="00473C50">
          <w:delText>exactly three access records.</w:delText>
        </w:r>
      </w:del>
    </w:p>
    <w:p w14:paraId="26A5A25A" w14:textId="573DB5AB" w:rsidR="00DB5F02" w:rsidDel="00473C50" w:rsidRDefault="00A96409">
      <w:pPr>
        <w:rPr>
          <w:del w:id="2383" w:author="Shen, Guning" w:date="2024-03-27T14:40:00Z"/>
        </w:rPr>
      </w:pPr>
      <w:del w:id="2384" w:author="Shen, Guning" w:date="2024-03-27T14:40:00Z">
        <w:r w:rsidDel="00473C50">
          <w:delText>The owner of a file may not be able to:</w:delText>
        </w:r>
      </w:del>
    </w:p>
    <w:p w14:paraId="3B522BE4" w14:textId="46991820" w:rsidR="00DB5F02" w:rsidDel="00473C50" w:rsidRDefault="00A96409">
      <w:pPr>
        <w:rPr>
          <w:del w:id="2385" w:author="Shen, Guning" w:date="2024-03-27T14:40:00Z"/>
        </w:rPr>
      </w:pPr>
      <w:del w:id="2386" w:author="Shen, Guning" w:date="2024-03-27T14:40:00Z">
        <w:r w:rsidDel="00473C50">
          <w:tab/>
          <w:delText>change its access records.</w:delText>
        </w:r>
      </w:del>
    </w:p>
    <w:p w14:paraId="5A6A9175" w14:textId="6B8FB44C" w:rsidR="00DB5F02" w:rsidDel="00473C50" w:rsidRDefault="00A96409">
      <w:pPr>
        <w:rPr>
          <w:del w:id="2387" w:author="Shen, Guning" w:date="2024-03-27T14:40:00Z"/>
        </w:rPr>
      </w:pPr>
      <w:del w:id="2388" w:author="Shen, Guning" w:date="2024-03-27T14:40:00Z">
        <w:r w:rsidDel="00473C50">
          <w:tab/>
          <w:delText>read the file.</w:delText>
        </w:r>
      </w:del>
    </w:p>
    <w:p w14:paraId="455B2838" w14:textId="6761601A" w:rsidR="00DB5F02" w:rsidDel="00473C50" w:rsidRDefault="00A96409">
      <w:pPr>
        <w:rPr>
          <w:del w:id="2389" w:author="Shen, Guning" w:date="2024-03-27T14:40:00Z"/>
        </w:rPr>
      </w:pPr>
      <w:del w:id="2390" w:author="Shen, Guning" w:date="2024-03-27T14:40:00Z">
        <w:r w:rsidDel="00473C50">
          <w:tab/>
          <w:delText>write the file.</w:delText>
        </w:r>
      </w:del>
    </w:p>
    <w:p w14:paraId="5522C9B4" w14:textId="213C7E40" w:rsidR="00DB5F02" w:rsidDel="00473C50" w:rsidRDefault="00A96409">
      <w:pPr>
        <w:rPr>
          <w:del w:id="2391" w:author="Shen, Guning" w:date="2024-03-27T14:40:00Z"/>
        </w:rPr>
      </w:pPr>
      <w:del w:id="2392" w:author="Shen, Guning" w:date="2024-03-27T14:40:00Z">
        <w:r w:rsidDel="00473C50">
          <w:tab/>
          <w:delText>execute the file.</w:delText>
        </w:r>
      </w:del>
    </w:p>
    <w:p w14:paraId="32A0E4AB" w14:textId="06776D97" w:rsidR="00DB5F02" w:rsidDel="00473C50" w:rsidRDefault="00A96409">
      <w:pPr>
        <w:rPr>
          <w:del w:id="2393" w:author="Shen, Guning" w:date="2024-03-27T14:40:00Z"/>
        </w:rPr>
      </w:pPr>
      <w:del w:id="2394" w:author="Shen, Guning" w:date="2024-03-27T14:40:00Z">
        <w:r w:rsidDel="00473C50">
          <w:delText>A file can have multiple owners.</w:delText>
        </w:r>
      </w:del>
    </w:p>
    <w:p w14:paraId="61714BA3" w14:textId="45B07E0E" w:rsidR="00DB5F02" w:rsidDel="00473C50" w:rsidRDefault="00A96409">
      <w:pPr>
        <w:rPr>
          <w:del w:id="2395" w:author="Shen, Guning" w:date="2024-03-27T14:40:00Z"/>
        </w:rPr>
      </w:pPr>
      <w:del w:id="2396" w:author="Shen, Guning" w:date="2024-03-27T14:40:00Z">
        <w:r w:rsidDel="00473C50">
          <w:delText>It is possible for a user to have the write permission to a file but not the read permission.</w:delText>
        </w:r>
      </w:del>
    </w:p>
    <w:p w14:paraId="526F8C0C" w14:textId="2C4BC2FB" w:rsidR="00DB5F02" w:rsidDel="00473C50" w:rsidRDefault="00A96409">
      <w:pPr>
        <w:rPr>
          <w:del w:id="2397" w:author="Shen, Guning" w:date="2024-03-27T14:40:00Z"/>
        </w:rPr>
      </w:pPr>
      <w:del w:id="2398" w:author="Shen, Guning" w:date="2024-03-27T14:40:00Z">
        <w:r w:rsidDel="00473C50">
          <w:delText>It is possible for the owner of a file’s group and other users to have rights to the file the owner does not.</w:delText>
        </w:r>
      </w:del>
    </w:p>
    <w:p w14:paraId="1C5C8E6A" w14:textId="6B7D9EF9" w:rsidR="00DB5F02" w:rsidDel="00473C50" w:rsidRDefault="00A96409">
      <w:pPr>
        <w:rPr>
          <w:del w:id="2399" w:author="Shen, Guning" w:date="2024-03-27T14:40:00Z"/>
        </w:rPr>
      </w:pPr>
      <w:del w:id="2400" w:author="Shen, Guning" w:date="2024-03-27T14:40:00Z">
        <w:r w:rsidDel="00473C50">
          <w:delText>A directory’s permissions/access-records are inherited by descendants that do not override them.</w:delText>
        </w:r>
      </w:del>
    </w:p>
    <w:p w14:paraId="25D03B1F" w14:textId="77C857D5" w:rsidR="00DB5F02" w:rsidDel="00473C50" w:rsidRDefault="00A96409">
      <w:pPr>
        <w:rPr>
          <w:del w:id="2401" w:author="Shen, Guning" w:date="2024-03-27T14:40:00Z"/>
        </w:rPr>
      </w:pPr>
      <w:del w:id="2402" w:author="Shen, Guning" w:date="2024-03-27T14:40:00Z">
        <w:r w:rsidDel="00473C50">
          <w:delText>If a directory is not writeable by a user, it is not possible for the user to:</w:delText>
        </w:r>
      </w:del>
    </w:p>
    <w:p w14:paraId="4078DA18" w14:textId="7F2C1E58" w:rsidR="00DB5F02" w:rsidDel="00473C50" w:rsidRDefault="00A96409">
      <w:pPr>
        <w:rPr>
          <w:del w:id="2403" w:author="Shen, Guning" w:date="2024-03-27T14:40:00Z"/>
        </w:rPr>
      </w:pPr>
      <w:del w:id="2404" w:author="Shen, Guning" w:date="2024-03-27T14:40:00Z">
        <w:r w:rsidDel="00473C50">
          <w:tab/>
          <w:delText>Change the bash current directory to the directory.</w:delText>
        </w:r>
      </w:del>
    </w:p>
    <w:p w14:paraId="7753AFA5" w14:textId="266631CD" w:rsidR="00DB5F02" w:rsidDel="00473C50" w:rsidRDefault="00A96409">
      <w:pPr>
        <w:ind w:left="720"/>
        <w:rPr>
          <w:del w:id="2405" w:author="Shen, Guning" w:date="2024-03-27T14:40:00Z"/>
        </w:rPr>
      </w:pPr>
      <w:del w:id="2406" w:author="Shen, Guning" w:date="2024-03-27T14:40:00Z">
        <w:r w:rsidDel="00473C50">
          <w:delText>List the directory to identify its children.</w:delText>
        </w:r>
      </w:del>
    </w:p>
    <w:p w14:paraId="6086407B" w14:textId="180DFCBB" w:rsidR="00DB5F02" w:rsidDel="00473C50" w:rsidRDefault="00A96409">
      <w:pPr>
        <w:ind w:firstLine="720"/>
        <w:rPr>
          <w:del w:id="2407" w:author="Shen, Guning" w:date="2024-03-27T14:40:00Z"/>
        </w:rPr>
      </w:pPr>
      <w:del w:id="2408" w:author="Shen, Guning" w:date="2024-03-27T14:40:00Z">
        <w:r w:rsidDel="00473C50">
          <w:delText>Read any file in the directory.</w:delText>
        </w:r>
      </w:del>
    </w:p>
    <w:p w14:paraId="19648C1F" w14:textId="3F13F6EE" w:rsidR="00DB5F02" w:rsidDel="00473C50" w:rsidRDefault="00A96409">
      <w:pPr>
        <w:ind w:left="720"/>
        <w:rPr>
          <w:del w:id="2409" w:author="Shen, Guning" w:date="2024-03-27T14:40:00Z"/>
        </w:rPr>
      </w:pPr>
      <w:del w:id="2410" w:author="Shen, Guning" w:date="2024-03-27T14:40:00Z">
        <w:r w:rsidDel="00473C50">
          <w:delText>Add contents to a file in the directory.</w:delText>
        </w:r>
      </w:del>
    </w:p>
    <w:p w14:paraId="41604825" w14:textId="795E9AE3" w:rsidR="00DB5F02" w:rsidDel="00473C50" w:rsidRDefault="00A96409">
      <w:pPr>
        <w:ind w:left="720"/>
        <w:rPr>
          <w:del w:id="2411" w:author="Shen, Guning" w:date="2024-03-27T14:40:00Z"/>
        </w:rPr>
      </w:pPr>
      <w:del w:id="2412" w:author="Shen, Guning" w:date="2024-03-27T14:40:00Z">
        <w:r w:rsidDel="00473C50">
          <w:delText>Remove contents from a file in the directory.</w:delText>
        </w:r>
      </w:del>
    </w:p>
    <w:p w14:paraId="25BC86D7" w14:textId="7E5E94C7" w:rsidR="00DB5F02" w:rsidDel="00473C50" w:rsidRDefault="00A96409">
      <w:pPr>
        <w:ind w:left="720"/>
        <w:rPr>
          <w:del w:id="2413" w:author="Shen, Guning" w:date="2024-03-27T14:40:00Z"/>
        </w:rPr>
      </w:pPr>
      <w:del w:id="2414" w:author="Shen, Guning" w:date="2024-03-27T14:40:00Z">
        <w:r w:rsidDel="00473C50">
          <w:delText>Add a file to the directory.</w:delText>
        </w:r>
      </w:del>
    </w:p>
    <w:p w14:paraId="4C8D9FF3" w14:textId="4DD32720" w:rsidR="00DB5F02" w:rsidDel="00473C50" w:rsidRDefault="00A96409">
      <w:pPr>
        <w:ind w:left="720"/>
        <w:rPr>
          <w:del w:id="2415" w:author="Shen, Guning" w:date="2024-03-27T14:40:00Z"/>
        </w:rPr>
      </w:pPr>
      <w:del w:id="2416" w:author="Shen, Guning" w:date="2024-03-27T14:40:00Z">
        <w:r w:rsidDel="00473C50">
          <w:delText>Remove a file in the directory.</w:delText>
        </w:r>
      </w:del>
    </w:p>
    <w:p w14:paraId="703E0FCE" w14:textId="275ACE3D" w:rsidR="00DB5F02" w:rsidDel="00473C50" w:rsidRDefault="00A96409">
      <w:pPr>
        <w:ind w:left="720"/>
        <w:rPr>
          <w:del w:id="2417" w:author="Shen, Guning" w:date="2024-03-27T14:40:00Z"/>
        </w:rPr>
      </w:pPr>
      <w:del w:id="2418" w:author="Shen, Guning" w:date="2024-03-27T14:40:00Z">
        <w:r w:rsidDel="00473C50">
          <w:delText>Execute a file in the directory.</w:delText>
        </w:r>
      </w:del>
    </w:p>
    <w:p w14:paraId="17F14C92" w14:textId="61A6CBFB" w:rsidR="00DB5F02" w:rsidDel="00473C50" w:rsidRDefault="00DB5F02">
      <w:pPr>
        <w:rPr>
          <w:del w:id="2419" w:author="Shen, Guning" w:date="2024-03-27T14:40:00Z"/>
        </w:rPr>
      </w:pPr>
    </w:p>
    <w:p w14:paraId="1F1344E6" w14:textId="40E6BE93" w:rsidR="00DB5F02" w:rsidDel="00473C50" w:rsidRDefault="00A96409">
      <w:pPr>
        <w:rPr>
          <w:del w:id="2420" w:author="Shen, Guning" w:date="2024-03-27T14:40:00Z"/>
        </w:rPr>
      </w:pPr>
      <w:del w:id="2421" w:author="Shen, Guning" w:date="2024-03-27T14:40:00Z">
        <w:r w:rsidDel="00473C50">
          <w:delText>If a directory is not readable by a user, it is not possible for the user to:</w:delText>
        </w:r>
      </w:del>
    </w:p>
    <w:p w14:paraId="4146E673" w14:textId="33995E37" w:rsidR="00DB5F02" w:rsidDel="00473C50" w:rsidRDefault="00A96409">
      <w:pPr>
        <w:rPr>
          <w:del w:id="2422" w:author="Shen, Guning" w:date="2024-03-27T14:40:00Z"/>
        </w:rPr>
      </w:pPr>
      <w:del w:id="2423" w:author="Shen, Guning" w:date="2024-03-27T14:40:00Z">
        <w:r w:rsidDel="00473C50">
          <w:tab/>
          <w:delText>Change the bash current directory to the directory.</w:delText>
        </w:r>
      </w:del>
    </w:p>
    <w:p w14:paraId="58039AC6" w14:textId="73B16BB7" w:rsidR="00DB5F02" w:rsidDel="00473C50" w:rsidRDefault="00A96409">
      <w:pPr>
        <w:ind w:left="720"/>
        <w:rPr>
          <w:del w:id="2424" w:author="Shen, Guning" w:date="2024-03-27T14:40:00Z"/>
        </w:rPr>
      </w:pPr>
      <w:del w:id="2425" w:author="Shen, Guning" w:date="2024-03-27T14:40:00Z">
        <w:r w:rsidDel="00473C50">
          <w:delText>List the directory to identify its children.</w:delText>
        </w:r>
      </w:del>
    </w:p>
    <w:p w14:paraId="1D558555" w14:textId="20020C22" w:rsidR="00DB5F02" w:rsidDel="00473C50" w:rsidRDefault="00A96409">
      <w:pPr>
        <w:ind w:firstLine="720"/>
        <w:rPr>
          <w:del w:id="2426" w:author="Shen, Guning" w:date="2024-03-27T14:40:00Z"/>
        </w:rPr>
      </w:pPr>
      <w:del w:id="2427" w:author="Shen, Guning" w:date="2024-03-27T14:40:00Z">
        <w:r w:rsidDel="00473C50">
          <w:delText>Read any file in the directory.</w:delText>
        </w:r>
      </w:del>
    </w:p>
    <w:p w14:paraId="74E8DAD4" w14:textId="1A0A7480" w:rsidR="00DB5F02" w:rsidDel="00473C50" w:rsidRDefault="00A96409">
      <w:pPr>
        <w:ind w:left="720"/>
        <w:rPr>
          <w:del w:id="2428" w:author="Shen, Guning" w:date="2024-03-27T14:40:00Z"/>
        </w:rPr>
      </w:pPr>
      <w:del w:id="2429" w:author="Shen, Guning" w:date="2024-03-27T14:40:00Z">
        <w:r w:rsidDel="00473C50">
          <w:delText>Add contents to a file in the directory.</w:delText>
        </w:r>
      </w:del>
    </w:p>
    <w:p w14:paraId="241FE5C3" w14:textId="67763472" w:rsidR="00DB5F02" w:rsidDel="00473C50" w:rsidRDefault="00A96409">
      <w:pPr>
        <w:ind w:left="720"/>
        <w:rPr>
          <w:del w:id="2430" w:author="Shen, Guning" w:date="2024-03-27T14:40:00Z"/>
        </w:rPr>
      </w:pPr>
      <w:del w:id="2431" w:author="Shen, Guning" w:date="2024-03-27T14:40:00Z">
        <w:r w:rsidDel="00473C50">
          <w:delText>Remove contents from a file in the directory.</w:delText>
        </w:r>
      </w:del>
    </w:p>
    <w:p w14:paraId="76BE2F4C" w14:textId="373AE164" w:rsidR="00DB5F02" w:rsidDel="00473C50" w:rsidRDefault="00A96409">
      <w:pPr>
        <w:ind w:left="720"/>
        <w:rPr>
          <w:del w:id="2432" w:author="Shen, Guning" w:date="2024-03-27T14:40:00Z"/>
        </w:rPr>
      </w:pPr>
      <w:del w:id="2433" w:author="Shen, Guning" w:date="2024-03-27T14:40:00Z">
        <w:r w:rsidDel="00473C50">
          <w:delText>Add a file to the directory.</w:delText>
        </w:r>
      </w:del>
    </w:p>
    <w:p w14:paraId="79295F0E" w14:textId="4A9946CD" w:rsidR="00DB5F02" w:rsidDel="00473C50" w:rsidRDefault="00A96409">
      <w:pPr>
        <w:ind w:left="720"/>
        <w:rPr>
          <w:del w:id="2434" w:author="Shen, Guning" w:date="2024-03-27T14:40:00Z"/>
        </w:rPr>
      </w:pPr>
      <w:del w:id="2435" w:author="Shen, Guning" w:date="2024-03-27T14:40:00Z">
        <w:r w:rsidDel="00473C50">
          <w:delText>Remove a file in the directory.</w:delText>
        </w:r>
      </w:del>
    </w:p>
    <w:p w14:paraId="4330A461" w14:textId="672028EA" w:rsidR="00DB5F02" w:rsidDel="00473C50" w:rsidRDefault="00A96409">
      <w:pPr>
        <w:ind w:left="720"/>
        <w:rPr>
          <w:del w:id="2436" w:author="Shen, Guning" w:date="2024-03-27T14:40:00Z"/>
        </w:rPr>
      </w:pPr>
      <w:del w:id="2437" w:author="Shen, Guning" w:date="2024-03-27T14:40:00Z">
        <w:r w:rsidDel="00473C50">
          <w:delText>Execute a file in the directory.</w:delText>
        </w:r>
      </w:del>
    </w:p>
    <w:p w14:paraId="3C1F06AA" w14:textId="57CE78D7" w:rsidR="00DB5F02" w:rsidDel="00473C50" w:rsidRDefault="00DB5F02">
      <w:pPr>
        <w:rPr>
          <w:del w:id="2438" w:author="Shen, Guning" w:date="2024-03-27T14:40:00Z"/>
        </w:rPr>
      </w:pPr>
    </w:p>
    <w:p w14:paraId="0D4F710B" w14:textId="77777777" w:rsidR="00DB5F02" w:rsidRDefault="00A96409">
      <w:pPr>
        <w:pStyle w:val="Heading2"/>
      </w:pPr>
      <w:r>
        <w:t xml:space="preserve">Regular User vs. Super User* </w:t>
      </w:r>
    </w:p>
    <w:p w14:paraId="3BB058D6" w14:textId="77777777" w:rsidR="00DB5F02" w:rsidRDefault="00A96409">
      <w:r>
        <w:t xml:space="preserve">Let us try to better understand the concepts in the permission string and the </w:t>
      </w:r>
      <w:proofErr w:type="spellStart"/>
      <w:r>
        <w:rPr>
          <w:rFonts w:ascii="Courier New" w:eastAsia="Courier New" w:hAnsi="Courier New" w:cs="Courier New"/>
          <w:sz w:val="22"/>
          <w:szCs w:val="22"/>
        </w:rPr>
        <w:t>chmod</w:t>
      </w:r>
      <w:proofErr w:type="spellEnd"/>
      <w:r>
        <w:t xml:space="preserve"> command in some depth, invented in the context of the Unix operating system. </w:t>
      </w:r>
    </w:p>
    <w:p w14:paraId="774CD92A" w14:textId="77777777" w:rsidR="00DB5F02" w:rsidRDefault="00A96409">
      <w:r>
        <w:t xml:space="preserve">As we saw in Discovery, permissions are associated with groups of users. A Unix file system has one administrator user, called </w:t>
      </w:r>
      <w:r>
        <w:rPr>
          <w:i/>
        </w:rPr>
        <w:t>root</w:t>
      </w:r>
      <w:r>
        <w:rPr>
          <w:b/>
        </w:rPr>
        <w:t xml:space="preserve"> </w:t>
      </w:r>
      <w:r>
        <w:t>or</w:t>
      </w:r>
      <w:r>
        <w:rPr>
          <w:b/>
        </w:rPr>
        <w:t xml:space="preserve"> </w:t>
      </w:r>
      <w:r>
        <w:rPr>
          <w:i/>
        </w:rPr>
        <w:t>super user</w:t>
      </w:r>
      <w:r>
        <w:t xml:space="preserve">. This personal virtual computer OS instance has only one non-root, or </w:t>
      </w:r>
      <w:r>
        <w:rPr>
          <w:i/>
        </w:rPr>
        <w:t>regular user</w:t>
      </w:r>
      <w:r>
        <w:t xml:space="preserve">, </w:t>
      </w:r>
      <w:proofErr w:type="spellStart"/>
      <w:r>
        <w:rPr>
          <w:rFonts w:ascii="Courier New" w:eastAsia="Courier New" w:hAnsi="Courier New" w:cs="Courier New"/>
          <w:sz w:val="22"/>
          <w:szCs w:val="22"/>
        </w:rPr>
        <w:t>jovyan</w:t>
      </w:r>
      <w:proofErr w:type="spellEnd"/>
      <w:r>
        <w:t xml:space="preserve">. In general, a Unix-based OS instance can have multiple regular users. </w:t>
      </w:r>
    </w:p>
    <w:p w14:paraId="5A340EC7" w14:textId="77777777" w:rsidR="00DB5F02" w:rsidRDefault="00A96409">
      <w:r>
        <w:t>The super user, being the administrator, has arbitrary permissions to a file. Regular users, as expected may not have the same permission to each file or directory.</w:t>
      </w:r>
    </w:p>
    <w:p w14:paraId="1A27BF23" w14:textId="77777777" w:rsidR="00DB5F02" w:rsidRDefault="00A96409">
      <w:pPr>
        <w:pStyle w:val="Heading2"/>
      </w:pPr>
      <w:r>
        <w:t>Owner, Group and Other Users of File/Directory*</w:t>
      </w:r>
    </w:p>
    <w:p w14:paraId="01DC6933" w14:textId="77777777" w:rsidR="00DB5F02" w:rsidRDefault="00A96409">
      <w:r>
        <w:t xml:space="preserve">Create a directory, </w:t>
      </w:r>
      <w:proofErr w:type="spellStart"/>
      <w:r>
        <w:rPr>
          <w:rFonts w:ascii="Courier New" w:eastAsia="Courier New" w:hAnsi="Courier New" w:cs="Courier New"/>
          <w:sz w:val="22"/>
          <w:szCs w:val="22"/>
        </w:rPr>
        <w:t>PermissionsTest</w:t>
      </w:r>
      <w:proofErr w:type="spellEnd"/>
      <w:r>
        <w:t>, in your home directory.</w:t>
      </w:r>
    </w:p>
    <w:p w14:paraId="7FBC87F0" w14:textId="77777777" w:rsidR="00DB5F02" w:rsidRDefault="00A96409">
      <w:r>
        <w:t>Change your directory to this directory.</w:t>
      </w:r>
    </w:p>
    <w:p w14:paraId="7EB80E27" w14:textId="77777777" w:rsidR="00DB5F02" w:rsidRDefault="00A96409">
      <w:r>
        <w:t xml:space="preserve">Use the </w:t>
      </w:r>
      <w:r>
        <w:rPr>
          <w:rFonts w:ascii="Courier New" w:eastAsia="Courier New" w:hAnsi="Courier New" w:cs="Courier New"/>
          <w:sz w:val="22"/>
          <w:szCs w:val="22"/>
        </w:rPr>
        <w:t>echo</w:t>
      </w:r>
      <w:r>
        <w:t xml:space="preserve"> command to create in this directory file, </w:t>
      </w:r>
      <w:r>
        <w:rPr>
          <w:rFonts w:ascii="Courier New" w:eastAsia="Courier New" w:hAnsi="Courier New" w:cs="Courier New"/>
          <w:sz w:val="22"/>
          <w:szCs w:val="22"/>
        </w:rPr>
        <w:t>hello.txt</w:t>
      </w:r>
      <w:r>
        <w:t xml:space="preserve">, with the text </w:t>
      </w:r>
      <w:r>
        <w:rPr>
          <w:rFonts w:ascii="Courier New" w:eastAsia="Courier New" w:hAnsi="Courier New" w:cs="Courier New"/>
          <w:sz w:val="22"/>
          <w:szCs w:val="22"/>
        </w:rPr>
        <w:t>hello</w:t>
      </w:r>
      <w:r>
        <w:t>.</w:t>
      </w:r>
    </w:p>
    <w:p w14:paraId="7603EAC5" w14:textId="77777777" w:rsidR="00DB5F02" w:rsidRDefault="00A96409">
      <w:r>
        <w:t xml:space="preserve">You will change the permission string and contents of this file, so before you do that, copy its contents to </w:t>
      </w:r>
      <w:r>
        <w:rPr>
          <w:rFonts w:ascii="Courier New" w:eastAsia="Courier New" w:hAnsi="Courier New" w:cs="Courier New"/>
          <w:sz w:val="22"/>
          <w:szCs w:val="22"/>
        </w:rPr>
        <w:t>original_hello.txt</w:t>
      </w:r>
      <w:r>
        <w:rPr>
          <w:b/>
        </w:rPr>
        <w:t>.</w:t>
      </w:r>
    </w:p>
    <w:p w14:paraId="0F528A78" w14:textId="77777777" w:rsidR="00DB5F02" w:rsidRDefault="00A96409">
      <w:pPr>
        <w:rPr>
          <w:b/>
        </w:rPr>
      </w:pPr>
      <w:r>
        <w:t xml:space="preserve">Display a long listing of </w:t>
      </w:r>
      <w:r>
        <w:rPr>
          <w:rFonts w:ascii="Courier New" w:eastAsia="Courier New" w:hAnsi="Courier New" w:cs="Courier New"/>
          <w:sz w:val="22"/>
          <w:szCs w:val="22"/>
        </w:rPr>
        <w:t>hello.txt.</w:t>
      </w:r>
    </w:p>
    <w:p w14:paraId="6C96DDA8"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rw</w:t>
      </w:r>
      <w:proofErr w:type="spellEnd"/>
      <w:r>
        <w:rPr>
          <w:rFonts w:ascii="Courier New" w:eastAsia="Courier New" w:hAnsi="Courier New" w:cs="Courier New"/>
          <w:color w:val="000000"/>
          <w:sz w:val="22"/>
          <w:szCs w:val="22"/>
        </w:rPr>
        <w:t xml:space="preserve">-r--r-- 1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6 Apr 21 00:35 hello.txt</w:t>
      </w:r>
    </w:p>
    <w:p w14:paraId="72C25B7B" w14:textId="77777777" w:rsidR="00DB5F02" w:rsidRDefault="00DB5F02">
      <w:pPr>
        <w:pBdr>
          <w:top w:val="nil"/>
          <w:left w:val="nil"/>
          <w:bottom w:val="nil"/>
          <w:right w:val="nil"/>
          <w:between w:val="nil"/>
        </w:pBdr>
        <w:spacing w:after="0" w:line="240" w:lineRule="auto"/>
        <w:rPr>
          <w:b/>
          <w:color w:val="000000"/>
        </w:rPr>
      </w:pPr>
    </w:p>
    <w:p w14:paraId="253C7BCA" w14:textId="77777777" w:rsidR="00DB5F02" w:rsidRDefault="00A96409">
      <w:r>
        <w:t>Let us try and understand its attributes in more depth.</w:t>
      </w:r>
    </w:p>
    <w:p w14:paraId="1C65C2D6" w14:textId="77777777" w:rsidR="00DB5F02" w:rsidRDefault="00A96409">
      <w:r>
        <w:lastRenderedPageBreak/>
        <w:t xml:space="preserve">Unix divides the set of all users who can be assigned permissions to a file into three disjoint user-partitions – the file’s </w:t>
      </w:r>
      <w:r>
        <w:rPr>
          <w:i/>
        </w:rPr>
        <w:t>owner</w:t>
      </w:r>
      <w:r>
        <w:t xml:space="preserve">, the file’s </w:t>
      </w:r>
      <w:r>
        <w:rPr>
          <w:i/>
        </w:rPr>
        <w:t>group</w:t>
      </w:r>
      <w:r>
        <w:t xml:space="preserve">, and </w:t>
      </w:r>
      <w:r>
        <w:rPr>
          <w:i/>
        </w:rPr>
        <w:t>other</w:t>
      </w:r>
      <w:r>
        <w:t xml:space="preserve"> users. The file’s owner is also called the file’s </w:t>
      </w:r>
      <w:r>
        <w:rPr>
          <w:b/>
        </w:rPr>
        <w:t>user</w:t>
      </w:r>
      <w:r>
        <w:t xml:space="preserve">. </w:t>
      </w:r>
    </w:p>
    <w:p w14:paraId="06F0460A" w14:textId="77777777" w:rsidR="00DB5F02" w:rsidRDefault="00A96409">
      <w:r>
        <w:t xml:space="preserve">The first token after the permission string (e.g. </w:t>
      </w:r>
      <w:proofErr w:type="spellStart"/>
      <w:r>
        <w:rPr>
          <w:rFonts w:ascii="Courier New" w:eastAsia="Courier New" w:hAnsi="Courier New" w:cs="Courier New"/>
          <w:sz w:val="22"/>
          <w:szCs w:val="22"/>
        </w:rPr>
        <w:t>jovyan</w:t>
      </w:r>
      <w:proofErr w:type="spellEnd"/>
      <w:r>
        <w:t>) has a name that identifies the file’s owner, and the token after that (e.g.</w:t>
      </w:r>
      <w:r>
        <w:rPr>
          <w:b/>
        </w:rPr>
        <w:t xml:space="preserve"> </w:t>
      </w:r>
      <w:r>
        <w:rPr>
          <w:rFonts w:ascii="Courier New" w:eastAsia="Courier New" w:hAnsi="Courier New" w:cs="Courier New"/>
          <w:sz w:val="22"/>
          <w:szCs w:val="22"/>
        </w:rPr>
        <w:t>1000</w:t>
      </w:r>
      <w:r>
        <w:t xml:space="preserve">) identifies the file’s group, with a number or a name.  The listing says that the owner of </w:t>
      </w:r>
      <w:r>
        <w:rPr>
          <w:rFonts w:ascii="Courier New" w:eastAsia="Courier New" w:hAnsi="Courier New" w:cs="Courier New"/>
          <w:sz w:val="22"/>
          <w:szCs w:val="22"/>
        </w:rPr>
        <w:t>hello.txt</w:t>
      </w:r>
      <w:r>
        <w:t xml:space="preserve"> owner is </w:t>
      </w:r>
      <w:proofErr w:type="spellStart"/>
      <w:r>
        <w:rPr>
          <w:rFonts w:ascii="Courier New" w:eastAsia="Courier New" w:hAnsi="Courier New" w:cs="Courier New"/>
          <w:sz w:val="22"/>
          <w:szCs w:val="22"/>
        </w:rPr>
        <w:t>jovyan</w:t>
      </w:r>
      <w:proofErr w:type="spellEnd"/>
      <w:r>
        <w:t xml:space="preserve">, the name assigned to you in this OS instance, and its group is denoted by the number </w:t>
      </w:r>
      <w:r>
        <w:rPr>
          <w:rFonts w:ascii="Courier New" w:eastAsia="Courier New" w:hAnsi="Courier New" w:cs="Courier New"/>
          <w:sz w:val="22"/>
          <w:szCs w:val="22"/>
        </w:rPr>
        <w:t>1000</w:t>
      </w:r>
      <w:r>
        <w:t>. By default, you are the owner of files and directories in your home directory. By default, each file and directory in your home directory is assigned you as the owner, and a default group as the group.  A file system node has exactly one owner.</w:t>
      </w:r>
    </w:p>
    <w:p w14:paraId="4ABBAD3F" w14:textId="77777777" w:rsidR="00DB5F02" w:rsidRDefault="00A96409">
      <w:r>
        <w:t xml:space="preserve">Display a long listing of the executable file </w:t>
      </w:r>
      <w:r>
        <w:rPr>
          <w:rFonts w:ascii="Courier New" w:eastAsia="Courier New" w:hAnsi="Courier New" w:cs="Courier New"/>
          <w:sz w:val="22"/>
          <w:szCs w:val="22"/>
        </w:rPr>
        <w:t>/bin/ls.</w:t>
      </w:r>
      <w:r>
        <w:t xml:space="preserve">  </w:t>
      </w:r>
    </w:p>
    <w:p w14:paraId="1CF22BE5"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ls -l /bin/ls</w:t>
      </w:r>
    </w:p>
    <w:p w14:paraId="118ABA26"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rwxr</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xr</w:t>
      </w:r>
      <w:proofErr w:type="spellEnd"/>
      <w:r>
        <w:rPr>
          <w:rFonts w:ascii="Courier New" w:eastAsia="Courier New" w:hAnsi="Courier New" w:cs="Courier New"/>
          <w:color w:val="000000"/>
          <w:sz w:val="22"/>
          <w:szCs w:val="22"/>
        </w:rPr>
        <w:t xml:space="preserve">-x 1 root </w:t>
      </w:r>
      <w:proofErr w:type="spellStart"/>
      <w:r>
        <w:rPr>
          <w:rFonts w:ascii="Courier New" w:eastAsia="Courier New" w:hAnsi="Courier New" w:cs="Courier New"/>
          <w:color w:val="000000"/>
          <w:sz w:val="22"/>
          <w:szCs w:val="22"/>
        </w:rPr>
        <w:t>root</w:t>
      </w:r>
      <w:proofErr w:type="spellEnd"/>
      <w:r>
        <w:rPr>
          <w:rFonts w:ascii="Courier New" w:eastAsia="Courier New" w:hAnsi="Courier New" w:cs="Courier New"/>
          <w:color w:val="000000"/>
          <w:sz w:val="22"/>
          <w:szCs w:val="22"/>
        </w:rPr>
        <w:t xml:space="preserve"> 133792 Jan </w:t>
      </w:r>
      <w:proofErr w:type="gramStart"/>
      <w:r>
        <w:rPr>
          <w:rFonts w:ascii="Courier New" w:eastAsia="Courier New" w:hAnsi="Courier New" w:cs="Courier New"/>
          <w:color w:val="000000"/>
          <w:sz w:val="22"/>
          <w:szCs w:val="22"/>
        </w:rPr>
        <w:t>18  2018</w:t>
      </w:r>
      <w:proofErr w:type="gramEnd"/>
      <w:r>
        <w:rPr>
          <w:rFonts w:ascii="Courier New" w:eastAsia="Courier New" w:hAnsi="Courier New" w:cs="Courier New"/>
          <w:color w:val="000000"/>
          <w:sz w:val="22"/>
          <w:szCs w:val="22"/>
        </w:rPr>
        <w:t xml:space="preserve"> /bin/ls</w:t>
      </w:r>
    </w:p>
    <w:p w14:paraId="12140200" w14:textId="77777777" w:rsidR="00DB5F02" w:rsidRDefault="00DB5F02">
      <w:pPr>
        <w:pBdr>
          <w:top w:val="nil"/>
          <w:left w:val="nil"/>
          <w:bottom w:val="nil"/>
          <w:right w:val="nil"/>
          <w:between w:val="nil"/>
        </w:pBdr>
        <w:spacing w:after="0" w:line="240" w:lineRule="auto"/>
        <w:rPr>
          <w:b/>
          <w:color w:val="000000"/>
        </w:rPr>
      </w:pPr>
    </w:p>
    <w:p w14:paraId="249D6456" w14:textId="77777777" w:rsidR="00DB5F02" w:rsidRDefault="00A96409">
      <w:r>
        <w:t xml:space="preserve">Its long listing should show that owner of this executable file is </w:t>
      </w:r>
      <w:proofErr w:type="gramStart"/>
      <w:r>
        <w:rPr>
          <w:rFonts w:ascii="Courier New" w:eastAsia="Courier New" w:hAnsi="Courier New" w:cs="Courier New"/>
          <w:sz w:val="22"/>
          <w:szCs w:val="22"/>
        </w:rPr>
        <w:t>root</w:t>
      </w:r>
      <w:proofErr w:type="gramEnd"/>
      <w:r>
        <w:t xml:space="preserve"> and its group is also named </w:t>
      </w:r>
      <w:r>
        <w:rPr>
          <w:rFonts w:ascii="Courier New" w:eastAsia="Courier New" w:hAnsi="Courier New" w:cs="Courier New"/>
          <w:sz w:val="22"/>
          <w:szCs w:val="22"/>
        </w:rPr>
        <w:t>root</w:t>
      </w:r>
      <w:r>
        <w:t xml:space="preserve">. </w:t>
      </w:r>
    </w:p>
    <w:p w14:paraId="451F02C5" w14:textId="77777777" w:rsidR="00DB5F02" w:rsidRDefault="00A96409">
      <w:r>
        <w:t xml:space="preserve">Execute the </w:t>
      </w:r>
      <w:proofErr w:type="gramStart"/>
      <w:r>
        <w:t xml:space="preserve">application  </w:t>
      </w:r>
      <w:proofErr w:type="spellStart"/>
      <w:r>
        <w:rPr>
          <w:rFonts w:ascii="Courier New" w:eastAsia="Courier New" w:hAnsi="Courier New" w:cs="Courier New"/>
          <w:sz w:val="22"/>
          <w:szCs w:val="22"/>
        </w:rPr>
        <w:t>addgroup</w:t>
      </w:r>
      <w:proofErr w:type="spellEnd"/>
      <w:proofErr w:type="gramEnd"/>
      <w:r>
        <w:rPr>
          <w:b/>
        </w:rPr>
        <w:t xml:space="preserve"> </w:t>
      </w:r>
      <w:r>
        <w:t>without any operand:</w:t>
      </w:r>
    </w:p>
    <w:p w14:paraId="51BA1D00" w14:textId="77777777" w:rsidR="00DB5F02" w:rsidRDefault="00A96409">
      <w:r>
        <w:t xml:space="preserve">The response says only </w:t>
      </w:r>
      <w:r>
        <w:rPr>
          <w:rFonts w:ascii="Courier New" w:eastAsia="Courier New" w:hAnsi="Courier New" w:cs="Courier New"/>
          <w:sz w:val="22"/>
          <w:szCs w:val="22"/>
        </w:rPr>
        <w:t>root</w:t>
      </w:r>
      <w:r>
        <w:t xml:space="preserve"> can create a group. </w:t>
      </w:r>
    </w:p>
    <w:p w14:paraId="6BF7763E"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addgroup</w:t>
      </w:r>
      <w:proofErr w:type="spellEnd"/>
    </w:p>
    <w:p w14:paraId="0F802249"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addgroup</w:t>
      </w:r>
      <w:proofErr w:type="spellEnd"/>
      <w:r>
        <w:rPr>
          <w:rFonts w:ascii="Courier New" w:eastAsia="Courier New" w:hAnsi="Courier New" w:cs="Courier New"/>
          <w:color w:val="000000"/>
          <w:sz w:val="22"/>
          <w:szCs w:val="22"/>
        </w:rPr>
        <w:t>: Only root may add a user or group to the system.</w:t>
      </w:r>
    </w:p>
    <w:p w14:paraId="41B00470" w14:textId="77777777" w:rsidR="00DB5F02" w:rsidRDefault="00DB5F02">
      <w:pPr>
        <w:pBdr>
          <w:top w:val="nil"/>
          <w:left w:val="nil"/>
          <w:bottom w:val="nil"/>
          <w:right w:val="nil"/>
          <w:between w:val="nil"/>
        </w:pBdr>
        <w:spacing w:after="0" w:line="240" w:lineRule="auto"/>
        <w:rPr>
          <w:b/>
          <w:color w:val="000000"/>
        </w:rPr>
      </w:pPr>
    </w:p>
    <w:p w14:paraId="18A72630" w14:textId="77777777" w:rsidR="00DB5F02" w:rsidRDefault="00A96409">
      <w:r>
        <w:t>Thus, we see here the difference between the rights assigned to a regular and super user.</w:t>
      </w:r>
    </w:p>
    <w:p w14:paraId="5F70CFAF" w14:textId="77777777" w:rsidR="00DB5F02" w:rsidRDefault="00A96409">
      <w:r>
        <w:t xml:space="preserve">It is possible for </w:t>
      </w:r>
      <w:r>
        <w:rPr>
          <w:rFonts w:ascii="Courier New" w:eastAsia="Courier New" w:hAnsi="Courier New" w:cs="Courier New"/>
          <w:sz w:val="22"/>
          <w:szCs w:val="22"/>
        </w:rPr>
        <w:t>root</w:t>
      </w:r>
      <w:r>
        <w:t xml:space="preserve"> to create arbitrary groups on our behalf and assign them to different file. However, a file cannot be assigned multiple groups, a major drawback of the Unix protection Discovery overcomes this problem by using a protection system that implements a different scheme.</w:t>
      </w:r>
    </w:p>
    <w:p w14:paraId="05DC5B06" w14:textId="77777777" w:rsidR="00DB5F02" w:rsidRDefault="00A96409">
      <w:pPr>
        <w:pStyle w:val="Heading2"/>
      </w:pPr>
      <w:r>
        <w:t>Owner, Group, and Other Permission Substrings*</w:t>
      </w:r>
    </w:p>
    <w:p w14:paraId="719C9E9D" w14:textId="77777777" w:rsidR="00DB5F02" w:rsidRDefault="00A96409">
      <w:r>
        <w:t xml:space="preserve">Let us study in more depth the permission string of </w:t>
      </w:r>
      <w:r>
        <w:rPr>
          <w:rFonts w:ascii="Courier New" w:eastAsia="Courier New" w:hAnsi="Courier New" w:cs="Courier New"/>
          <w:sz w:val="22"/>
          <w:szCs w:val="22"/>
        </w:rPr>
        <w:t>/bin/ls</w:t>
      </w:r>
      <w:r>
        <w:rPr>
          <w:b/>
        </w:rPr>
        <w:t xml:space="preserve"> </w:t>
      </w:r>
      <w:r>
        <w:t>in its long listing</w:t>
      </w:r>
      <w:r>
        <w:rPr>
          <w:b/>
        </w:rPr>
        <w:t>.</w:t>
      </w:r>
    </w:p>
    <w:p w14:paraId="207DD809" w14:textId="77777777" w:rsidR="00DB5F02" w:rsidRDefault="00A96409">
      <w:r>
        <w:t xml:space="preserve">The permission string is divided into three successive sequences of three, each of which represents an access record of the kind we saw in Discovery.  While Discovery supports access lists containing an arbitrary number of groups, Unix supports access lists containing exactly three access records, a limitation that allows the long listing to be compact. The three sequences of three-characters represent access records describing permissions given to the file’s owner, group, and other users respectively. </w:t>
      </w:r>
    </w:p>
    <w:p w14:paraId="16D5936F" w14:textId="77777777" w:rsidR="00DB5F02" w:rsidRDefault="00A96409">
      <w:r>
        <w:t xml:space="preserve">Thus, in the permission string of </w:t>
      </w:r>
      <w:r>
        <w:rPr>
          <w:rFonts w:ascii="Courier New" w:eastAsia="Courier New" w:hAnsi="Courier New" w:cs="Courier New"/>
          <w:sz w:val="22"/>
          <w:szCs w:val="22"/>
        </w:rPr>
        <w:t>/bin/ls</w:t>
      </w:r>
      <w:r>
        <w:rPr>
          <w:b/>
        </w:rPr>
        <w:t xml:space="preserve">, </w:t>
      </w:r>
      <w:proofErr w:type="spellStart"/>
      <w:r>
        <w:rPr>
          <w:rFonts w:ascii="Courier New" w:eastAsia="Courier New" w:hAnsi="Courier New" w:cs="Courier New"/>
          <w:sz w:val="22"/>
          <w:szCs w:val="22"/>
        </w:rPr>
        <w:t>rwxr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xr</w:t>
      </w:r>
      <w:proofErr w:type="spellEnd"/>
      <w:r>
        <w:rPr>
          <w:rFonts w:ascii="Courier New" w:eastAsia="Courier New" w:hAnsi="Courier New" w:cs="Courier New"/>
          <w:sz w:val="22"/>
          <w:szCs w:val="22"/>
        </w:rPr>
        <w:t>-x</w:t>
      </w:r>
      <w:r>
        <w:t>, is decomposed as follows:</w:t>
      </w:r>
    </w:p>
    <w:p w14:paraId="1A85CBB7" w14:textId="77777777" w:rsidR="00DB5F02" w:rsidRDefault="00A96409">
      <w:pPr>
        <w:numPr>
          <w:ilvl w:val="0"/>
          <w:numId w:val="20"/>
        </w:numPr>
        <w:pBdr>
          <w:top w:val="nil"/>
          <w:left w:val="nil"/>
          <w:bottom w:val="nil"/>
          <w:right w:val="nil"/>
          <w:between w:val="nil"/>
        </w:pBdr>
        <w:spacing w:after="0"/>
      </w:pPr>
      <w:proofErr w:type="spellStart"/>
      <w:r>
        <w:rPr>
          <w:rFonts w:ascii="Courier New" w:eastAsia="Courier New" w:hAnsi="Courier New" w:cs="Courier New"/>
          <w:color w:val="000000"/>
          <w:sz w:val="22"/>
          <w:szCs w:val="22"/>
        </w:rPr>
        <w:lastRenderedPageBreak/>
        <w:t>rwx</w:t>
      </w:r>
      <w:proofErr w:type="spellEnd"/>
      <w:r>
        <w:rPr>
          <w:rFonts w:ascii="Courier New" w:eastAsia="Courier New" w:hAnsi="Courier New" w:cs="Courier New"/>
          <w:color w:val="000000"/>
          <w:sz w:val="22"/>
          <w:szCs w:val="22"/>
        </w:rPr>
        <w:t>:</w:t>
      </w:r>
      <w:r>
        <w:rPr>
          <w:color w:val="000000"/>
        </w:rPr>
        <w:t xml:space="preserve"> owner permissions</w:t>
      </w:r>
    </w:p>
    <w:p w14:paraId="19E4DC69" w14:textId="77777777" w:rsidR="00DB5F02" w:rsidRDefault="00A96409">
      <w:pPr>
        <w:numPr>
          <w:ilvl w:val="0"/>
          <w:numId w:val="20"/>
        </w:numPr>
        <w:pBdr>
          <w:top w:val="nil"/>
          <w:left w:val="nil"/>
          <w:bottom w:val="nil"/>
          <w:right w:val="nil"/>
          <w:between w:val="nil"/>
        </w:pBdr>
        <w:spacing w:after="0"/>
      </w:pPr>
      <w:r>
        <w:rPr>
          <w:rFonts w:ascii="Courier New" w:eastAsia="Courier New" w:hAnsi="Courier New" w:cs="Courier New"/>
          <w:color w:val="000000"/>
          <w:sz w:val="22"/>
          <w:szCs w:val="22"/>
        </w:rPr>
        <w:t>r-x</w:t>
      </w:r>
      <w:r>
        <w:rPr>
          <w:color w:val="000000"/>
        </w:rPr>
        <w:t>: group permissions</w:t>
      </w:r>
    </w:p>
    <w:p w14:paraId="7BE87312" w14:textId="77777777" w:rsidR="00DB5F02" w:rsidRDefault="00A96409">
      <w:pPr>
        <w:numPr>
          <w:ilvl w:val="0"/>
          <w:numId w:val="20"/>
        </w:numPr>
        <w:pBdr>
          <w:top w:val="nil"/>
          <w:left w:val="nil"/>
          <w:bottom w:val="nil"/>
          <w:right w:val="nil"/>
          <w:between w:val="nil"/>
        </w:pBdr>
      </w:pPr>
      <w:r>
        <w:rPr>
          <w:rFonts w:ascii="Courier New" w:eastAsia="Courier New" w:hAnsi="Courier New" w:cs="Courier New"/>
          <w:color w:val="000000"/>
          <w:sz w:val="22"/>
          <w:szCs w:val="22"/>
        </w:rPr>
        <w:t>r-x</w:t>
      </w:r>
      <w:r>
        <w:rPr>
          <w:color w:val="000000"/>
        </w:rPr>
        <w:t>: other permissions.</w:t>
      </w:r>
    </w:p>
    <w:p w14:paraId="1F936BF5" w14:textId="77777777" w:rsidR="00DB5F02" w:rsidRDefault="00A96409">
      <w:r>
        <w:t xml:space="preserve">The permission characters </w:t>
      </w:r>
      <w:r>
        <w:rPr>
          <w:rFonts w:ascii="Courier New" w:eastAsia="Courier New" w:hAnsi="Courier New" w:cs="Courier New"/>
          <w:sz w:val="22"/>
          <w:szCs w:val="22"/>
        </w:rPr>
        <w:t>r</w:t>
      </w:r>
      <w:r>
        <w:t xml:space="preserve">, </w:t>
      </w:r>
      <w:r>
        <w:rPr>
          <w:rFonts w:ascii="Courier New" w:eastAsia="Courier New" w:hAnsi="Courier New" w:cs="Courier New"/>
          <w:sz w:val="22"/>
          <w:szCs w:val="22"/>
        </w:rPr>
        <w:t>w</w:t>
      </w:r>
      <w:r>
        <w:t xml:space="preserve">, </w:t>
      </w:r>
      <w:r>
        <w:rPr>
          <w:rFonts w:ascii="Courier New" w:eastAsia="Courier New" w:hAnsi="Courier New" w:cs="Courier New"/>
          <w:sz w:val="22"/>
          <w:szCs w:val="22"/>
        </w:rPr>
        <w:t>x</w:t>
      </w:r>
      <w:r>
        <w:t xml:space="preserve">, and – stand for read, write, execute and no permission, respectively. Thus, the first, second and third characters of each access record/permission sub-string of a file-system node indicates if the associated set of users (owner, group and other) has the read, </w:t>
      </w:r>
      <w:proofErr w:type="gramStart"/>
      <w:r>
        <w:t>write</w:t>
      </w:r>
      <w:proofErr w:type="gramEnd"/>
      <w:r>
        <w:t xml:space="preserve"> or execute access to the file-system node.</w:t>
      </w:r>
    </w:p>
    <w:p w14:paraId="75A15790" w14:textId="77777777" w:rsidR="00DB5F02" w:rsidRDefault="00A96409">
      <w:pPr>
        <w:pBdr>
          <w:top w:val="nil"/>
          <w:left w:val="nil"/>
          <w:bottom w:val="nil"/>
          <w:right w:val="nil"/>
          <w:between w:val="nil"/>
        </w:pBdr>
        <w:spacing w:line="240" w:lineRule="auto"/>
        <w:rPr>
          <w:b/>
        </w:rPr>
      </w:pPr>
      <w:r>
        <w:t xml:space="preserve">We have used the </w:t>
      </w:r>
      <w:proofErr w:type="spellStart"/>
      <w:r>
        <w:rPr>
          <w:rFonts w:ascii="Courier New" w:eastAsia="Courier New" w:hAnsi="Courier New" w:cs="Courier New"/>
          <w:sz w:val="22"/>
          <w:szCs w:val="22"/>
        </w:rPr>
        <w:t>chmod</w:t>
      </w:r>
      <w:proofErr w:type="spellEnd"/>
      <w:r>
        <w:t xml:space="preserve"> operation earlier to give all users a permission. For example, we used the command </w:t>
      </w:r>
      <w:proofErr w:type="spellStart"/>
      <w:r>
        <w:rPr>
          <w:rFonts w:ascii="Courier New" w:eastAsia="Courier New" w:hAnsi="Courier New" w:cs="Courier New"/>
          <w:sz w:val="22"/>
          <w:szCs w:val="22"/>
        </w:rPr>
        <w:t>chmod</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a+x</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grep_head_tail</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to give all users the execute permission to </w:t>
      </w:r>
      <w:proofErr w:type="spellStart"/>
      <w:r>
        <w:rPr>
          <w:rFonts w:ascii="Courier New" w:eastAsia="Courier New" w:hAnsi="Courier New" w:cs="Courier New"/>
          <w:sz w:val="22"/>
          <w:szCs w:val="22"/>
        </w:rPr>
        <w:t>grep_head_tail</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In this command, </w:t>
      </w:r>
      <w:r>
        <w:t xml:space="preserve">before the </w:t>
      </w:r>
      <w:r>
        <w:rPr>
          <w:rFonts w:ascii="Courier New" w:eastAsia="Courier New" w:hAnsi="Courier New" w:cs="Courier New"/>
          <w:sz w:val="22"/>
          <w:szCs w:val="22"/>
        </w:rPr>
        <w:t>permission qualifier</w:t>
      </w:r>
      <w:r>
        <w:t xml:space="preserve">, </w:t>
      </w:r>
      <w:r>
        <w:rPr>
          <w:b/>
        </w:rPr>
        <w:t xml:space="preserve">+ </w:t>
      </w:r>
      <w:proofErr w:type="gramStart"/>
      <w:r>
        <w:t xml:space="preserve">and </w:t>
      </w:r>
      <w:r>
        <w:rPr>
          <w:b/>
        </w:rPr>
        <w:t xml:space="preserve"> -</w:t>
      </w:r>
      <w:proofErr w:type="gramEnd"/>
      <w:r>
        <w:rPr>
          <w:b/>
        </w:rPr>
        <w:t>,</w:t>
      </w:r>
      <w:r>
        <w:t xml:space="preserve"> we used the user abbreviation, </w:t>
      </w:r>
      <w:r>
        <w:rPr>
          <w:rFonts w:ascii="Courier New" w:eastAsia="Courier New" w:hAnsi="Courier New" w:cs="Courier New"/>
          <w:sz w:val="22"/>
          <w:szCs w:val="22"/>
        </w:rPr>
        <w:t>a</w:t>
      </w:r>
      <w:r>
        <w:t xml:space="preserve">, which stands for all users. Other variations are </w:t>
      </w:r>
      <w:r>
        <w:rPr>
          <w:rFonts w:ascii="Courier New" w:eastAsia="Courier New" w:hAnsi="Courier New" w:cs="Courier New"/>
          <w:sz w:val="22"/>
          <w:szCs w:val="22"/>
        </w:rPr>
        <w:t>u</w:t>
      </w:r>
      <w:r>
        <w:t xml:space="preserve">, </w:t>
      </w:r>
      <w:r>
        <w:rPr>
          <w:rFonts w:ascii="Courier New" w:eastAsia="Courier New" w:hAnsi="Courier New" w:cs="Courier New"/>
          <w:sz w:val="22"/>
          <w:szCs w:val="22"/>
        </w:rPr>
        <w:t>g</w:t>
      </w:r>
      <w:r>
        <w:t xml:space="preserve">, and </w:t>
      </w:r>
      <w:r>
        <w:rPr>
          <w:rFonts w:ascii="Courier New" w:eastAsia="Courier New" w:hAnsi="Courier New" w:cs="Courier New"/>
          <w:sz w:val="22"/>
          <w:szCs w:val="22"/>
        </w:rPr>
        <w:t>o</w:t>
      </w:r>
      <w:r>
        <w:rPr>
          <w:b/>
        </w:rPr>
        <w:t>,</w:t>
      </w:r>
      <w:r>
        <w:t xml:space="preserve"> which stand for owner/user, group, and other</w:t>
      </w:r>
      <w:r>
        <w:rPr>
          <w:b/>
        </w:rPr>
        <w:t xml:space="preserve">, </w:t>
      </w:r>
      <w:r>
        <w:t>respectively</w:t>
      </w:r>
      <w:r>
        <w:rPr>
          <w:b/>
        </w:rPr>
        <w:t xml:space="preserve">. </w:t>
      </w:r>
    </w:p>
    <w:p w14:paraId="49A92D0B" w14:textId="77777777" w:rsidR="00DB5F02" w:rsidRDefault="00A96409">
      <w:pPr>
        <w:rPr>
          <w:b/>
        </w:rPr>
      </w:pPr>
      <w:r>
        <w:t>Execute</w:t>
      </w:r>
      <w:r>
        <w:rPr>
          <w:b/>
        </w:rPr>
        <w:t xml:space="preserve">: </w:t>
      </w:r>
      <w:proofErr w:type="spellStart"/>
      <w:r>
        <w:rPr>
          <w:rFonts w:ascii="Courier New" w:eastAsia="Courier New" w:hAnsi="Courier New" w:cs="Courier New"/>
          <w:sz w:val="22"/>
          <w:szCs w:val="22"/>
        </w:rPr>
        <w:t>chmod</w:t>
      </w:r>
      <w:proofErr w:type="spellEnd"/>
      <w:r>
        <w:rPr>
          <w:rFonts w:ascii="Courier New" w:eastAsia="Courier New" w:hAnsi="Courier New" w:cs="Courier New"/>
          <w:sz w:val="22"/>
          <w:szCs w:val="22"/>
        </w:rPr>
        <w:t xml:space="preserve"> a-r hello.txt</w:t>
      </w:r>
    </w:p>
    <w:p w14:paraId="7A31D10A" w14:textId="77777777" w:rsidR="00DB5F02" w:rsidRDefault="00A96409">
      <w:r>
        <w:t>Confirm that the read right is taken from all three user partitions.</w:t>
      </w:r>
    </w:p>
    <w:p w14:paraId="642D68DD"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--w------- 1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6 Apr 21 00:35 hello.txt</w:t>
      </w:r>
    </w:p>
    <w:p w14:paraId="3D1CC66B" w14:textId="77777777" w:rsidR="00DB5F02" w:rsidRDefault="00DB5F02">
      <w:pPr>
        <w:tabs>
          <w:tab w:val="left" w:pos="1440"/>
        </w:tabs>
      </w:pPr>
    </w:p>
    <w:p w14:paraId="13F4D270" w14:textId="77777777" w:rsidR="00DB5F02" w:rsidRDefault="00A96409">
      <w:pPr>
        <w:tabs>
          <w:tab w:val="left" w:pos="1440"/>
        </w:tabs>
        <w:rPr>
          <w:b/>
        </w:rPr>
      </w:pPr>
      <w:r>
        <w:t xml:space="preserve">Execute: </w:t>
      </w:r>
      <w:proofErr w:type="spellStart"/>
      <w:r>
        <w:rPr>
          <w:rFonts w:ascii="Courier New" w:eastAsia="Courier New" w:hAnsi="Courier New" w:cs="Courier New"/>
          <w:sz w:val="22"/>
          <w:szCs w:val="22"/>
        </w:rPr>
        <w:t>chmod</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g+r</w:t>
      </w:r>
      <w:proofErr w:type="spellEnd"/>
      <w:r>
        <w:rPr>
          <w:rFonts w:ascii="Courier New" w:eastAsia="Courier New" w:hAnsi="Courier New" w:cs="Courier New"/>
          <w:sz w:val="22"/>
          <w:szCs w:val="22"/>
        </w:rPr>
        <w:t xml:space="preserve"> hello.txt</w:t>
      </w:r>
    </w:p>
    <w:p w14:paraId="3239C4D1" w14:textId="77777777" w:rsidR="00DB5F02" w:rsidRDefault="00A96409">
      <w:r>
        <w:t>Confirm that the right has been given to the file’s group but not the owner or other users.</w:t>
      </w:r>
    </w:p>
    <w:p w14:paraId="6D404D4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--w-r----- 1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6 Apr 21 00:35 hello.txt</w:t>
      </w:r>
    </w:p>
    <w:p w14:paraId="56E0B3D1" w14:textId="77777777" w:rsidR="00DB5F02" w:rsidRDefault="00A96409">
      <w:pPr>
        <w:tabs>
          <w:tab w:val="left" w:pos="1278"/>
        </w:tabs>
        <w:rPr>
          <w:b/>
        </w:rPr>
      </w:pPr>
      <w:r>
        <w:t xml:space="preserve">Execute: </w:t>
      </w:r>
      <w:proofErr w:type="spellStart"/>
      <w:r>
        <w:rPr>
          <w:rFonts w:ascii="Courier New" w:eastAsia="Courier New" w:hAnsi="Courier New" w:cs="Courier New"/>
          <w:sz w:val="22"/>
          <w:szCs w:val="22"/>
        </w:rPr>
        <w:t>chmod</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o+r</w:t>
      </w:r>
      <w:proofErr w:type="spellEnd"/>
      <w:r>
        <w:rPr>
          <w:rFonts w:ascii="Courier New" w:eastAsia="Courier New" w:hAnsi="Courier New" w:cs="Courier New"/>
          <w:sz w:val="22"/>
          <w:szCs w:val="22"/>
        </w:rPr>
        <w:t xml:space="preserve"> hello.txt</w:t>
      </w:r>
    </w:p>
    <w:p w14:paraId="055F46D9" w14:textId="77777777" w:rsidR="00DB5F02" w:rsidRDefault="00A96409">
      <w:r>
        <w:t>Confirm that the read right has been given also to the file’s other users:</w:t>
      </w:r>
    </w:p>
    <w:p w14:paraId="332DB837"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--w-r--r-- 1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6 Apr 21 00:35 hello.txt</w:t>
      </w:r>
    </w:p>
    <w:p w14:paraId="7C00F775" w14:textId="77777777" w:rsidR="00DB5F02" w:rsidRDefault="00DB5F02"/>
    <w:p w14:paraId="4C224FC5" w14:textId="77777777" w:rsidR="00DB5F02" w:rsidRDefault="00A96409">
      <w:pPr>
        <w:rPr>
          <w:b/>
        </w:rPr>
      </w:pPr>
      <w:r>
        <w:t xml:space="preserve">Execute: </w:t>
      </w:r>
      <w:proofErr w:type="spellStart"/>
      <w:r>
        <w:rPr>
          <w:rFonts w:ascii="Courier New" w:eastAsia="Courier New" w:hAnsi="Courier New" w:cs="Courier New"/>
          <w:sz w:val="22"/>
          <w:szCs w:val="22"/>
        </w:rPr>
        <w:t>chmod</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u+r</w:t>
      </w:r>
      <w:proofErr w:type="spellEnd"/>
      <w:r>
        <w:rPr>
          <w:rFonts w:ascii="Courier New" w:eastAsia="Courier New" w:hAnsi="Courier New" w:cs="Courier New"/>
          <w:sz w:val="22"/>
          <w:szCs w:val="22"/>
        </w:rPr>
        <w:t xml:space="preserve"> hello.txt</w:t>
      </w:r>
    </w:p>
    <w:p w14:paraId="5B5B139A" w14:textId="77777777" w:rsidR="00DB5F02" w:rsidRDefault="00A96409">
      <w:r>
        <w:t>Confirm that the file’s owner/user also has this right:</w:t>
      </w:r>
    </w:p>
    <w:p w14:paraId="500BEF62"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rw</w:t>
      </w:r>
      <w:proofErr w:type="spellEnd"/>
      <w:r>
        <w:rPr>
          <w:rFonts w:ascii="Courier New" w:eastAsia="Courier New" w:hAnsi="Courier New" w:cs="Courier New"/>
          <w:color w:val="000000"/>
          <w:sz w:val="22"/>
          <w:szCs w:val="22"/>
        </w:rPr>
        <w:t xml:space="preserve">-r--r-- 1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6 Apr 21 00:35 hello.txt</w:t>
      </w:r>
    </w:p>
    <w:p w14:paraId="74EB66C7" w14:textId="77777777" w:rsidR="00DB5F02" w:rsidRDefault="00A96409">
      <w:r>
        <w:t xml:space="preserve">As we see here, it is possible for </w:t>
      </w:r>
    </w:p>
    <w:p w14:paraId="05D2DAE1" w14:textId="77777777" w:rsidR="00DB5F02" w:rsidRDefault="00A96409">
      <w:pPr>
        <w:ind w:firstLine="720"/>
      </w:pPr>
      <w:r>
        <w:t>(a) owners to deny themselves certain rights</w:t>
      </w:r>
    </w:p>
    <w:p w14:paraId="0523A383" w14:textId="77777777" w:rsidR="00DB5F02" w:rsidRDefault="00A96409">
      <w:pPr>
        <w:ind w:firstLine="720"/>
      </w:pPr>
      <w:r>
        <w:t xml:space="preserve">(b) a user or group to have the write right to a file but not the read right. </w:t>
      </w:r>
    </w:p>
    <w:p w14:paraId="43448DCA" w14:textId="77777777" w:rsidR="00DB5F02" w:rsidRDefault="00A96409">
      <w:r>
        <w:t>An owner can always change the rights of any of the three user partitions.</w:t>
      </w:r>
    </w:p>
    <w:p w14:paraId="380056E0" w14:textId="77777777" w:rsidR="00DB5F02" w:rsidRDefault="00A96409">
      <w:r>
        <w:t>We have seen how to change permissions. Let us try to understand what they mean exactly.</w:t>
      </w:r>
    </w:p>
    <w:p w14:paraId="001196B6" w14:textId="77777777" w:rsidR="00DB5F02" w:rsidRDefault="00A96409">
      <w:r>
        <w:t>What these permissions mean depends on the type of the file-system node. Let us first consider files.</w:t>
      </w:r>
    </w:p>
    <w:p w14:paraId="3DCF7499" w14:textId="77777777" w:rsidR="00DB5F02" w:rsidRDefault="00A96409">
      <w:pPr>
        <w:pStyle w:val="Heading2"/>
      </w:pPr>
      <w:r>
        <w:lastRenderedPageBreak/>
        <w:t>Meaning of Unix File Permissions</w:t>
      </w:r>
    </w:p>
    <w:p w14:paraId="5AB8D910" w14:textId="77777777" w:rsidR="00DB5F02" w:rsidRDefault="00A96409">
      <w:r>
        <w:t xml:space="preserve">Remove from </w:t>
      </w:r>
      <w:proofErr w:type="spellStart"/>
      <w:r>
        <w:rPr>
          <w:rFonts w:ascii="Courier New" w:eastAsia="Courier New" w:hAnsi="Courier New" w:cs="Courier New"/>
          <w:sz w:val="22"/>
          <w:szCs w:val="22"/>
        </w:rPr>
        <w:t>hello.text</w:t>
      </w:r>
      <w:proofErr w:type="spellEnd"/>
      <w:r>
        <w:t xml:space="preserve"> the owner write permission.</w:t>
      </w:r>
    </w:p>
    <w:p w14:paraId="006C2D3B" w14:textId="77777777" w:rsidR="00DB5F02" w:rsidRDefault="00A96409">
      <w:r>
        <w:t xml:space="preserve">Use the echo command to try and append again the text </w:t>
      </w:r>
      <w:r>
        <w:rPr>
          <w:rFonts w:ascii="Courier New" w:eastAsia="Courier New" w:hAnsi="Courier New" w:cs="Courier New"/>
          <w:sz w:val="22"/>
          <w:szCs w:val="22"/>
        </w:rPr>
        <w:t>hello</w:t>
      </w:r>
      <w:r>
        <w:rPr>
          <w:b/>
        </w:rPr>
        <w:t xml:space="preserve"> </w:t>
      </w:r>
      <w:r>
        <w:t>to</w:t>
      </w:r>
      <w:r>
        <w:rPr>
          <w:b/>
        </w:rPr>
        <w:t xml:space="preserve"> </w:t>
      </w:r>
      <w:r>
        <w:rPr>
          <w:rFonts w:ascii="Courier New" w:eastAsia="Courier New" w:hAnsi="Courier New" w:cs="Courier New"/>
          <w:sz w:val="22"/>
          <w:szCs w:val="22"/>
        </w:rPr>
        <w:t>hello.txt</w:t>
      </w:r>
      <w:r>
        <w:t>.</w:t>
      </w:r>
    </w:p>
    <w:p w14:paraId="510FF1EC" w14:textId="77777777" w:rsidR="00DB5F02" w:rsidRDefault="00A96409">
      <w:r>
        <w:t>As you, the owner, no longer have the write right, you will get a permission denied message.</w:t>
      </w:r>
    </w:p>
    <w:p w14:paraId="6BC0BB22"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hello.txt: Permission </w:t>
      </w:r>
      <w:proofErr w:type="gramStart"/>
      <w:r>
        <w:rPr>
          <w:rFonts w:ascii="Courier New" w:eastAsia="Courier New" w:hAnsi="Courier New" w:cs="Courier New"/>
          <w:color w:val="000000"/>
          <w:sz w:val="22"/>
          <w:szCs w:val="22"/>
        </w:rPr>
        <w:t>denied</w:t>
      </w:r>
      <w:proofErr w:type="gramEnd"/>
    </w:p>
    <w:p w14:paraId="5BD7E8D5" w14:textId="77777777" w:rsidR="00DB5F02" w:rsidRDefault="00DB5F02"/>
    <w:p w14:paraId="050C195C" w14:textId="77777777" w:rsidR="00DB5F02" w:rsidRDefault="00A96409">
      <w:r>
        <w:t>Display the file to ensure you can still read the file.</w:t>
      </w:r>
    </w:p>
    <w:p w14:paraId="3C359A11" w14:textId="77777777" w:rsidR="00DB5F02" w:rsidRDefault="00A96409">
      <w:r>
        <w:t>Deny yourself the read right to this file.</w:t>
      </w:r>
    </w:p>
    <w:p w14:paraId="6F644821" w14:textId="77777777" w:rsidR="00DB5F02" w:rsidRDefault="00A96409">
      <w:r>
        <w:t>Verify that the file can no longer be displayed by you.</w:t>
      </w:r>
    </w:p>
    <w:p w14:paraId="752FFE8A" w14:textId="77777777" w:rsidR="00DB5F02" w:rsidRDefault="00A96409">
      <w:r>
        <w:t xml:space="preserve">Give the owner </w:t>
      </w:r>
      <w:r>
        <w:rPr>
          <w:rFonts w:ascii="Courier New" w:eastAsia="Courier New" w:hAnsi="Courier New" w:cs="Courier New"/>
          <w:sz w:val="22"/>
          <w:szCs w:val="22"/>
        </w:rPr>
        <w:t>write</w:t>
      </w:r>
      <w:r>
        <w:t xml:space="preserve"> permission to </w:t>
      </w:r>
      <w:r>
        <w:rPr>
          <w:rFonts w:ascii="Courier New" w:eastAsia="Courier New" w:hAnsi="Courier New" w:cs="Courier New"/>
          <w:sz w:val="22"/>
          <w:szCs w:val="22"/>
        </w:rPr>
        <w:t>hello.txt</w:t>
      </w:r>
      <w:r>
        <w:rPr>
          <w:b/>
        </w:rPr>
        <w:t>.</w:t>
      </w:r>
    </w:p>
    <w:p w14:paraId="4D44EB58" w14:textId="77777777" w:rsidR="00DB5F02" w:rsidRDefault="00A96409">
      <w:r>
        <w:t xml:space="preserve">Use the echo command to try and append again the text </w:t>
      </w:r>
      <w:r>
        <w:rPr>
          <w:rFonts w:ascii="Courier New" w:eastAsia="Courier New" w:hAnsi="Courier New" w:cs="Courier New"/>
          <w:sz w:val="22"/>
          <w:szCs w:val="22"/>
        </w:rPr>
        <w:t>hello</w:t>
      </w:r>
      <w:r>
        <w:rPr>
          <w:b/>
        </w:rPr>
        <w:t xml:space="preserve"> </w:t>
      </w:r>
      <w:r>
        <w:t>to</w:t>
      </w:r>
      <w:r>
        <w:rPr>
          <w:b/>
        </w:rPr>
        <w:t xml:space="preserve"> </w:t>
      </w:r>
      <w:r>
        <w:rPr>
          <w:rFonts w:ascii="Courier New" w:eastAsia="Courier New" w:hAnsi="Courier New" w:cs="Courier New"/>
          <w:sz w:val="22"/>
          <w:szCs w:val="22"/>
        </w:rPr>
        <w:t>hello.txt</w:t>
      </w:r>
      <w:r>
        <w:t>.</w:t>
      </w:r>
    </w:p>
    <w:p w14:paraId="68056882" w14:textId="77777777" w:rsidR="00DB5F02" w:rsidRDefault="00A96409">
      <w:r>
        <w:t xml:space="preserve">Perhaps surprisingly, the command will succeed in that you get no permission denied message. </w:t>
      </w:r>
    </w:p>
    <w:p w14:paraId="32871F64" w14:textId="77777777" w:rsidR="00DB5F02" w:rsidRDefault="00A96409">
      <w:r>
        <w:t>Verify that the file can no longer be displayed by you. This means you cannot display the file to validate the file was correctly modified!</w:t>
      </w:r>
    </w:p>
    <w:p w14:paraId="04CC02D8" w14:textId="77777777" w:rsidR="00DB5F02" w:rsidRDefault="00A96409">
      <w:r>
        <w:t xml:space="preserve">This might seem unintuitive – write seems like a stronger right than read. For this reason, many systems do not allow the write right to be given without the read right. But the file appending example shows why this might be useful. A professor might want each student to append an answer to a file without seeing others’ answers. Unfortunately, in Unix, it is not possible to prevent the student from (accidentally or maliciously) overwriting the contents of the file by for instance using the </w:t>
      </w:r>
      <w:r>
        <w:rPr>
          <w:b/>
        </w:rPr>
        <w:t xml:space="preserve">&gt; </w:t>
      </w:r>
      <w:r>
        <w:t xml:space="preserve">directive instead of </w:t>
      </w:r>
      <w:r>
        <w:rPr>
          <w:b/>
        </w:rPr>
        <w:t>&gt;&gt;</w:t>
      </w:r>
      <w:r>
        <w:t>. For this reason, some systems differentiate between the right to append and write.</w:t>
      </w:r>
    </w:p>
    <w:p w14:paraId="2195BED6" w14:textId="77777777" w:rsidR="00DB5F02" w:rsidRDefault="00A96409">
      <w:pPr>
        <w:pStyle w:val="Heading2"/>
      </w:pPr>
      <w:r>
        <w:t>Directory Write Permission</w:t>
      </w:r>
    </w:p>
    <w:p w14:paraId="08C6CB39" w14:textId="77777777" w:rsidR="00DB5F02" w:rsidRDefault="00A96409">
      <w:r>
        <w:t xml:space="preserve">Remove from </w:t>
      </w:r>
      <w:proofErr w:type="spellStart"/>
      <w:r>
        <w:rPr>
          <w:rFonts w:ascii="Courier New" w:eastAsia="Courier New" w:hAnsi="Courier New" w:cs="Courier New"/>
          <w:sz w:val="22"/>
          <w:szCs w:val="22"/>
        </w:rPr>
        <w:t>PermissionsTest</w:t>
      </w:r>
      <w:proofErr w:type="spellEnd"/>
      <w:r>
        <w:t xml:space="preserve"> the user (owner) write permission.</w:t>
      </w:r>
    </w:p>
    <w:p w14:paraId="4D6EF504" w14:textId="77777777" w:rsidR="00DB5F02" w:rsidRDefault="00A96409">
      <w:r>
        <w:t xml:space="preserve">Execute an echo command to create a file named </w:t>
      </w:r>
      <w:r>
        <w:rPr>
          <w:rFonts w:ascii="Courier New" w:eastAsia="Courier New" w:hAnsi="Courier New" w:cs="Courier New"/>
          <w:sz w:val="22"/>
          <w:szCs w:val="22"/>
        </w:rPr>
        <w:t>goodbye.txt</w:t>
      </w:r>
      <w:r>
        <w:t xml:space="preserve"> with the </w:t>
      </w:r>
      <w:proofErr w:type="gramStart"/>
      <w:r>
        <w:t>contents</w:t>
      </w:r>
      <w:proofErr w:type="gramEnd"/>
      <w:r>
        <w:t xml:space="preserve"> </w:t>
      </w:r>
      <w:r>
        <w:rPr>
          <w:rFonts w:ascii="Courier New" w:eastAsia="Courier New" w:hAnsi="Courier New" w:cs="Courier New"/>
          <w:sz w:val="22"/>
          <w:szCs w:val="22"/>
        </w:rPr>
        <w:t>goodbye.</w:t>
      </w:r>
    </w:p>
    <w:p w14:paraId="34BA73D8" w14:textId="77777777" w:rsidR="00DB5F02" w:rsidRDefault="00A96409">
      <w:r>
        <w:t>You should get a permission denied message.</w:t>
      </w:r>
    </w:p>
    <w:p w14:paraId="6FFAF3B1"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goodbye.txt: Permission </w:t>
      </w:r>
      <w:proofErr w:type="gramStart"/>
      <w:r>
        <w:rPr>
          <w:rFonts w:ascii="Courier New" w:eastAsia="Courier New" w:hAnsi="Courier New" w:cs="Courier New"/>
          <w:color w:val="000000"/>
          <w:sz w:val="22"/>
          <w:szCs w:val="22"/>
        </w:rPr>
        <w:t>denied</w:t>
      </w:r>
      <w:proofErr w:type="gramEnd"/>
    </w:p>
    <w:p w14:paraId="0963BF6C" w14:textId="77777777" w:rsidR="00DB5F02" w:rsidRDefault="00A96409">
      <w:r>
        <w:t xml:space="preserve">Execute the </w:t>
      </w:r>
      <w:r>
        <w:rPr>
          <w:rFonts w:ascii="Courier New" w:eastAsia="Courier New" w:hAnsi="Courier New" w:cs="Courier New"/>
          <w:sz w:val="22"/>
          <w:szCs w:val="22"/>
        </w:rPr>
        <w:t>rm</w:t>
      </w:r>
      <w:r>
        <w:t xml:space="preserve"> command to remove </w:t>
      </w:r>
      <w:r>
        <w:rPr>
          <w:rFonts w:ascii="Courier New" w:eastAsia="Courier New" w:hAnsi="Courier New" w:cs="Courier New"/>
          <w:sz w:val="22"/>
          <w:szCs w:val="22"/>
        </w:rPr>
        <w:t>hello.txt</w:t>
      </w:r>
      <w:r>
        <w:t xml:space="preserve"> from </w:t>
      </w:r>
      <w:proofErr w:type="spellStart"/>
      <w:r>
        <w:rPr>
          <w:rFonts w:ascii="Courier New" w:eastAsia="Courier New" w:hAnsi="Courier New" w:cs="Courier New"/>
          <w:sz w:val="22"/>
          <w:szCs w:val="22"/>
        </w:rPr>
        <w:t>PermissionsTest</w:t>
      </w:r>
      <w:proofErr w:type="spellEnd"/>
      <w:r>
        <w:t>.</w:t>
      </w:r>
    </w:p>
    <w:p w14:paraId="52B337EC" w14:textId="77777777" w:rsidR="00DB5F02" w:rsidRDefault="00A96409">
      <w:r>
        <w:t>You should not be able to remove the file from the directory.</w:t>
      </w:r>
    </w:p>
    <w:p w14:paraId="40754096"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rm: 'hello.txt': Permission </w:t>
      </w:r>
      <w:proofErr w:type="gramStart"/>
      <w:r>
        <w:rPr>
          <w:rFonts w:ascii="Courier New" w:eastAsia="Courier New" w:hAnsi="Courier New" w:cs="Courier New"/>
          <w:color w:val="000000"/>
          <w:sz w:val="22"/>
          <w:szCs w:val="22"/>
        </w:rPr>
        <w:t>denied</w:t>
      </w:r>
      <w:proofErr w:type="gramEnd"/>
    </w:p>
    <w:p w14:paraId="6D3B8AE3" w14:textId="77777777" w:rsidR="00DB5F02" w:rsidRDefault="00A96409">
      <w:r>
        <w:lastRenderedPageBreak/>
        <w:t xml:space="preserve">Use </w:t>
      </w:r>
      <w:r>
        <w:rPr>
          <w:rFonts w:ascii="Courier New" w:eastAsia="Courier New" w:hAnsi="Courier New" w:cs="Courier New"/>
          <w:sz w:val="22"/>
          <w:szCs w:val="22"/>
        </w:rPr>
        <w:t>echo</w:t>
      </w:r>
      <w:r>
        <w:t xml:space="preserve"> to replace the text in </w:t>
      </w:r>
      <w:r>
        <w:rPr>
          <w:rFonts w:ascii="Courier New" w:eastAsia="Courier New" w:hAnsi="Courier New" w:cs="Courier New"/>
          <w:sz w:val="22"/>
          <w:szCs w:val="22"/>
        </w:rPr>
        <w:t>hello.txt</w:t>
      </w:r>
      <w:r>
        <w:t xml:space="preserve"> with “”, the empty string within quotes.</w:t>
      </w:r>
    </w:p>
    <w:p w14:paraId="204C22D9" w14:textId="77777777" w:rsidR="00DB5F02" w:rsidRDefault="00A96409">
      <w:r>
        <w:t xml:space="preserve">Display </w:t>
      </w:r>
      <w:r>
        <w:rPr>
          <w:rFonts w:ascii="Courier New" w:eastAsia="Courier New" w:hAnsi="Courier New" w:cs="Courier New"/>
          <w:sz w:val="22"/>
          <w:szCs w:val="22"/>
        </w:rPr>
        <w:t>hello.txt</w:t>
      </w:r>
      <w:r>
        <w:t xml:space="preserve"> to confirm indeed the file is empty.</w:t>
      </w:r>
    </w:p>
    <w:p w14:paraId="23E1A664" w14:textId="77777777" w:rsidR="00DB5F02" w:rsidRDefault="00A96409">
      <w:r>
        <w:t xml:space="preserve">Thus, we see here that you cannot remove the file </w:t>
      </w:r>
      <w:r>
        <w:rPr>
          <w:rFonts w:ascii="Courier New" w:eastAsia="Courier New" w:hAnsi="Courier New" w:cs="Courier New"/>
          <w:sz w:val="22"/>
          <w:szCs w:val="22"/>
        </w:rPr>
        <w:t>hello.txt</w:t>
      </w:r>
      <w:r>
        <w:t xml:space="preserve"> even though you have permission to change the file itself, including making it empty!</w:t>
      </w:r>
    </w:p>
    <w:p w14:paraId="22B90FB7" w14:textId="77777777" w:rsidR="00DB5F02" w:rsidRDefault="00A96409">
      <w:pPr>
        <w:rPr>
          <w:b/>
        </w:rPr>
      </w:pPr>
      <w:r>
        <w:t>Execute the echo command to create a file called</w:t>
      </w:r>
      <w:r>
        <w:rPr>
          <w:b/>
        </w:rPr>
        <w:t xml:space="preserve"> </w:t>
      </w:r>
      <w:r>
        <w:rPr>
          <w:rFonts w:ascii="Courier New" w:eastAsia="Courier New" w:hAnsi="Courier New" w:cs="Courier New"/>
          <w:sz w:val="22"/>
          <w:szCs w:val="22"/>
        </w:rPr>
        <w:t>remove_me.txt</w:t>
      </w:r>
      <w:r>
        <w:rPr>
          <w:b/>
        </w:rPr>
        <w:t xml:space="preserve"> </w:t>
      </w:r>
      <w:r>
        <w:t xml:space="preserve">in </w:t>
      </w:r>
      <w:proofErr w:type="spellStart"/>
      <w:r>
        <w:rPr>
          <w:rFonts w:ascii="Courier New" w:eastAsia="Courier New" w:hAnsi="Courier New" w:cs="Courier New"/>
          <w:sz w:val="22"/>
          <w:szCs w:val="22"/>
        </w:rPr>
        <w:t>PermissionsTest</w:t>
      </w:r>
      <w:proofErr w:type="spellEnd"/>
      <w:r>
        <w:t xml:space="preserve"> with the contents </w:t>
      </w:r>
      <w:proofErr w:type="spellStart"/>
      <w:r>
        <w:rPr>
          <w:rFonts w:ascii="Courier New" w:eastAsia="Courier New" w:hAnsi="Courier New" w:cs="Courier New"/>
          <w:sz w:val="22"/>
          <w:szCs w:val="22"/>
        </w:rPr>
        <w:t>remove_me</w:t>
      </w:r>
      <w:proofErr w:type="spellEnd"/>
      <w:r>
        <w:rPr>
          <w:rFonts w:ascii="Courier New" w:eastAsia="Courier New" w:hAnsi="Courier New" w:cs="Courier New"/>
          <w:sz w:val="22"/>
          <w:szCs w:val="22"/>
        </w:rPr>
        <w:t>.</w:t>
      </w:r>
    </w:p>
    <w:p w14:paraId="309C9A9A" w14:textId="77777777" w:rsidR="00DB5F02" w:rsidRDefault="00A96409">
      <w:r>
        <w:t xml:space="preserve">The attempt to create a new child in </w:t>
      </w:r>
      <w:proofErr w:type="spellStart"/>
      <w:r>
        <w:rPr>
          <w:rFonts w:ascii="Courier New" w:eastAsia="Courier New" w:hAnsi="Courier New" w:cs="Courier New"/>
          <w:sz w:val="22"/>
          <w:szCs w:val="22"/>
        </w:rPr>
        <w:t>PermissionsTest</w:t>
      </w:r>
      <w:proofErr w:type="spellEnd"/>
      <w:r>
        <w:rPr>
          <w:b/>
        </w:rPr>
        <w:t xml:space="preserve"> </w:t>
      </w:r>
      <w:r>
        <w:t>should fail.</w:t>
      </w:r>
    </w:p>
    <w:p w14:paraId="02E3C57D"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remove_me.txt: Permission </w:t>
      </w:r>
      <w:proofErr w:type="gramStart"/>
      <w:r>
        <w:rPr>
          <w:rFonts w:ascii="Courier New" w:eastAsia="Courier New" w:hAnsi="Courier New" w:cs="Courier New"/>
          <w:color w:val="000000"/>
          <w:sz w:val="22"/>
          <w:szCs w:val="22"/>
        </w:rPr>
        <w:t>denied</w:t>
      </w:r>
      <w:proofErr w:type="gramEnd"/>
    </w:p>
    <w:p w14:paraId="771C0115" w14:textId="77777777" w:rsidR="00DB5F02" w:rsidRDefault="00A96409">
      <w:pPr>
        <w:rPr>
          <w:b/>
        </w:rPr>
      </w:pPr>
      <w:r>
        <w:t xml:space="preserve">Restore the owner/user write right to </w:t>
      </w:r>
      <w:proofErr w:type="spellStart"/>
      <w:r>
        <w:rPr>
          <w:rFonts w:ascii="Courier New" w:eastAsia="Courier New" w:hAnsi="Courier New" w:cs="Courier New"/>
          <w:sz w:val="22"/>
          <w:szCs w:val="22"/>
        </w:rPr>
        <w:t>PermissionsTest</w:t>
      </w:r>
      <w:proofErr w:type="spellEnd"/>
      <w:r>
        <w:rPr>
          <w:b/>
        </w:rPr>
        <w:t>.</w:t>
      </w:r>
    </w:p>
    <w:p w14:paraId="08627713" w14:textId="77777777" w:rsidR="00DB5F02" w:rsidRDefault="00A96409">
      <w:pPr>
        <w:rPr>
          <w:b/>
        </w:rPr>
      </w:pPr>
      <w:r>
        <w:t>Again, execute the echo command to create a file called</w:t>
      </w:r>
      <w:r>
        <w:rPr>
          <w:b/>
        </w:rPr>
        <w:t xml:space="preserve"> </w:t>
      </w:r>
      <w:r>
        <w:rPr>
          <w:rFonts w:ascii="Courier New" w:eastAsia="Courier New" w:hAnsi="Courier New" w:cs="Courier New"/>
          <w:sz w:val="22"/>
          <w:szCs w:val="22"/>
        </w:rPr>
        <w:t>remove_me.txt</w:t>
      </w:r>
      <w:r>
        <w:rPr>
          <w:b/>
        </w:rPr>
        <w:t xml:space="preserve"> </w:t>
      </w:r>
      <w:r>
        <w:t xml:space="preserve">in </w:t>
      </w:r>
      <w:proofErr w:type="spellStart"/>
      <w:r>
        <w:rPr>
          <w:rFonts w:ascii="Courier New" w:eastAsia="Courier New" w:hAnsi="Courier New" w:cs="Courier New"/>
          <w:sz w:val="22"/>
          <w:szCs w:val="22"/>
        </w:rPr>
        <w:t>PermissionsTest</w:t>
      </w:r>
      <w:proofErr w:type="spellEnd"/>
      <w:r>
        <w:t xml:space="preserve"> with the contents </w:t>
      </w:r>
      <w:proofErr w:type="spellStart"/>
      <w:r>
        <w:rPr>
          <w:rFonts w:ascii="Courier New" w:eastAsia="Courier New" w:hAnsi="Courier New" w:cs="Courier New"/>
          <w:sz w:val="22"/>
          <w:szCs w:val="22"/>
        </w:rPr>
        <w:t>remove_me</w:t>
      </w:r>
      <w:proofErr w:type="spellEnd"/>
      <w:r>
        <w:rPr>
          <w:rFonts w:ascii="Courier New" w:eastAsia="Courier New" w:hAnsi="Courier New" w:cs="Courier New"/>
          <w:sz w:val="22"/>
          <w:szCs w:val="22"/>
        </w:rPr>
        <w:t>.</w:t>
      </w:r>
    </w:p>
    <w:p w14:paraId="447EC26F" w14:textId="77777777" w:rsidR="00DB5F02" w:rsidRDefault="00A96409">
      <w:r>
        <w:t>This time it should succeed.</w:t>
      </w:r>
    </w:p>
    <w:p w14:paraId="4DF5EE72" w14:textId="77777777" w:rsidR="00DB5F02" w:rsidRDefault="00A96409">
      <w:pPr>
        <w:rPr>
          <w:b/>
        </w:rPr>
      </w:pPr>
      <w:r>
        <w:t xml:space="preserve">Remove the owner (user) write right to </w:t>
      </w:r>
      <w:r>
        <w:rPr>
          <w:rFonts w:ascii="Courier New" w:eastAsia="Courier New" w:hAnsi="Courier New" w:cs="Courier New"/>
          <w:sz w:val="22"/>
          <w:szCs w:val="22"/>
        </w:rPr>
        <w:t>remove_me.txt.</w:t>
      </w:r>
    </w:p>
    <w:p w14:paraId="6EC9683F"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-r--</w:t>
      </w:r>
      <w:proofErr w:type="spellStart"/>
      <w:r>
        <w:rPr>
          <w:rFonts w:ascii="Courier New" w:eastAsia="Courier New" w:hAnsi="Courier New" w:cs="Courier New"/>
          <w:color w:val="000000"/>
          <w:sz w:val="22"/>
          <w:szCs w:val="22"/>
        </w:rPr>
        <w:t>r</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w:t>
      </w:r>
      <w:proofErr w:type="spellEnd"/>
      <w:r>
        <w:rPr>
          <w:rFonts w:ascii="Courier New" w:eastAsia="Courier New" w:hAnsi="Courier New" w:cs="Courier New"/>
          <w:color w:val="000000"/>
          <w:sz w:val="22"/>
          <w:szCs w:val="22"/>
        </w:rPr>
        <w:t xml:space="preserve">-- 1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10 Apr 21 20:22 remove_me.txt</w:t>
      </w:r>
    </w:p>
    <w:p w14:paraId="3FB13B1D" w14:textId="77777777" w:rsidR="00DB5F02" w:rsidRDefault="00A96409">
      <w:r>
        <w:t xml:space="preserve">Execute the echo command to change the contents of </w:t>
      </w:r>
      <w:r>
        <w:rPr>
          <w:rFonts w:ascii="Courier New" w:eastAsia="Courier New" w:hAnsi="Courier New" w:cs="Courier New"/>
          <w:sz w:val="22"/>
          <w:szCs w:val="22"/>
        </w:rPr>
        <w:t>remove_me.txt</w:t>
      </w:r>
      <w:r>
        <w:t xml:space="preserve"> to </w:t>
      </w:r>
      <w:r>
        <w:rPr>
          <w:rFonts w:ascii="Courier New" w:eastAsia="Courier New" w:hAnsi="Courier New" w:cs="Courier New"/>
          <w:sz w:val="22"/>
          <w:szCs w:val="22"/>
        </w:rPr>
        <w:t>You cannot change me.</w:t>
      </w:r>
    </w:p>
    <w:p w14:paraId="0D3595B0" w14:textId="77777777" w:rsidR="00DB5F02" w:rsidRDefault="00A96409">
      <w:r>
        <w:t>The attempt to change the file should fail.</w:t>
      </w:r>
    </w:p>
    <w:p w14:paraId="5BBC45B8"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remove_me.txt: Permission </w:t>
      </w:r>
      <w:proofErr w:type="gramStart"/>
      <w:r>
        <w:rPr>
          <w:rFonts w:ascii="Courier New" w:eastAsia="Courier New" w:hAnsi="Courier New" w:cs="Courier New"/>
          <w:color w:val="000000"/>
          <w:sz w:val="22"/>
          <w:szCs w:val="22"/>
        </w:rPr>
        <w:t>denied</w:t>
      </w:r>
      <w:proofErr w:type="gramEnd"/>
    </w:p>
    <w:p w14:paraId="60CB9A4E" w14:textId="77777777" w:rsidR="00DB5F02" w:rsidRDefault="00A96409">
      <w:pPr>
        <w:rPr>
          <w:b/>
        </w:rPr>
      </w:pPr>
      <w:r>
        <w:t xml:space="preserve">Execute the </w:t>
      </w:r>
      <w:r>
        <w:rPr>
          <w:rFonts w:ascii="Courier New" w:eastAsia="Courier New" w:hAnsi="Courier New" w:cs="Courier New"/>
          <w:sz w:val="22"/>
          <w:szCs w:val="22"/>
        </w:rPr>
        <w:t>rm</w:t>
      </w:r>
      <w:r>
        <w:t xml:space="preserve"> command to remove </w:t>
      </w:r>
      <w:r>
        <w:rPr>
          <w:rFonts w:ascii="Courier New" w:eastAsia="Courier New" w:hAnsi="Courier New" w:cs="Courier New"/>
          <w:sz w:val="22"/>
          <w:szCs w:val="22"/>
        </w:rPr>
        <w:t>remove_me.txt.</w:t>
      </w:r>
    </w:p>
    <w:p w14:paraId="7DEB82D7" w14:textId="77777777" w:rsidR="00DB5F02" w:rsidRDefault="00A96409">
      <w:r>
        <w:t>Bash will check with you if you really want to remove a write protected file.</w:t>
      </w:r>
    </w:p>
    <w:p w14:paraId="4F077082"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rm: remove write-protected regular file 'remove_me.txt'?</w:t>
      </w:r>
    </w:p>
    <w:p w14:paraId="6B74158C" w14:textId="77777777" w:rsidR="00DB5F02" w:rsidRDefault="00A96409">
      <w:r>
        <w:t>If you way yes, you should be able to remove the file</w:t>
      </w:r>
      <w:r>
        <w:rPr>
          <w:b/>
        </w:rPr>
        <w:t xml:space="preserve"> </w:t>
      </w:r>
      <w:r>
        <w:t>even though you cannot change it!</w:t>
      </w:r>
    </w:p>
    <w:p w14:paraId="5F6B9265" w14:textId="77777777" w:rsidR="00DB5F02" w:rsidRDefault="00A96409">
      <w:r>
        <w:t>We can deduct from these examples that the write permission to a directory determines if the set of children file-nodes in it can be changed, not if the child nodes themselves can change.</w:t>
      </w:r>
    </w:p>
    <w:p w14:paraId="3CDC1451" w14:textId="77777777" w:rsidR="00DB5F02" w:rsidRDefault="00A96409">
      <w:pPr>
        <w:pStyle w:val="Heading2"/>
      </w:pPr>
      <w:r>
        <w:t>Directory Read Permission</w:t>
      </w:r>
    </w:p>
    <w:p w14:paraId="62044948" w14:textId="77777777" w:rsidR="00DB5F02" w:rsidRDefault="00A96409">
      <w:r>
        <w:t xml:space="preserve">Change the current directory to </w:t>
      </w:r>
      <w:r>
        <w:rPr>
          <w:rFonts w:ascii="Courier New" w:eastAsia="Courier New" w:hAnsi="Courier New" w:cs="Courier New"/>
          <w:sz w:val="22"/>
          <w:szCs w:val="22"/>
        </w:rPr>
        <w:t>Bash</w:t>
      </w:r>
      <w:r>
        <w:t>.</w:t>
      </w:r>
    </w:p>
    <w:p w14:paraId="597C3189" w14:textId="77777777" w:rsidR="00DB5F02" w:rsidRDefault="00A96409">
      <w:r>
        <w:t>Display a long listing of the directory</w:t>
      </w: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PermissionTest</w:t>
      </w:r>
      <w:proofErr w:type="spellEnd"/>
      <w:r>
        <w:rPr>
          <w:b/>
        </w:rPr>
        <w:t>.</w:t>
      </w:r>
    </w:p>
    <w:p w14:paraId="0C854192"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drwxr</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sr</w:t>
      </w:r>
      <w:proofErr w:type="spellEnd"/>
      <w:r>
        <w:rPr>
          <w:rFonts w:ascii="Courier New" w:eastAsia="Courier New" w:hAnsi="Courier New" w:cs="Courier New"/>
          <w:color w:val="000000"/>
          <w:sz w:val="22"/>
          <w:szCs w:val="22"/>
        </w:rPr>
        <w:t xml:space="preserve">-x 2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74 Apr 21 13:02 </w:t>
      </w:r>
      <w:proofErr w:type="spellStart"/>
      <w:r>
        <w:rPr>
          <w:rFonts w:ascii="Courier New" w:eastAsia="Courier New" w:hAnsi="Courier New" w:cs="Courier New"/>
          <w:color w:val="000000"/>
          <w:sz w:val="22"/>
          <w:szCs w:val="22"/>
        </w:rPr>
        <w:t>PermissionsTest</w:t>
      </w:r>
      <w:proofErr w:type="spellEnd"/>
    </w:p>
    <w:p w14:paraId="6F31279F" w14:textId="77777777" w:rsidR="00DB5F02" w:rsidRDefault="00DB5F02"/>
    <w:p w14:paraId="4BC9F7B2" w14:textId="77777777" w:rsidR="00DB5F02" w:rsidRDefault="00A96409">
      <w:r>
        <w:lastRenderedPageBreak/>
        <w:t xml:space="preserve">The directory permission string is </w:t>
      </w:r>
      <w:proofErr w:type="gramStart"/>
      <w:r>
        <w:t>similar to</w:t>
      </w:r>
      <w:proofErr w:type="gramEnd"/>
      <w:r>
        <w:t xml:space="preserve"> the file permission string except it has the </w:t>
      </w:r>
      <w:r>
        <w:rPr>
          <w:b/>
        </w:rPr>
        <w:t>s</w:t>
      </w:r>
      <w:r>
        <w:t xml:space="preserve"> group permission, which is beyond the scope of this lesson. </w:t>
      </w:r>
    </w:p>
    <w:p w14:paraId="1E304819" w14:textId="77777777" w:rsidR="00DB5F02" w:rsidRDefault="00A96409">
      <w:r>
        <w:t xml:space="preserve">Remove the owner read permission from </w:t>
      </w:r>
      <w:proofErr w:type="spellStart"/>
      <w:r>
        <w:rPr>
          <w:rFonts w:ascii="Courier New" w:eastAsia="Courier New" w:hAnsi="Courier New" w:cs="Courier New"/>
          <w:sz w:val="22"/>
          <w:szCs w:val="22"/>
        </w:rPr>
        <w:t>PermissionsTest</w:t>
      </w:r>
      <w:proofErr w:type="spellEnd"/>
      <w:r>
        <w:rPr>
          <w:rFonts w:ascii="Courier New" w:eastAsia="Courier New" w:hAnsi="Courier New" w:cs="Courier New"/>
          <w:sz w:val="22"/>
          <w:szCs w:val="22"/>
        </w:rPr>
        <w:t>.</w:t>
      </w:r>
    </w:p>
    <w:p w14:paraId="3D4AB828"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d-</w:t>
      </w:r>
      <w:proofErr w:type="spellStart"/>
      <w:r>
        <w:rPr>
          <w:rFonts w:ascii="Courier New" w:eastAsia="Courier New" w:hAnsi="Courier New" w:cs="Courier New"/>
          <w:color w:val="000000"/>
          <w:sz w:val="22"/>
          <w:szCs w:val="22"/>
        </w:rPr>
        <w:t>wxr</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sr</w:t>
      </w:r>
      <w:proofErr w:type="spellEnd"/>
      <w:r>
        <w:rPr>
          <w:rFonts w:ascii="Courier New" w:eastAsia="Courier New" w:hAnsi="Courier New" w:cs="Courier New"/>
          <w:color w:val="000000"/>
          <w:sz w:val="22"/>
          <w:szCs w:val="22"/>
        </w:rPr>
        <w:t xml:space="preserve">-x 2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44 Apr 21 20:24 </w:t>
      </w:r>
      <w:proofErr w:type="spellStart"/>
      <w:r>
        <w:rPr>
          <w:rFonts w:ascii="Courier New" w:eastAsia="Courier New" w:hAnsi="Courier New" w:cs="Courier New"/>
          <w:color w:val="000000"/>
          <w:sz w:val="22"/>
          <w:szCs w:val="22"/>
        </w:rPr>
        <w:t>PermissionsTest</w:t>
      </w:r>
      <w:proofErr w:type="spellEnd"/>
    </w:p>
    <w:p w14:paraId="76879E89" w14:textId="77777777" w:rsidR="00DB5F02" w:rsidRDefault="00DB5F02"/>
    <w:p w14:paraId="4BD9DCF6" w14:textId="77777777" w:rsidR="00DB5F02" w:rsidRDefault="00A96409">
      <w:r>
        <w:t xml:space="preserve">Try to list </w:t>
      </w:r>
      <w:proofErr w:type="spellStart"/>
      <w:r>
        <w:rPr>
          <w:rFonts w:ascii="Courier New" w:eastAsia="Courier New" w:hAnsi="Courier New" w:cs="Courier New"/>
          <w:sz w:val="22"/>
          <w:szCs w:val="22"/>
        </w:rPr>
        <w:t>PermissionsTest</w:t>
      </w:r>
      <w:proofErr w:type="spellEnd"/>
      <w:r>
        <w:t>.</w:t>
      </w:r>
    </w:p>
    <w:p w14:paraId="7FFEB87B" w14:textId="77777777" w:rsidR="00DB5F02" w:rsidRDefault="00A96409">
      <w:r>
        <w:t>The operation should fail.</w:t>
      </w:r>
    </w:p>
    <w:p w14:paraId="69F85532"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ls: cannot open directory '</w:t>
      </w:r>
      <w:proofErr w:type="spellStart"/>
      <w:r>
        <w:rPr>
          <w:rFonts w:ascii="Courier New" w:eastAsia="Courier New" w:hAnsi="Courier New" w:cs="Courier New"/>
          <w:color w:val="000000"/>
          <w:sz w:val="22"/>
          <w:szCs w:val="22"/>
        </w:rPr>
        <w:t>PermissionsTest</w:t>
      </w:r>
      <w:proofErr w:type="spellEnd"/>
      <w:r>
        <w:rPr>
          <w:rFonts w:ascii="Courier New" w:eastAsia="Courier New" w:hAnsi="Courier New" w:cs="Courier New"/>
          <w:color w:val="000000"/>
          <w:sz w:val="22"/>
          <w:szCs w:val="22"/>
        </w:rPr>
        <w:t xml:space="preserve">/': Permission </w:t>
      </w:r>
      <w:proofErr w:type="gramStart"/>
      <w:r>
        <w:rPr>
          <w:rFonts w:ascii="Courier New" w:eastAsia="Courier New" w:hAnsi="Courier New" w:cs="Courier New"/>
          <w:color w:val="000000"/>
          <w:sz w:val="22"/>
          <w:szCs w:val="22"/>
        </w:rPr>
        <w:t>denied</w:t>
      </w:r>
      <w:proofErr w:type="gramEnd"/>
    </w:p>
    <w:p w14:paraId="76E94B95" w14:textId="77777777" w:rsidR="00DB5F02" w:rsidRDefault="00DB5F02"/>
    <w:p w14:paraId="6F058CF6" w14:textId="77777777" w:rsidR="00DB5F02" w:rsidRDefault="00A96409">
      <w:r>
        <w:t xml:space="preserve">Change the current directory to </w:t>
      </w:r>
      <w:proofErr w:type="spellStart"/>
      <w:r>
        <w:rPr>
          <w:rFonts w:ascii="Courier New" w:eastAsia="Courier New" w:hAnsi="Courier New" w:cs="Courier New"/>
          <w:sz w:val="22"/>
          <w:szCs w:val="22"/>
        </w:rPr>
        <w:t>PermissionsTest</w:t>
      </w:r>
      <w:proofErr w:type="spellEnd"/>
      <w:r>
        <w:rPr>
          <w:rFonts w:ascii="Courier New" w:eastAsia="Courier New" w:hAnsi="Courier New" w:cs="Courier New"/>
          <w:sz w:val="22"/>
          <w:szCs w:val="22"/>
        </w:rPr>
        <w:t>.</w:t>
      </w:r>
    </w:p>
    <w:p w14:paraId="42FDA0B2" w14:textId="77777777" w:rsidR="00DB5F02" w:rsidRDefault="00A96409">
      <w:pPr>
        <w:rPr>
          <w:b/>
        </w:rPr>
      </w:pPr>
      <w:r>
        <w:t xml:space="preserve">Execute a command to view </w:t>
      </w:r>
      <w:r>
        <w:rPr>
          <w:rFonts w:ascii="Courier New" w:eastAsia="Courier New" w:hAnsi="Courier New" w:cs="Courier New"/>
          <w:sz w:val="22"/>
          <w:szCs w:val="22"/>
        </w:rPr>
        <w:t>hello.txt</w:t>
      </w:r>
      <w:r>
        <w:t xml:space="preserve"> in </w:t>
      </w:r>
      <w:proofErr w:type="spellStart"/>
      <w:r>
        <w:rPr>
          <w:rFonts w:ascii="Courier New" w:eastAsia="Courier New" w:hAnsi="Courier New" w:cs="Courier New"/>
          <w:sz w:val="22"/>
          <w:szCs w:val="22"/>
        </w:rPr>
        <w:t>PermissionsTest</w:t>
      </w:r>
      <w:proofErr w:type="spellEnd"/>
      <w:r>
        <w:rPr>
          <w:b/>
        </w:rPr>
        <w:t>.</w:t>
      </w:r>
    </w:p>
    <w:p w14:paraId="170A92BA" w14:textId="77777777" w:rsidR="00DB5F02" w:rsidRDefault="00A96409">
      <w:r>
        <w:t xml:space="preserve">Execute a command append </w:t>
      </w:r>
      <w:r>
        <w:rPr>
          <w:rFonts w:ascii="Courier New" w:eastAsia="Courier New" w:hAnsi="Courier New" w:cs="Courier New"/>
          <w:sz w:val="22"/>
          <w:szCs w:val="22"/>
        </w:rPr>
        <w:t>hello</w:t>
      </w:r>
      <w:r>
        <w:t xml:space="preserve"> to </w:t>
      </w:r>
      <w:r>
        <w:rPr>
          <w:rFonts w:ascii="Courier New" w:eastAsia="Courier New" w:hAnsi="Courier New" w:cs="Courier New"/>
          <w:sz w:val="22"/>
          <w:szCs w:val="22"/>
        </w:rPr>
        <w:t>hello.txt</w:t>
      </w:r>
      <w:r>
        <w:t>.</w:t>
      </w:r>
    </w:p>
    <w:p w14:paraId="0BAB96AE" w14:textId="77777777" w:rsidR="00DB5F02" w:rsidRDefault="00A96409">
      <w:proofErr w:type="gramStart"/>
      <w:r>
        <w:t>All of</w:t>
      </w:r>
      <w:proofErr w:type="gramEnd"/>
      <w:r>
        <w:t xml:space="preserve"> these operations should succeed.</w:t>
      </w:r>
    </w:p>
    <w:p w14:paraId="50C05206" w14:textId="77777777" w:rsidR="00DB5F02" w:rsidRDefault="00A96409">
      <w:r>
        <w:t xml:space="preserve">Return to the </w:t>
      </w:r>
      <w:r>
        <w:rPr>
          <w:rFonts w:ascii="Courier New" w:eastAsia="Courier New" w:hAnsi="Courier New" w:cs="Courier New"/>
          <w:sz w:val="22"/>
          <w:szCs w:val="22"/>
        </w:rPr>
        <w:t>Bash</w:t>
      </w:r>
      <w:r>
        <w:t xml:space="preserve"> directory.</w:t>
      </w:r>
    </w:p>
    <w:p w14:paraId="7D178E96" w14:textId="77777777" w:rsidR="00DB5F02" w:rsidRDefault="00A96409">
      <w:pPr>
        <w:rPr>
          <w:b/>
        </w:rPr>
      </w:pPr>
      <w:r>
        <w:t xml:space="preserve">Restore the owner read permission in </w:t>
      </w:r>
      <w:proofErr w:type="spellStart"/>
      <w:r>
        <w:rPr>
          <w:rFonts w:ascii="Courier New" w:eastAsia="Courier New" w:hAnsi="Courier New" w:cs="Courier New"/>
          <w:sz w:val="22"/>
          <w:szCs w:val="22"/>
        </w:rPr>
        <w:t>PermissionsTest</w:t>
      </w:r>
      <w:proofErr w:type="spellEnd"/>
      <w:r>
        <w:rPr>
          <w:b/>
        </w:rPr>
        <w:t>.</w:t>
      </w:r>
    </w:p>
    <w:p w14:paraId="0BC60B9A"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drwxr</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sr</w:t>
      </w:r>
      <w:proofErr w:type="spellEnd"/>
      <w:r>
        <w:rPr>
          <w:rFonts w:ascii="Courier New" w:eastAsia="Courier New" w:hAnsi="Courier New" w:cs="Courier New"/>
          <w:color w:val="000000"/>
          <w:sz w:val="22"/>
          <w:szCs w:val="22"/>
        </w:rPr>
        <w:t xml:space="preserve">-x 2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44 Apr 21 20:24 </w:t>
      </w:r>
      <w:proofErr w:type="spellStart"/>
      <w:r>
        <w:rPr>
          <w:rFonts w:ascii="Courier New" w:eastAsia="Courier New" w:hAnsi="Courier New" w:cs="Courier New"/>
          <w:color w:val="000000"/>
          <w:sz w:val="22"/>
          <w:szCs w:val="22"/>
        </w:rPr>
        <w:t>PermissionsTest</w:t>
      </w:r>
      <w:proofErr w:type="spellEnd"/>
    </w:p>
    <w:p w14:paraId="47B7D734" w14:textId="77777777" w:rsidR="00DB5F02" w:rsidRDefault="00A96409">
      <w:pPr>
        <w:pStyle w:val="Heading2"/>
      </w:pPr>
      <w:r>
        <w:t>Directory Execute Permission</w:t>
      </w:r>
    </w:p>
    <w:p w14:paraId="72C7D1EF" w14:textId="77777777" w:rsidR="00DB5F02" w:rsidRDefault="00A96409">
      <w:r>
        <w:t xml:space="preserve">Now remove the owner (user) execute permission from </w:t>
      </w:r>
      <w:proofErr w:type="spellStart"/>
      <w:r>
        <w:rPr>
          <w:rFonts w:ascii="Courier New" w:eastAsia="Courier New" w:hAnsi="Courier New" w:cs="Courier New"/>
          <w:sz w:val="22"/>
          <w:szCs w:val="22"/>
        </w:rPr>
        <w:t>PermissionsTest</w:t>
      </w:r>
      <w:proofErr w:type="spellEnd"/>
      <w:r>
        <w:t>.</w:t>
      </w:r>
    </w:p>
    <w:p w14:paraId="76CDBB2D"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drw</w:t>
      </w:r>
      <w:proofErr w:type="spellEnd"/>
      <w:r>
        <w:rPr>
          <w:rFonts w:ascii="Courier New" w:eastAsia="Courier New" w:hAnsi="Courier New" w:cs="Courier New"/>
          <w:color w:val="000000"/>
          <w:sz w:val="22"/>
          <w:szCs w:val="22"/>
        </w:rPr>
        <w:t>-r-</w:t>
      </w:r>
      <w:proofErr w:type="spellStart"/>
      <w:r>
        <w:rPr>
          <w:rFonts w:ascii="Courier New" w:eastAsia="Courier New" w:hAnsi="Courier New" w:cs="Courier New"/>
          <w:color w:val="000000"/>
          <w:sz w:val="22"/>
          <w:szCs w:val="22"/>
        </w:rPr>
        <w:t>sr</w:t>
      </w:r>
      <w:proofErr w:type="spellEnd"/>
      <w:r>
        <w:rPr>
          <w:rFonts w:ascii="Courier New" w:eastAsia="Courier New" w:hAnsi="Courier New" w:cs="Courier New"/>
          <w:color w:val="000000"/>
          <w:sz w:val="22"/>
          <w:szCs w:val="22"/>
        </w:rPr>
        <w:t xml:space="preserve">-x 2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44 Apr 21 20:24 </w:t>
      </w:r>
      <w:proofErr w:type="spellStart"/>
      <w:r>
        <w:rPr>
          <w:rFonts w:ascii="Courier New" w:eastAsia="Courier New" w:hAnsi="Courier New" w:cs="Courier New"/>
          <w:color w:val="000000"/>
          <w:sz w:val="22"/>
          <w:szCs w:val="22"/>
        </w:rPr>
        <w:t>PermissionsTest</w:t>
      </w:r>
      <w:proofErr w:type="spellEnd"/>
    </w:p>
    <w:p w14:paraId="4D92A934" w14:textId="77777777" w:rsidR="00DB5F02" w:rsidRDefault="00DB5F02"/>
    <w:p w14:paraId="0E721379" w14:textId="77777777" w:rsidR="00DB5F02" w:rsidRDefault="00A96409">
      <w:r>
        <w:t>What could this mean?</w:t>
      </w:r>
    </w:p>
    <w:p w14:paraId="4961CBCB" w14:textId="77777777" w:rsidR="00DB5F02" w:rsidRDefault="00A96409">
      <w:r>
        <w:t xml:space="preserve">Execute a command to change the current directory to </w:t>
      </w:r>
      <w:proofErr w:type="spellStart"/>
      <w:r>
        <w:rPr>
          <w:rFonts w:ascii="Courier New" w:eastAsia="Courier New" w:hAnsi="Courier New" w:cs="Courier New"/>
          <w:sz w:val="22"/>
          <w:szCs w:val="22"/>
        </w:rPr>
        <w:t>PermissionsTest</w:t>
      </w:r>
      <w:proofErr w:type="spellEnd"/>
      <w:r>
        <w:rPr>
          <w:b/>
        </w:rPr>
        <w:t>.</w:t>
      </w:r>
    </w:p>
    <w:p w14:paraId="47D4057C" w14:textId="77777777" w:rsidR="00DB5F02" w:rsidRDefault="00A96409">
      <w:r>
        <w:t>This operation should fail.</w:t>
      </w:r>
    </w:p>
    <w:p w14:paraId="2BE33E9D"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cd: </w:t>
      </w:r>
      <w:proofErr w:type="spellStart"/>
      <w:r>
        <w:rPr>
          <w:rFonts w:ascii="Courier New" w:eastAsia="Courier New" w:hAnsi="Courier New" w:cs="Courier New"/>
          <w:color w:val="000000"/>
          <w:sz w:val="22"/>
          <w:szCs w:val="22"/>
        </w:rPr>
        <w:t>PermissionsTest</w:t>
      </w:r>
      <w:proofErr w:type="spellEnd"/>
      <w:r>
        <w:rPr>
          <w:rFonts w:ascii="Courier New" w:eastAsia="Courier New" w:hAnsi="Courier New" w:cs="Courier New"/>
          <w:color w:val="000000"/>
          <w:sz w:val="22"/>
          <w:szCs w:val="22"/>
        </w:rPr>
        <w:t xml:space="preserve">/: Permission </w:t>
      </w:r>
      <w:proofErr w:type="gramStart"/>
      <w:r>
        <w:rPr>
          <w:rFonts w:ascii="Courier New" w:eastAsia="Courier New" w:hAnsi="Courier New" w:cs="Courier New"/>
          <w:color w:val="000000"/>
          <w:sz w:val="22"/>
          <w:szCs w:val="22"/>
        </w:rPr>
        <w:t>denied</w:t>
      </w:r>
      <w:proofErr w:type="gramEnd"/>
    </w:p>
    <w:p w14:paraId="47E5DB56" w14:textId="77777777" w:rsidR="00DB5F02" w:rsidRDefault="00DB5F02"/>
    <w:p w14:paraId="581C44F6" w14:textId="77777777" w:rsidR="00DB5F02" w:rsidRDefault="00A96409">
      <w:r>
        <w:t xml:space="preserve">Execute a command to list the directory </w:t>
      </w:r>
      <w:proofErr w:type="spellStart"/>
      <w:proofErr w:type="gramStart"/>
      <w:r>
        <w:rPr>
          <w:rFonts w:ascii="Courier New" w:eastAsia="Courier New" w:hAnsi="Courier New" w:cs="Courier New"/>
          <w:sz w:val="22"/>
          <w:szCs w:val="22"/>
        </w:rPr>
        <w:t>PermissionsTest</w:t>
      </w:r>
      <w:proofErr w:type="spellEnd"/>
      <w:proofErr w:type="gramEnd"/>
    </w:p>
    <w:p w14:paraId="4F8E7F96" w14:textId="77777777" w:rsidR="00DB5F02" w:rsidRDefault="00A96409">
      <w:r>
        <w:t>The operation should succeed.</w:t>
      </w:r>
    </w:p>
    <w:p w14:paraId="28C17EC0" w14:textId="77777777" w:rsidR="00DB5F02" w:rsidRDefault="00A96409">
      <w:pPr>
        <w:rPr>
          <w:b/>
        </w:rPr>
      </w:pPr>
      <w:r>
        <w:t xml:space="preserve">Execute a command to view </w:t>
      </w:r>
      <w:r>
        <w:rPr>
          <w:rFonts w:ascii="Courier New" w:eastAsia="Courier New" w:hAnsi="Courier New" w:cs="Courier New"/>
          <w:sz w:val="22"/>
          <w:szCs w:val="22"/>
        </w:rPr>
        <w:t>hello.txt</w:t>
      </w:r>
      <w:r>
        <w:t xml:space="preserve"> in </w:t>
      </w:r>
      <w:proofErr w:type="spellStart"/>
      <w:r>
        <w:rPr>
          <w:rFonts w:ascii="Courier New" w:eastAsia="Courier New" w:hAnsi="Courier New" w:cs="Courier New"/>
          <w:sz w:val="22"/>
          <w:szCs w:val="22"/>
        </w:rPr>
        <w:t>PermissionsTest</w:t>
      </w:r>
      <w:proofErr w:type="spellEnd"/>
      <w:r>
        <w:rPr>
          <w:rFonts w:ascii="Courier New" w:eastAsia="Courier New" w:hAnsi="Courier New" w:cs="Courier New"/>
          <w:sz w:val="22"/>
          <w:szCs w:val="22"/>
        </w:rPr>
        <w:t>.</w:t>
      </w:r>
    </w:p>
    <w:p w14:paraId="22285CC0" w14:textId="77777777" w:rsidR="00DB5F02" w:rsidRDefault="00A96409">
      <w:r>
        <w:t>The operation should fail.</w:t>
      </w:r>
    </w:p>
    <w:p w14:paraId="017AF2CB"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lastRenderedPageBreak/>
        <w:t>cat</w:t>
      </w:r>
      <w:proofErr w:type="spellEnd"/>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PermissionsTest</w:t>
      </w:r>
      <w:proofErr w:type="spellEnd"/>
      <w:r>
        <w:rPr>
          <w:rFonts w:ascii="Courier New" w:eastAsia="Courier New" w:hAnsi="Courier New" w:cs="Courier New"/>
          <w:color w:val="000000"/>
          <w:sz w:val="22"/>
          <w:szCs w:val="22"/>
        </w:rPr>
        <w:t xml:space="preserve">/hello.txt: Permission </w:t>
      </w:r>
      <w:proofErr w:type="gramStart"/>
      <w:r>
        <w:rPr>
          <w:rFonts w:ascii="Courier New" w:eastAsia="Courier New" w:hAnsi="Courier New" w:cs="Courier New"/>
          <w:color w:val="000000"/>
          <w:sz w:val="22"/>
          <w:szCs w:val="22"/>
        </w:rPr>
        <w:t>denied</w:t>
      </w:r>
      <w:proofErr w:type="gramEnd"/>
    </w:p>
    <w:p w14:paraId="64C0FC55" w14:textId="77777777" w:rsidR="00DB5F02" w:rsidRDefault="00DB5F02"/>
    <w:p w14:paraId="5A9D379F" w14:textId="77777777" w:rsidR="00DB5F02" w:rsidRDefault="00A96409">
      <w:r>
        <w:t xml:space="preserve">Execute a command append </w:t>
      </w:r>
      <w:r>
        <w:rPr>
          <w:rFonts w:ascii="Courier New" w:eastAsia="Courier New" w:hAnsi="Courier New" w:cs="Courier New"/>
          <w:sz w:val="22"/>
          <w:szCs w:val="22"/>
        </w:rPr>
        <w:t>hello</w:t>
      </w:r>
      <w:r>
        <w:t xml:space="preserve"> to </w:t>
      </w:r>
      <w:r>
        <w:rPr>
          <w:rFonts w:ascii="Courier New" w:eastAsia="Courier New" w:hAnsi="Courier New" w:cs="Courier New"/>
          <w:sz w:val="22"/>
          <w:szCs w:val="22"/>
        </w:rPr>
        <w:t>hello.txt</w:t>
      </w:r>
      <w:r>
        <w:t>.</w:t>
      </w:r>
    </w:p>
    <w:p w14:paraId="5C6BC5E5" w14:textId="77777777" w:rsidR="00DB5F02" w:rsidRDefault="00A96409">
      <w:r>
        <w:t>The operations should fail.</w:t>
      </w:r>
    </w:p>
    <w:p w14:paraId="2D93DB0D"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PermissionsTest</w:t>
      </w:r>
      <w:proofErr w:type="spellEnd"/>
      <w:r>
        <w:rPr>
          <w:rFonts w:ascii="Courier New" w:eastAsia="Courier New" w:hAnsi="Courier New" w:cs="Courier New"/>
          <w:color w:val="000000"/>
          <w:sz w:val="22"/>
          <w:szCs w:val="22"/>
        </w:rPr>
        <w:t xml:space="preserve">/hello.txt: Permission </w:t>
      </w:r>
      <w:proofErr w:type="gramStart"/>
      <w:r>
        <w:rPr>
          <w:rFonts w:ascii="Courier New" w:eastAsia="Courier New" w:hAnsi="Courier New" w:cs="Courier New"/>
          <w:color w:val="000000"/>
          <w:sz w:val="22"/>
          <w:szCs w:val="22"/>
        </w:rPr>
        <w:t>denied</w:t>
      </w:r>
      <w:proofErr w:type="gramEnd"/>
    </w:p>
    <w:p w14:paraId="1C475B0A" w14:textId="77777777" w:rsidR="00DB5F02" w:rsidRDefault="00DB5F02"/>
    <w:p w14:paraId="787C55E3" w14:textId="77777777" w:rsidR="00DB5F02" w:rsidRDefault="00A96409">
      <w:r>
        <w:t>Unintuitively, the execute permission to a directory determines if the current directory can be changed to it, and whether any file can be accessed in it (for reading or writing). It does not determine if you can read its contents, which of course, is determined by the read permission. Without execute permissions, you cannot create a file in it or remove a file in it.</w:t>
      </w:r>
    </w:p>
    <w:p w14:paraId="54F7DBB3" w14:textId="77777777" w:rsidR="00DB5F02" w:rsidRDefault="00A96409">
      <w:r>
        <w:t xml:space="preserve">Restore the owner execute permission in </w:t>
      </w:r>
      <w:proofErr w:type="spellStart"/>
      <w:r>
        <w:rPr>
          <w:rFonts w:ascii="Courier New" w:eastAsia="Courier New" w:hAnsi="Courier New" w:cs="Courier New"/>
          <w:sz w:val="22"/>
          <w:szCs w:val="22"/>
        </w:rPr>
        <w:t>PermissionsTest</w:t>
      </w:r>
      <w:proofErr w:type="spellEnd"/>
      <w:r>
        <w:rPr>
          <w:b/>
        </w:rPr>
        <w:t>.</w:t>
      </w:r>
    </w:p>
    <w:p w14:paraId="43B45425" w14:textId="77777777" w:rsidR="00DB5F02" w:rsidRDefault="00A96409">
      <w:pPr>
        <w:pStyle w:val="Heading2"/>
      </w:pPr>
      <w:r>
        <w:t xml:space="preserve">Directory Permissions Inheritance vs Recursion and Star </w:t>
      </w:r>
      <w:proofErr w:type="gramStart"/>
      <w:r>
        <w:t>Expansion?*</w:t>
      </w:r>
      <w:proofErr w:type="gramEnd"/>
    </w:p>
    <w:p w14:paraId="780CDB6A" w14:textId="77777777" w:rsidR="00DB5F02" w:rsidRDefault="00A96409">
      <w:pPr>
        <w:rPr>
          <w:b/>
        </w:rPr>
      </w:pPr>
      <w:r>
        <w:t xml:space="preserve">Use </w:t>
      </w:r>
      <w:r>
        <w:rPr>
          <w:rFonts w:ascii="Courier New" w:eastAsia="Courier New" w:hAnsi="Courier New" w:cs="Courier New"/>
          <w:sz w:val="22"/>
          <w:szCs w:val="22"/>
        </w:rPr>
        <w:t>echo</w:t>
      </w:r>
      <w:r>
        <w:t xml:space="preserve"> to create in </w:t>
      </w:r>
      <w:proofErr w:type="spellStart"/>
      <w:r>
        <w:rPr>
          <w:rFonts w:ascii="Courier New" w:eastAsia="Courier New" w:hAnsi="Courier New" w:cs="Courier New"/>
          <w:sz w:val="22"/>
          <w:szCs w:val="22"/>
        </w:rPr>
        <w:t>PermissionsChild</w:t>
      </w:r>
      <w:proofErr w:type="spellEnd"/>
      <w:r>
        <w:rPr>
          <w:b/>
        </w:rPr>
        <w:t xml:space="preserve"> </w:t>
      </w:r>
      <w:r>
        <w:t xml:space="preserve">a file called </w:t>
      </w:r>
      <w:r>
        <w:rPr>
          <w:rFonts w:ascii="Courier New" w:eastAsia="Courier New" w:hAnsi="Courier New" w:cs="Courier New"/>
          <w:sz w:val="22"/>
          <w:szCs w:val="22"/>
        </w:rPr>
        <w:t>permissions_grand_child.txt</w:t>
      </w:r>
      <w:r>
        <w:rPr>
          <w:b/>
        </w:rPr>
        <w:t xml:space="preserve"> </w:t>
      </w:r>
      <w:r>
        <w:t xml:space="preserve">with the </w:t>
      </w:r>
      <w:proofErr w:type="gramStart"/>
      <w:r>
        <w:t>contents</w:t>
      </w:r>
      <w:proofErr w:type="gramEnd"/>
      <w:r>
        <w:t xml:space="preserve"> </w:t>
      </w:r>
      <w:proofErr w:type="spellStart"/>
      <w:r>
        <w:rPr>
          <w:rFonts w:ascii="Courier New" w:eastAsia="Courier New" w:hAnsi="Courier New" w:cs="Courier New"/>
          <w:sz w:val="22"/>
          <w:szCs w:val="22"/>
        </w:rPr>
        <w:t>permissions_grand_child</w:t>
      </w:r>
      <w:proofErr w:type="spellEnd"/>
      <w:r>
        <w:t>.</w:t>
      </w:r>
    </w:p>
    <w:p w14:paraId="204A78C1" w14:textId="77777777" w:rsidR="00DB5F02" w:rsidRDefault="00A96409">
      <w:pPr>
        <w:rPr>
          <w:b/>
        </w:rPr>
      </w:pPr>
      <w:r>
        <w:t xml:space="preserve">Display a long listing of the directory </w:t>
      </w:r>
      <w:proofErr w:type="spellStart"/>
      <w:r>
        <w:rPr>
          <w:rFonts w:ascii="Courier New" w:eastAsia="Courier New" w:hAnsi="Courier New" w:cs="Courier New"/>
          <w:sz w:val="22"/>
          <w:szCs w:val="22"/>
        </w:rPr>
        <w:t>PermissionTest</w:t>
      </w:r>
      <w:proofErr w:type="spellEnd"/>
      <w:r>
        <w:rPr>
          <w:rFonts w:ascii="Courier New" w:eastAsia="Courier New" w:hAnsi="Courier New" w:cs="Courier New"/>
          <w:sz w:val="22"/>
          <w:szCs w:val="22"/>
        </w:rPr>
        <w:t>.</w:t>
      </w:r>
    </w:p>
    <w:p w14:paraId="640758B5" w14:textId="77777777" w:rsidR="00DB5F02" w:rsidRDefault="00A96409">
      <w:r>
        <w:t xml:space="preserve">Give </w:t>
      </w:r>
      <w:r>
        <w:rPr>
          <w:rFonts w:ascii="Courier New" w:eastAsia="Courier New" w:hAnsi="Courier New" w:cs="Courier New"/>
          <w:sz w:val="22"/>
          <w:szCs w:val="22"/>
        </w:rPr>
        <w:t>others</w:t>
      </w:r>
      <w:r>
        <w:t xml:space="preserve"> the </w:t>
      </w:r>
      <w:r>
        <w:rPr>
          <w:rFonts w:ascii="Courier New" w:eastAsia="Courier New" w:hAnsi="Courier New" w:cs="Courier New"/>
          <w:sz w:val="22"/>
          <w:szCs w:val="22"/>
        </w:rPr>
        <w:t>write</w:t>
      </w:r>
      <w:r>
        <w:t xml:space="preserve"> right to </w:t>
      </w:r>
      <w:proofErr w:type="spellStart"/>
      <w:r>
        <w:rPr>
          <w:rFonts w:ascii="Courier New" w:eastAsia="Courier New" w:hAnsi="Courier New" w:cs="Courier New"/>
          <w:sz w:val="22"/>
          <w:szCs w:val="22"/>
        </w:rPr>
        <w:t>PermissionsTest</w:t>
      </w:r>
      <w:proofErr w:type="spellEnd"/>
      <w:r>
        <w:rPr>
          <w:b/>
        </w:rPr>
        <w:t>.</w:t>
      </w:r>
    </w:p>
    <w:p w14:paraId="08E2F45E"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drwxr-srwx</w:t>
      </w:r>
      <w:proofErr w:type="spellEnd"/>
      <w:r>
        <w:rPr>
          <w:rFonts w:ascii="Courier New" w:eastAsia="Courier New" w:hAnsi="Courier New" w:cs="Courier New"/>
          <w:color w:val="000000"/>
          <w:sz w:val="22"/>
          <w:szCs w:val="22"/>
        </w:rPr>
        <w:t xml:space="preserve"> 3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68 Apr 21 22:50 </w:t>
      </w:r>
      <w:proofErr w:type="spellStart"/>
      <w:r>
        <w:rPr>
          <w:rFonts w:ascii="Courier New" w:eastAsia="Courier New" w:hAnsi="Courier New" w:cs="Courier New"/>
          <w:color w:val="000000"/>
          <w:sz w:val="22"/>
          <w:szCs w:val="22"/>
        </w:rPr>
        <w:t>PermissionsTest</w:t>
      </w:r>
      <w:proofErr w:type="spellEnd"/>
    </w:p>
    <w:p w14:paraId="05C5811C" w14:textId="77777777" w:rsidR="00DB5F02" w:rsidRDefault="00DB5F02">
      <w:pPr>
        <w:rPr>
          <w:b/>
        </w:rPr>
      </w:pPr>
    </w:p>
    <w:p w14:paraId="04F6C32D" w14:textId="77777777" w:rsidR="00DB5F02" w:rsidRDefault="00A96409">
      <w:r>
        <w:t xml:space="preserve">Display again the long listing of </w:t>
      </w:r>
      <w:r>
        <w:rPr>
          <w:rFonts w:ascii="Courier New" w:eastAsia="Courier New" w:hAnsi="Courier New" w:cs="Courier New"/>
          <w:sz w:val="22"/>
          <w:szCs w:val="22"/>
        </w:rPr>
        <w:t>hello.txt</w:t>
      </w:r>
      <w:r>
        <w:t>.</w:t>
      </w:r>
    </w:p>
    <w:p w14:paraId="09AA4B13"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rw</w:t>
      </w:r>
      <w:proofErr w:type="spellEnd"/>
      <w:r>
        <w:rPr>
          <w:rFonts w:ascii="Courier New" w:eastAsia="Courier New" w:hAnsi="Courier New" w:cs="Courier New"/>
          <w:color w:val="000000"/>
          <w:sz w:val="22"/>
          <w:szCs w:val="22"/>
        </w:rPr>
        <w:t xml:space="preserve">-r--r-- 1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6 Apr 21 00:35 hello.txt</w:t>
      </w:r>
    </w:p>
    <w:p w14:paraId="650ED471" w14:textId="77777777" w:rsidR="00DB5F02" w:rsidRDefault="00DB5F02">
      <w:pPr>
        <w:pBdr>
          <w:top w:val="nil"/>
          <w:left w:val="nil"/>
          <w:bottom w:val="nil"/>
          <w:right w:val="nil"/>
          <w:between w:val="nil"/>
        </w:pBdr>
        <w:spacing w:after="0" w:line="240" w:lineRule="auto"/>
        <w:rPr>
          <w:b/>
          <w:color w:val="000000"/>
        </w:rPr>
      </w:pPr>
    </w:p>
    <w:p w14:paraId="04F8EA44" w14:textId="77777777" w:rsidR="00DB5F02" w:rsidRDefault="00A96409">
      <w:r>
        <w:t>The directory write permissions for others are not inherited by the file.</w:t>
      </w:r>
    </w:p>
    <w:p w14:paraId="5C3FE5CE" w14:textId="77777777" w:rsidR="00DB5F02" w:rsidRDefault="00A96409">
      <w:r>
        <w:t xml:space="preserve">Perhaps that is because we used </w:t>
      </w:r>
      <w:proofErr w:type="spellStart"/>
      <w:r>
        <w:rPr>
          <w:rFonts w:ascii="Courier New" w:eastAsia="Courier New" w:hAnsi="Courier New" w:cs="Courier New"/>
          <w:sz w:val="22"/>
          <w:szCs w:val="22"/>
        </w:rPr>
        <w:t>chmod</w:t>
      </w:r>
      <w:proofErr w:type="spellEnd"/>
      <w:r>
        <w:t xml:space="preserve"> earlier to specify a </w:t>
      </w:r>
      <w:proofErr w:type="gramStart"/>
      <w:r>
        <w:t>custom permissions</w:t>
      </w:r>
      <w:proofErr w:type="gramEnd"/>
      <w:r>
        <w:t xml:space="preserve"> for this file</w:t>
      </w:r>
    </w:p>
    <w:p w14:paraId="1A5FE508" w14:textId="77777777" w:rsidR="00DB5F02" w:rsidRDefault="00A96409">
      <w:pPr>
        <w:rPr>
          <w:b/>
        </w:rPr>
      </w:pPr>
      <w:r>
        <w:t xml:space="preserve">Look at the permission string of </w:t>
      </w:r>
      <w:r>
        <w:rPr>
          <w:rFonts w:ascii="Courier New" w:eastAsia="Courier New" w:hAnsi="Courier New" w:cs="Courier New"/>
          <w:sz w:val="22"/>
          <w:szCs w:val="22"/>
        </w:rPr>
        <w:t>original_hello.txt</w:t>
      </w:r>
      <w:r>
        <w:rPr>
          <w:b/>
        </w:rPr>
        <w:t>.</w:t>
      </w:r>
    </w:p>
    <w:p w14:paraId="6BE22B89"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rw</w:t>
      </w:r>
      <w:proofErr w:type="spellEnd"/>
      <w:r>
        <w:rPr>
          <w:rFonts w:ascii="Courier New" w:eastAsia="Courier New" w:hAnsi="Courier New" w:cs="Courier New"/>
          <w:color w:val="000000"/>
          <w:sz w:val="22"/>
          <w:szCs w:val="22"/>
        </w:rPr>
        <w:t xml:space="preserve">-r--r-- 1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6 Apr 21 13:01 original_hello.txt</w:t>
      </w:r>
    </w:p>
    <w:p w14:paraId="5EAD197C" w14:textId="77777777" w:rsidR="00DB5F02" w:rsidRDefault="00DB5F02"/>
    <w:p w14:paraId="31B7877C" w14:textId="77777777" w:rsidR="00DB5F02" w:rsidRDefault="00A96409">
      <w:r>
        <w:t>It also does not inherit the permissions, even though we did not override the default permissions for it.</w:t>
      </w:r>
    </w:p>
    <w:p w14:paraId="68D566ED" w14:textId="77777777" w:rsidR="00DB5F02" w:rsidRDefault="00A96409">
      <w:r>
        <w:t>Perhaps that is because file and directory permissions are interpreted differently.</w:t>
      </w:r>
    </w:p>
    <w:p w14:paraId="5DDA8BDB" w14:textId="77777777" w:rsidR="00DB5F02" w:rsidRDefault="00A96409">
      <w:r>
        <w:t>Look at the permission string of the directory</w:t>
      </w:r>
      <w:r>
        <w:rPr>
          <w:b/>
        </w:rPr>
        <w:t xml:space="preserve"> </w:t>
      </w:r>
      <w:proofErr w:type="spellStart"/>
      <w:r>
        <w:rPr>
          <w:rFonts w:ascii="Courier New" w:eastAsia="Courier New" w:hAnsi="Courier New" w:cs="Courier New"/>
          <w:sz w:val="22"/>
          <w:szCs w:val="22"/>
        </w:rPr>
        <w:t>PermissionsChild</w:t>
      </w:r>
      <w:proofErr w:type="spellEnd"/>
      <w:r>
        <w:rPr>
          <w:b/>
        </w:rPr>
        <w:t>.</w:t>
      </w:r>
    </w:p>
    <w:p w14:paraId="243430C5"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lastRenderedPageBreak/>
        <w:t>drwxr</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sr</w:t>
      </w:r>
      <w:proofErr w:type="spellEnd"/>
      <w:r>
        <w:rPr>
          <w:rFonts w:ascii="Courier New" w:eastAsia="Courier New" w:hAnsi="Courier New" w:cs="Courier New"/>
          <w:color w:val="000000"/>
          <w:sz w:val="22"/>
          <w:szCs w:val="22"/>
        </w:rPr>
        <w:t xml:space="preserve">-x 2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1000  6</w:t>
      </w:r>
      <w:proofErr w:type="gramEnd"/>
      <w:r>
        <w:rPr>
          <w:rFonts w:ascii="Courier New" w:eastAsia="Courier New" w:hAnsi="Courier New" w:cs="Courier New"/>
          <w:color w:val="000000"/>
          <w:sz w:val="22"/>
          <w:szCs w:val="22"/>
        </w:rPr>
        <w:t xml:space="preserve"> Apr 21 22:50 </w:t>
      </w:r>
      <w:proofErr w:type="spellStart"/>
      <w:r>
        <w:rPr>
          <w:rFonts w:ascii="Courier New" w:eastAsia="Courier New" w:hAnsi="Courier New" w:cs="Courier New"/>
          <w:color w:val="000000"/>
          <w:sz w:val="22"/>
          <w:szCs w:val="22"/>
        </w:rPr>
        <w:t>PermissionsChild</w:t>
      </w:r>
      <w:proofErr w:type="spellEnd"/>
    </w:p>
    <w:p w14:paraId="013FB1BD" w14:textId="77777777" w:rsidR="00DB5F02" w:rsidRDefault="00DB5F02"/>
    <w:p w14:paraId="03924DAC" w14:textId="77777777" w:rsidR="00DB5F02" w:rsidRDefault="00A96409">
      <w:r>
        <w:t>It also does not inherit the permissions, even though we did not override the default permissions for it.</w:t>
      </w:r>
    </w:p>
    <w:p w14:paraId="1EBA60D5" w14:textId="77777777" w:rsidR="00DB5F02" w:rsidRDefault="00A96409">
      <w:r>
        <w:t xml:space="preserve">Recall that in Discovery, a file-system node inherited its parent directory’s access records if it did not override it with a custom access record. This is not the case in the Unix protection scheme. </w:t>
      </w:r>
    </w:p>
    <w:p w14:paraId="6F2183D5" w14:textId="77777777" w:rsidR="00DB5F02" w:rsidRDefault="00A96409">
      <w:r>
        <w:t>One of the reasons for associating permissions with directories is to allow their grant and denial to be inherited by the descendants – we need to make the specification once for the directory than multiple times for each descendant.</w:t>
      </w:r>
    </w:p>
    <w:p w14:paraId="73CB629F" w14:textId="77777777" w:rsidR="00DB5F02" w:rsidRDefault="00A96409">
      <w:r>
        <w:t xml:space="preserve">Bash’s star expansion provides a way to overcome this apparent limitation of the Unix scheme. </w:t>
      </w:r>
    </w:p>
    <w:p w14:paraId="5C936712" w14:textId="77777777" w:rsidR="00DB5F02" w:rsidRDefault="00A96409">
      <w:r>
        <w:t xml:space="preserve">Make sure your current directory is </w:t>
      </w:r>
      <w:proofErr w:type="spellStart"/>
      <w:r>
        <w:rPr>
          <w:rFonts w:ascii="Courier New" w:eastAsia="Courier New" w:hAnsi="Courier New" w:cs="Courier New"/>
          <w:sz w:val="22"/>
          <w:szCs w:val="22"/>
        </w:rPr>
        <w:t>PermissionsTest</w:t>
      </w:r>
      <w:proofErr w:type="spellEnd"/>
      <w:r>
        <w:rPr>
          <w:b/>
        </w:rPr>
        <w:t>.</w:t>
      </w:r>
    </w:p>
    <w:p w14:paraId="1DE5FA61" w14:textId="77777777" w:rsidR="00DB5F02" w:rsidRDefault="00A96409">
      <w:pPr>
        <w:rPr>
          <w:b/>
        </w:rPr>
      </w:pPr>
      <w:r>
        <w:t xml:space="preserve">Execute: </w:t>
      </w:r>
      <w:proofErr w:type="spellStart"/>
      <w:proofErr w:type="gramStart"/>
      <w:r>
        <w:rPr>
          <w:rFonts w:ascii="Courier New" w:eastAsia="Courier New" w:hAnsi="Courier New" w:cs="Courier New"/>
          <w:sz w:val="22"/>
          <w:szCs w:val="22"/>
        </w:rPr>
        <w:t>chmod</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o</w:t>
      </w:r>
      <w:proofErr w:type="gramEnd"/>
      <w:r>
        <w:rPr>
          <w:rFonts w:ascii="Courier New" w:eastAsia="Courier New" w:hAnsi="Courier New" w:cs="Courier New"/>
          <w:sz w:val="22"/>
          <w:szCs w:val="22"/>
        </w:rPr>
        <w:t>+w</w:t>
      </w:r>
      <w:proofErr w:type="spellEnd"/>
      <w:r>
        <w:rPr>
          <w:rFonts w:ascii="Courier New" w:eastAsia="Courier New" w:hAnsi="Courier New" w:cs="Courier New"/>
          <w:sz w:val="22"/>
          <w:szCs w:val="22"/>
        </w:rPr>
        <w:t xml:space="preserve"> *</w:t>
      </w:r>
    </w:p>
    <w:p w14:paraId="1AC310BD" w14:textId="77777777" w:rsidR="00DB5F02" w:rsidRDefault="00A96409">
      <w:r>
        <w:t xml:space="preserve">Verify that all of the children of the current directory now have the others write </w:t>
      </w:r>
      <w:proofErr w:type="gramStart"/>
      <w:r>
        <w:t>right</w:t>
      </w:r>
      <w:proofErr w:type="gramEnd"/>
    </w:p>
    <w:p w14:paraId="4865F0A9"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rw</w:t>
      </w:r>
      <w:proofErr w:type="spellEnd"/>
      <w:r>
        <w:rPr>
          <w:rFonts w:ascii="Courier New" w:eastAsia="Courier New" w:hAnsi="Courier New" w:cs="Courier New"/>
          <w:color w:val="000000"/>
          <w:sz w:val="22"/>
          <w:szCs w:val="22"/>
        </w:rPr>
        <w:t>-r--</w:t>
      </w:r>
      <w:proofErr w:type="spellStart"/>
      <w:r>
        <w:rPr>
          <w:rFonts w:ascii="Courier New" w:eastAsia="Courier New" w:hAnsi="Courier New" w:cs="Courier New"/>
          <w:color w:val="000000"/>
          <w:sz w:val="22"/>
          <w:szCs w:val="22"/>
        </w:rPr>
        <w:t>rw</w:t>
      </w:r>
      <w:proofErr w:type="spellEnd"/>
      <w:r>
        <w:rPr>
          <w:rFonts w:ascii="Courier New" w:eastAsia="Courier New" w:hAnsi="Courier New" w:cs="Courier New"/>
          <w:color w:val="000000"/>
          <w:sz w:val="22"/>
          <w:szCs w:val="22"/>
        </w:rPr>
        <w:t xml:space="preserve">- 1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1000  6</w:t>
      </w:r>
      <w:proofErr w:type="gramEnd"/>
      <w:r>
        <w:rPr>
          <w:rFonts w:ascii="Courier New" w:eastAsia="Courier New" w:hAnsi="Courier New" w:cs="Courier New"/>
          <w:color w:val="000000"/>
          <w:sz w:val="22"/>
          <w:szCs w:val="22"/>
        </w:rPr>
        <w:t xml:space="preserve"> Apr 21 21:47 hello.txt</w:t>
      </w:r>
    </w:p>
    <w:p w14:paraId="09CE609C"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drwxr-srwx</w:t>
      </w:r>
      <w:proofErr w:type="spellEnd"/>
      <w:r>
        <w:rPr>
          <w:rFonts w:ascii="Courier New" w:eastAsia="Courier New" w:hAnsi="Courier New" w:cs="Courier New"/>
          <w:color w:val="000000"/>
          <w:sz w:val="22"/>
          <w:szCs w:val="22"/>
        </w:rPr>
        <w:t xml:space="preserve"> 2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1000  6</w:t>
      </w:r>
      <w:proofErr w:type="gramEnd"/>
      <w:r>
        <w:rPr>
          <w:rFonts w:ascii="Courier New" w:eastAsia="Courier New" w:hAnsi="Courier New" w:cs="Courier New"/>
          <w:color w:val="000000"/>
          <w:sz w:val="22"/>
          <w:szCs w:val="22"/>
        </w:rPr>
        <w:t xml:space="preserve"> Apr 21 22:50 </w:t>
      </w:r>
      <w:proofErr w:type="spellStart"/>
      <w:r>
        <w:rPr>
          <w:rFonts w:ascii="Courier New" w:eastAsia="Courier New" w:hAnsi="Courier New" w:cs="Courier New"/>
          <w:color w:val="000000"/>
          <w:sz w:val="22"/>
          <w:szCs w:val="22"/>
        </w:rPr>
        <w:t>PermissionsChild</w:t>
      </w:r>
      <w:proofErr w:type="spellEnd"/>
    </w:p>
    <w:p w14:paraId="4D5CF2A6"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-r--</w:t>
      </w:r>
      <w:proofErr w:type="spellStart"/>
      <w:r>
        <w:rPr>
          <w:rFonts w:ascii="Courier New" w:eastAsia="Courier New" w:hAnsi="Courier New" w:cs="Courier New"/>
          <w:color w:val="000000"/>
          <w:sz w:val="22"/>
          <w:szCs w:val="22"/>
        </w:rPr>
        <w:t>r</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rw</w:t>
      </w:r>
      <w:proofErr w:type="spellEnd"/>
      <w:r>
        <w:rPr>
          <w:rFonts w:ascii="Courier New" w:eastAsia="Courier New" w:hAnsi="Courier New" w:cs="Courier New"/>
          <w:color w:val="000000"/>
          <w:sz w:val="22"/>
          <w:szCs w:val="22"/>
        </w:rPr>
        <w:t xml:space="preserve">- 1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10 Apr 21 20:22 remove_me.txt</w:t>
      </w:r>
    </w:p>
    <w:p w14:paraId="01D5AA11" w14:textId="77777777" w:rsidR="00DB5F02" w:rsidRDefault="00DB5F02">
      <w:pPr>
        <w:pBdr>
          <w:top w:val="nil"/>
          <w:left w:val="nil"/>
          <w:bottom w:val="nil"/>
          <w:right w:val="nil"/>
          <w:between w:val="nil"/>
        </w:pBdr>
        <w:spacing w:after="0" w:line="240" w:lineRule="auto"/>
        <w:rPr>
          <w:b/>
          <w:color w:val="000000"/>
        </w:rPr>
      </w:pPr>
    </w:p>
    <w:p w14:paraId="7CEA06E5" w14:textId="77777777" w:rsidR="00DB5F02" w:rsidRDefault="00A96409">
      <w:r>
        <w:t>Thus, permissions can be taken or given to from children of the current directory with one specification.</w:t>
      </w:r>
    </w:p>
    <w:p w14:paraId="39176C4A" w14:textId="77777777" w:rsidR="00DB5F02" w:rsidRDefault="00A96409">
      <w:r>
        <w:t>So, is star expansion equivalent to inheritance?</w:t>
      </w:r>
    </w:p>
    <w:p w14:paraId="52A22F6B" w14:textId="77777777" w:rsidR="00DB5F02" w:rsidRDefault="00A96409">
      <w:r>
        <w:t xml:space="preserve">List the permission string of </w:t>
      </w:r>
      <w:proofErr w:type="spellStart"/>
      <w:r>
        <w:rPr>
          <w:rFonts w:ascii="Courier New" w:eastAsia="Courier New" w:hAnsi="Courier New" w:cs="Courier New"/>
          <w:sz w:val="22"/>
          <w:szCs w:val="22"/>
        </w:rPr>
        <w:t>permissions_grand_child</w:t>
      </w:r>
      <w:proofErr w:type="spellEnd"/>
      <w:r>
        <w:rPr>
          <w:b/>
        </w:rPr>
        <w:t xml:space="preserve"> </w:t>
      </w:r>
      <w:r>
        <w:t xml:space="preserve">in </w:t>
      </w:r>
      <w:proofErr w:type="spellStart"/>
      <w:r>
        <w:rPr>
          <w:rFonts w:ascii="Courier New" w:eastAsia="Courier New" w:hAnsi="Courier New" w:cs="Courier New"/>
          <w:sz w:val="22"/>
          <w:szCs w:val="22"/>
        </w:rPr>
        <w:t>PermissionsChild</w:t>
      </w:r>
      <w:proofErr w:type="spellEnd"/>
      <w:r>
        <w:rPr>
          <w:b/>
        </w:rPr>
        <w:t>.</w:t>
      </w:r>
    </w:p>
    <w:p w14:paraId="33020239"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rw</w:t>
      </w:r>
      <w:proofErr w:type="spellEnd"/>
      <w:r>
        <w:rPr>
          <w:rFonts w:ascii="Courier New" w:eastAsia="Courier New" w:hAnsi="Courier New" w:cs="Courier New"/>
          <w:color w:val="000000"/>
          <w:sz w:val="22"/>
          <w:szCs w:val="22"/>
        </w:rPr>
        <w:t xml:space="preserve">-r--r-- 1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24 Apr 21 23:44 </w:t>
      </w:r>
      <w:proofErr w:type="spellStart"/>
      <w:r>
        <w:rPr>
          <w:rFonts w:ascii="Courier New" w:eastAsia="Courier New" w:hAnsi="Courier New" w:cs="Courier New"/>
          <w:color w:val="000000"/>
          <w:sz w:val="22"/>
          <w:szCs w:val="22"/>
        </w:rPr>
        <w:t>permissions_grand_child</w:t>
      </w:r>
      <w:proofErr w:type="spellEnd"/>
    </w:p>
    <w:p w14:paraId="6F1C2330" w14:textId="77777777" w:rsidR="00DB5F02" w:rsidRDefault="00DB5F02"/>
    <w:p w14:paraId="257EEA84" w14:textId="77777777" w:rsidR="00DB5F02" w:rsidRDefault="00A96409">
      <w:r>
        <w:t>It does not have the write permission for others.</w:t>
      </w:r>
    </w:p>
    <w:p w14:paraId="10F78A05" w14:textId="77777777" w:rsidR="00DB5F02" w:rsidRDefault="00A96409">
      <w:r>
        <w:t xml:space="preserve">Use the echo command to create a new child, </w:t>
      </w:r>
      <w:r>
        <w:rPr>
          <w:rFonts w:ascii="Courier New" w:eastAsia="Courier New" w:hAnsi="Courier New" w:cs="Courier New"/>
          <w:sz w:val="22"/>
          <w:szCs w:val="22"/>
        </w:rPr>
        <w:t>new_hello.txt</w:t>
      </w:r>
      <w:r>
        <w:t xml:space="preserve">, in </w:t>
      </w:r>
      <w:proofErr w:type="spellStart"/>
      <w:r>
        <w:rPr>
          <w:rFonts w:ascii="Courier New" w:eastAsia="Courier New" w:hAnsi="Courier New" w:cs="Courier New"/>
          <w:sz w:val="22"/>
          <w:szCs w:val="22"/>
        </w:rPr>
        <w:t>PermissionsTest</w:t>
      </w:r>
      <w:proofErr w:type="spellEnd"/>
      <w:r>
        <w:t xml:space="preserve"> with the contents </w:t>
      </w:r>
      <w:r>
        <w:rPr>
          <w:rFonts w:ascii="Courier New" w:eastAsia="Courier New" w:hAnsi="Courier New" w:cs="Courier New"/>
          <w:sz w:val="22"/>
          <w:szCs w:val="22"/>
        </w:rPr>
        <w:t>hello</w:t>
      </w:r>
      <w:r>
        <w:t>.</w:t>
      </w:r>
    </w:p>
    <w:p w14:paraId="0376A0E9" w14:textId="77777777" w:rsidR="00DB5F02" w:rsidRDefault="00A96409">
      <w:r>
        <w:t>Look at its permission string. It does not have the others write right.</w:t>
      </w:r>
    </w:p>
    <w:p w14:paraId="7907BBDF"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rw</w:t>
      </w:r>
      <w:proofErr w:type="spellEnd"/>
      <w:r>
        <w:rPr>
          <w:rFonts w:ascii="Courier New" w:eastAsia="Courier New" w:hAnsi="Courier New" w:cs="Courier New"/>
          <w:color w:val="000000"/>
          <w:sz w:val="22"/>
          <w:szCs w:val="22"/>
        </w:rPr>
        <w:t xml:space="preserve">-r--r-- 1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1000  6</w:t>
      </w:r>
      <w:proofErr w:type="gramEnd"/>
      <w:r>
        <w:rPr>
          <w:rFonts w:ascii="Courier New" w:eastAsia="Courier New" w:hAnsi="Courier New" w:cs="Courier New"/>
          <w:color w:val="000000"/>
          <w:sz w:val="22"/>
          <w:szCs w:val="22"/>
        </w:rPr>
        <w:t xml:space="preserve"> Apr 22 00:00 new_hello.txt</w:t>
      </w:r>
    </w:p>
    <w:p w14:paraId="38BF40D0" w14:textId="77777777" w:rsidR="00DB5F02" w:rsidRDefault="00DB5F02"/>
    <w:p w14:paraId="1C264D7F" w14:textId="77777777" w:rsidR="00DB5F02" w:rsidRDefault="00A96409">
      <w:r>
        <w:t xml:space="preserve">Thus, star expansion is not equivalent to inheritance. Star expansion generates </w:t>
      </w:r>
      <w:r>
        <w:rPr>
          <w:i/>
        </w:rPr>
        <w:t>current</w:t>
      </w:r>
      <w:r>
        <w:t xml:space="preserve"> children of a directory, while inheritance applies to </w:t>
      </w:r>
      <w:r>
        <w:rPr>
          <w:i/>
        </w:rPr>
        <w:t>current</w:t>
      </w:r>
      <w:r>
        <w:t xml:space="preserve"> and </w:t>
      </w:r>
      <w:r>
        <w:rPr>
          <w:i/>
        </w:rPr>
        <w:t>future</w:t>
      </w:r>
      <w:r>
        <w:t xml:space="preserve"> descendants of a directory. Ideally both should be supported.</w:t>
      </w:r>
    </w:p>
    <w:p w14:paraId="0477C420" w14:textId="77777777" w:rsidR="00DB5F02" w:rsidRDefault="00A96409">
      <w:r>
        <w:lastRenderedPageBreak/>
        <w:t xml:space="preserve">Make </w:t>
      </w:r>
      <w:proofErr w:type="spellStart"/>
      <w:r>
        <w:rPr>
          <w:rFonts w:ascii="Courier New" w:eastAsia="Courier New" w:hAnsi="Courier New" w:cs="Courier New"/>
          <w:sz w:val="22"/>
          <w:szCs w:val="22"/>
        </w:rPr>
        <w:t>PermissionsTest</w:t>
      </w:r>
      <w:proofErr w:type="spellEnd"/>
      <w:r>
        <w:t xml:space="preserve"> your current directory.</w:t>
      </w:r>
    </w:p>
    <w:p w14:paraId="01ABC1F1" w14:textId="77777777" w:rsidR="00DB5F02" w:rsidRDefault="00A96409">
      <w:r>
        <w:t>List it to verify it has the following child permissions:</w:t>
      </w:r>
    </w:p>
    <w:p w14:paraId="353BE483"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rw</w:t>
      </w:r>
      <w:proofErr w:type="spellEnd"/>
      <w:r>
        <w:rPr>
          <w:rFonts w:ascii="Courier New" w:eastAsia="Courier New" w:hAnsi="Courier New" w:cs="Courier New"/>
          <w:color w:val="000000"/>
          <w:sz w:val="22"/>
          <w:szCs w:val="22"/>
        </w:rPr>
        <w:t xml:space="preserve">-r--r-- 1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1000  6</w:t>
      </w:r>
      <w:proofErr w:type="gramEnd"/>
      <w:r>
        <w:rPr>
          <w:rFonts w:ascii="Courier New" w:eastAsia="Courier New" w:hAnsi="Courier New" w:cs="Courier New"/>
          <w:color w:val="000000"/>
          <w:sz w:val="22"/>
          <w:szCs w:val="22"/>
        </w:rPr>
        <w:t xml:space="preserve"> Apr 21 21:47 hello.txt</w:t>
      </w:r>
    </w:p>
    <w:p w14:paraId="55BA44A4"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proofErr w:type="spellStart"/>
      <w:r>
        <w:rPr>
          <w:rFonts w:ascii="Courier New" w:eastAsia="Courier New" w:hAnsi="Courier New" w:cs="Courier New"/>
          <w:color w:val="000000"/>
          <w:sz w:val="22"/>
          <w:szCs w:val="22"/>
        </w:rPr>
        <w:t>drwxr</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sr</w:t>
      </w:r>
      <w:proofErr w:type="spellEnd"/>
      <w:r>
        <w:rPr>
          <w:rFonts w:ascii="Courier New" w:eastAsia="Courier New" w:hAnsi="Courier New" w:cs="Courier New"/>
          <w:color w:val="000000"/>
          <w:sz w:val="22"/>
          <w:szCs w:val="22"/>
        </w:rPr>
        <w:t xml:space="preserve">-x 2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37 Apr 21 23:44 </w:t>
      </w:r>
      <w:proofErr w:type="spellStart"/>
      <w:r>
        <w:rPr>
          <w:rFonts w:ascii="Courier New" w:eastAsia="Courier New" w:hAnsi="Courier New" w:cs="Courier New"/>
          <w:color w:val="000000"/>
          <w:sz w:val="22"/>
          <w:szCs w:val="22"/>
        </w:rPr>
        <w:t>PermissionsChild</w:t>
      </w:r>
      <w:proofErr w:type="spellEnd"/>
    </w:p>
    <w:p w14:paraId="65E82A42"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-r--</w:t>
      </w:r>
      <w:proofErr w:type="spellStart"/>
      <w:r>
        <w:rPr>
          <w:rFonts w:ascii="Courier New" w:eastAsia="Courier New" w:hAnsi="Courier New" w:cs="Courier New"/>
          <w:color w:val="000000"/>
          <w:sz w:val="22"/>
          <w:szCs w:val="22"/>
        </w:rPr>
        <w:t>r</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w:t>
      </w:r>
      <w:proofErr w:type="spellEnd"/>
      <w:r>
        <w:rPr>
          <w:rFonts w:ascii="Courier New" w:eastAsia="Courier New" w:hAnsi="Courier New" w:cs="Courier New"/>
          <w:color w:val="000000"/>
          <w:sz w:val="22"/>
          <w:szCs w:val="22"/>
        </w:rPr>
        <w:t xml:space="preserve">-- 1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10 Apr 21 20:22 remove_me.txt</w:t>
      </w:r>
    </w:p>
    <w:p w14:paraId="16AA0849" w14:textId="77777777" w:rsidR="00DB5F02" w:rsidRDefault="00DB5F02"/>
    <w:p w14:paraId="140C97FD" w14:textId="77777777" w:rsidR="00DB5F02" w:rsidRDefault="00A96409">
      <w:pPr>
        <w:rPr>
          <w:b/>
        </w:rPr>
      </w:pPr>
      <w:r>
        <w:t xml:space="preserve">Execute: </w:t>
      </w:r>
      <w:proofErr w:type="spellStart"/>
      <w:r>
        <w:rPr>
          <w:rFonts w:ascii="Courier New" w:eastAsia="Courier New" w:hAnsi="Courier New" w:cs="Courier New"/>
          <w:sz w:val="22"/>
          <w:szCs w:val="22"/>
        </w:rPr>
        <w:t>chmod</w:t>
      </w:r>
      <w:proofErr w:type="spellEnd"/>
      <w:r>
        <w:rPr>
          <w:rFonts w:ascii="Courier New" w:eastAsia="Courier New" w:hAnsi="Courier New" w:cs="Courier New"/>
          <w:sz w:val="22"/>
          <w:szCs w:val="22"/>
        </w:rPr>
        <w:t xml:space="preserve"> -R </w:t>
      </w:r>
      <w:proofErr w:type="spellStart"/>
      <w:r>
        <w:rPr>
          <w:rFonts w:ascii="Courier New" w:eastAsia="Courier New" w:hAnsi="Courier New" w:cs="Courier New"/>
          <w:sz w:val="22"/>
          <w:szCs w:val="22"/>
        </w:rPr>
        <w:t>o+</w:t>
      </w:r>
      <w:proofErr w:type="gramStart"/>
      <w:r>
        <w:rPr>
          <w:rFonts w:ascii="Courier New" w:eastAsia="Courier New" w:hAnsi="Courier New" w:cs="Courier New"/>
          <w:sz w:val="22"/>
          <w:szCs w:val="22"/>
        </w:rPr>
        <w:t>w</w:t>
      </w:r>
      <w:proofErr w:type="spellEnd"/>
      <w:r>
        <w:rPr>
          <w:rFonts w:ascii="Courier New" w:eastAsia="Courier New" w:hAnsi="Courier New" w:cs="Courier New"/>
          <w:sz w:val="22"/>
          <w:szCs w:val="22"/>
        </w:rPr>
        <w:t xml:space="preserve"> .</w:t>
      </w:r>
      <w:proofErr w:type="gramEnd"/>
    </w:p>
    <w:p w14:paraId="422F729E" w14:textId="77777777" w:rsidR="00DB5F02" w:rsidRDefault="00A96409">
      <w:r>
        <w:t xml:space="preserve">Here we are recursively executing the </w:t>
      </w:r>
      <w:proofErr w:type="spellStart"/>
      <w:r>
        <w:rPr>
          <w:rFonts w:ascii="Courier New" w:eastAsia="Courier New" w:hAnsi="Courier New" w:cs="Courier New"/>
          <w:sz w:val="22"/>
          <w:szCs w:val="22"/>
        </w:rPr>
        <w:t>chmod</w:t>
      </w:r>
      <w:proofErr w:type="spellEnd"/>
      <w:r>
        <w:t xml:space="preserve"> command on the current directory (.) and </w:t>
      </w:r>
      <w:proofErr w:type="gramStart"/>
      <w:r>
        <w:t>all of</w:t>
      </w:r>
      <w:proofErr w:type="gramEnd"/>
      <w:r>
        <w:t xml:space="preserve"> its descendants.</w:t>
      </w:r>
    </w:p>
    <w:p w14:paraId="314CE999" w14:textId="77777777" w:rsidR="00DB5F02" w:rsidRDefault="00A96409">
      <w:pPr>
        <w:pBdr>
          <w:top w:val="nil"/>
          <w:left w:val="nil"/>
          <w:bottom w:val="nil"/>
          <w:right w:val="nil"/>
          <w:between w:val="nil"/>
        </w:pBdr>
        <w:spacing w:after="60" w:line="240" w:lineRule="auto"/>
        <w:rPr>
          <w:rFonts w:ascii="Courier New" w:eastAsia="Courier New" w:hAnsi="Courier New" w:cs="Courier New"/>
          <w:b/>
          <w:color w:val="000000"/>
          <w:sz w:val="22"/>
          <w:szCs w:val="22"/>
        </w:rPr>
      </w:pPr>
      <w:r>
        <w:rPr>
          <w:rFonts w:ascii="Courier New" w:eastAsia="Courier New" w:hAnsi="Courier New" w:cs="Courier New"/>
          <w:color w:val="000000"/>
          <w:sz w:val="22"/>
          <w:szCs w:val="22"/>
        </w:rPr>
        <w:t>.:</w:t>
      </w:r>
    </w:p>
    <w:p w14:paraId="6EAA5005" w14:textId="77777777" w:rsidR="00DB5F02" w:rsidRDefault="00A96409">
      <w:pPr>
        <w:pBdr>
          <w:top w:val="nil"/>
          <w:left w:val="nil"/>
          <w:bottom w:val="nil"/>
          <w:right w:val="nil"/>
          <w:between w:val="nil"/>
        </w:pBdr>
        <w:spacing w:after="60" w:line="240" w:lineRule="auto"/>
        <w:rPr>
          <w:rFonts w:ascii="Courier New" w:eastAsia="Courier New" w:hAnsi="Courier New" w:cs="Courier New"/>
          <w:b/>
          <w:color w:val="000000"/>
          <w:sz w:val="22"/>
          <w:szCs w:val="22"/>
        </w:rPr>
      </w:pPr>
      <w:r>
        <w:rPr>
          <w:rFonts w:ascii="Courier New" w:eastAsia="Courier New" w:hAnsi="Courier New" w:cs="Courier New"/>
          <w:color w:val="000000"/>
          <w:sz w:val="22"/>
          <w:szCs w:val="22"/>
        </w:rPr>
        <w:t>total 12</w:t>
      </w:r>
    </w:p>
    <w:p w14:paraId="16CCCDEC" w14:textId="77777777" w:rsidR="00DB5F02" w:rsidRDefault="00A96409">
      <w:pPr>
        <w:pBdr>
          <w:top w:val="nil"/>
          <w:left w:val="nil"/>
          <w:bottom w:val="nil"/>
          <w:right w:val="nil"/>
          <w:between w:val="nil"/>
        </w:pBdr>
        <w:spacing w:after="60" w:line="240" w:lineRule="auto"/>
        <w:rPr>
          <w:rFonts w:ascii="Courier New" w:eastAsia="Courier New" w:hAnsi="Courier New" w:cs="Courier New"/>
          <w:b/>
          <w:color w:val="000000"/>
          <w:sz w:val="22"/>
          <w:szCs w:val="22"/>
        </w:rPr>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rw</w:t>
      </w:r>
      <w:proofErr w:type="spellEnd"/>
      <w:r>
        <w:rPr>
          <w:rFonts w:ascii="Courier New" w:eastAsia="Courier New" w:hAnsi="Courier New" w:cs="Courier New"/>
          <w:color w:val="000000"/>
          <w:sz w:val="22"/>
          <w:szCs w:val="22"/>
        </w:rPr>
        <w:t>-r--</w:t>
      </w:r>
      <w:proofErr w:type="spellStart"/>
      <w:r>
        <w:rPr>
          <w:rFonts w:ascii="Courier New" w:eastAsia="Courier New" w:hAnsi="Courier New" w:cs="Courier New"/>
          <w:color w:val="000000"/>
          <w:sz w:val="22"/>
          <w:szCs w:val="22"/>
        </w:rPr>
        <w:t>rw</w:t>
      </w:r>
      <w:proofErr w:type="spellEnd"/>
      <w:r>
        <w:rPr>
          <w:rFonts w:ascii="Courier New" w:eastAsia="Courier New" w:hAnsi="Courier New" w:cs="Courier New"/>
          <w:color w:val="000000"/>
          <w:sz w:val="22"/>
          <w:szCs w:val="22"/>
        </w:rPr>
        <w:t xml:space="preserve">- 1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1000  6</w:t>
      </w:r>
      <w:proofErr w:type="gramEnd"/>
      <w:r>
        <w:rPr>
          <w:rFonts w:ascii="Courier New" w:eastAsia="Courier New" w:hAnsi="Courier New" w:cs="Courier New"/>
          <w:color w:val="000000"/>
          <w:sz w:val="22"/>
          <w:szCs w:val="22"/>
        </w:rPr>
        <w:t xml:space="preserve"> Apr 21 21:47 hello.txt</w:t>
      </w:r>
    </w:p>
    <w:p w14:paraId="4A04A52F" w14:textId="77777777" w:rsidR="00DB5F02" w:rsidRDefault="00A96409">
      <w:pPr>
        <w:pBdr>
          <w:top w:val="nil"/>
          <w:left w:val="nil"/>
          <w:bottom w:val="nil"/>
          <w:right w:val="nil"/>
          <w:between w:val="nil"/>
        </w:pBdr>
        <w:spacing w:after="60" w:line="240" w:lineRule="auto"/>
        <w:rPr>
          <w:rFonts w:ascii="Courier New" w:eastAsia="Courier New" w:hAnsi="Courier New" w:cs="Courier New"/>
          <w:b/>
          <w:color w:val="000000"/>
          <w:sz w:val="22"/>
          <w:szCs w:val="22"/>
        </w:rPr>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rw</w:t>
      </w:r>
      <w:proofErr w:type="spellEnd"/>
      <w:r>
        <w:rPr>
          <w:rFonts w:ascii="Courier New" w:eastAsia="Courier New" w:hAnsi="Courier New" w:cs="Courier New"/>
          <w:color w:val="000000"/>
          <w:sz w:val="22"/>
          <w:szCs w:val="22"/>
        </w:rPr>
        <w:t>-r--</w:t>
      </w:r>
      <w:proofErr w:type="spellStart"/>
      <w:r>
        <w:rPr>
          <w:rFonts w:ascii="Courier New" w:eastAsia="Courier New" w:hAnsi="Courier New" w:cs="Courier New"/>
          <w:color w:val="000000"/>
          <w:sz w:val="22"/>
          <w:szCs w:val="22"/>
        </w:rPr>
        <w:t>rw</w:t>
      </w:r>
      <w:proofErr w:type="spellEnd"/>
      <w:r>
        <w:rPr>
          <w:rFonts w:ascii="Courier New" w:eastAsia="Courier New" w:hAnsi="Courier New" w:cs="Courier New"/>
          <w:color w:val="000000"/>
          <w:sz w:val="22"/>
          <w:szCs w:val="22"/>
        </w:rPr>
        <w:t xml:space="preserve">- 1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1000  6</w:t>
      </w:r>
      <w:proofErr w:type="gramEnd"/>
      <w:r>
        <w:rPr>
          <w:rFonts w:ascii="Courier New" w:eastAsia="Courier New" w:hAnsi="Courier New" w:cs="Courier New"/>
          <w:color w:val="000000"/>
          <w:sz w:val="22"/>
          <w:szCs w:val="22"/>
        </w:rPr>
        <w:t xml:space="preserve"> Apr 22 00:00 new_hello.txt</w:t>
      </w:r>
    </w:p>
    <w:p w14:paraId="2F41DCBC" w14:textId="77777777" w:rsidR="00DB5F02" w:rsidRDefault="00A96409">
      <w:pPr>
        <w:pBdr>
          <w:top w:val="nil"/>
          <w:left w:val="nil"/>
          <w:bottom w:val="nil"/>
          <w:right w:val="nil"/>
          <w:between w:val="nil"/>
        </w:pBdr>
        <w:spacing w:after="60" w:line="240" w:lineRule="auto"/>
        <w:rPr>
          <w:rFonts w:ascii="Courier New" w:eastAsia="Courier New" w:hAnsi="Courier New" w:cs="Courier New"/>
          <w:b/>
          <w:color w:val="000000"/>
          <w:sz w:val="22"/>
          <w:szCs w:val="22"/>
        </w:rPr>
      </w:pPr>
      <w:proofErr w:type="spellStart"/>
      <w:r>
        <w:rPr>
          <w:rFonts w:ascii="Courier New" w:eastAsia="Courier New" w:hAnsi="Courier New" w:cs="Courier New"/>
          <w:color w:val="000000"/>
          <w:sz w:val="22"/>
          <w:szCs w:val="22"/>
        </w:rPr>
        <w:t>drwxr-srwx</w:t>
      </w:r>
      <w:proofErr w:type="spellEnd"/>
      <w:r>
        <w:rPr>
          <w:rFonts w:ascii="Courier New" w:eastAsia="Courier New" w:hAnsi="Courier New" w:cs="Courier New"/>
          <w:color w:val="000000"/>
          <w:sz w:val="22"/>
          <w:szCs w:val="22"/>
        </w:rPr>
        <w:t xml:space="preserve"> 2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37 Apr 21 23:44 </w:t>
      </w:r>
      <w:proofErr w:type="spellStart"/>
      <w:r>
        <w:rPr>
          <w:rFonts w:ascii="Courier New" w:eastAsia="Courier New" w:hAnsi="Courier New" w:cs="Courier New"/>
          <w:color w:val="000000"/>
          <w:sz w:val="22"/>
          <w:szCs w:val="22"/>
        </w:rPr>
        <w:t>PermissionsChild</w:t>
      </w:r>
      <w:proofErr w:type="spellEnd"/>
    </w:p>
    <w:p w14:paraId="0CBDD7EA" w14:textId="77777777" w:rsidR="00DB5F02" w:rsidRDefault="00A96409">
      <w:pPr>
        <w:pBdr>
          <w:top w:val="nil"/>
          <w:left w:val="nil"/>
          <w:bottom w:val="nil"/>
          <w:right w:val="nil"/>
          <w:between w:val="nil"/>
        </w:pBdr>
        <w:spacing w:after="60" w:line="240" w:lineRule="auto"/>
        <w:rPr>
          <w:rFonts w:ascii="Courier New" w:eastAsia="Courier New" w:hAnsi="Courier New" w:cs="Courier New"/>
          <w:b/>
          <w:color w:val="000000"/>
          <w:sz w:val="22"/>
          <w:szCs w:val="22"/>
        </w:rPr>
      </w:pPr>
      <w:r>
        <w:rPr>
          <w:rFonts w:ascii="Courier New" w:eastAsia="Courier New" w:hAnsi="Courier New" w:cs="Courier New"/>
          <w:color w:val="000000"/>
          <w:sz w:val="22"/>
          <w:szCs w:val="22"/>
        </w:rPr>
        <w:t>-r--</w:t>
      </w:r>
      <w:proofErr w:type="spellStart"/>
      <w:r>
        <w:rPr>
          <w:rFonts w:ascii="Courier New" w:eastAsia="Courier New" w:hAnsi="Courier New" w:cs="Courier New"/>
          <w:color w:val="000000"/>
          <w:sz w:val="22"/>
          <w:szCs w:val="22"/>
        </w:rPr>
        <w:t>r</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rw</w:t>
      </w:r>
      <w:proofErr w:type="spellEnd"/>
      <w:r>
        <w:rPr>
          <w:rFonts w:ascii="Courier New" w:eastAsia="Courier New" w:hAnsi="Courier New" w:cs="Courier New"/>
          <w:color w:val="000000"/>
          <w:sz w:val="22"/>
          <w:szCs w:val="22"/>
        </w:rPr>
        <w:t xml:space="preserve">- 1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10 Apr 21 20:22 remove_me.txt</w:t>
      </w:r>
    </w:p>
    <w:p w14:paraId="6A10E7A6" w14:textId="77777777" w:rsidR="00DB5F02" w:rsidRDefault="00DB5F02">
      <w:pPr>
        <w:pBdr>
          <w:top w:val="nil"/>
          <w:left w:val="nil"/>
          <w:bottom w:val="nil"/>
          <w:right w:val="nil"/>
          <w:between w:val="nil"/>
        </w:pBdr>
        <w:spacing w:after="60" w:line="240" w:lineRule="auto"/>
        <w:rPr>
          <w:rFonts w:ascii="Courier New" w:eastAsia="Courier New" w:hAnsi="Courier New" w:cs="Courier New"/>
          <w:b/>
          <w:color w:val="000000"/>
          <w:sz w:val="22"/>
          <w:szCs w:val="22"/>
        </w:rPr>
      </w:pPr>
    </w:p>
    <w:p w14:paraId="2593BBA0" w14:textId="77777777" w:rsidR="00DB5F02" w:rsidRDefault="00A96409">
      <w:pPr>
        <w:pBdr>
          <w:top w:val="nil"/>
          <w:left w:val="nil"/>
          <w:bottom w:val="nil"/>
          <w:right w:val="nil"/>
          <w:between w:val="nil"/>
        </w:pBdr>
        <w:spacing w:after="60" w:line="240" w:lineRule="auto"/>
        <w:rPr>
          <w:rFonts w:ascii="Courier New" w:eastAsia="Courier New" w:hAnsi="Courier New" w:cs="Courier New"/>
          <w:b/>
          <w:color w:val="000000"/>
          <w:sz w:val="22"/>
          <w:szCs w:val="22"/>
        </w:rPr>
      </w:pPr>
      <w:proofErr w:type="gramStart"/>
      <w:r>
        <w:rPr>
          <w:rFonts w:ascii="Courier New" w:eastAsia="Courier New" w:hAnsi="Courier New" w:cs="Courier New"/>
          <w:color w:val="000000"/>
          <w:sz w:val="22"/>
          <w:szCs w:val="22"/>
        </w:rPr>
        <w:t>./</w:t>
      </w:r>
      <w:proofErr w:type="spellStart"/>
      <w:proofErr w:type="gramEnd"/>
      <w:r>
        <w:rPr>
          <w:rFonts w:ascii="Courier New" w:eastAsia="Courier New" w:hAnsi="Courier New" w:cs="Courier New"/>
          <w:color w:val="000000"/>
          <w:sz w:val="22"/>
          <w:szCs w:val="22"/>
        </w:rPr>
        <w:t>PermissionsChild</w:t>
      </w:r>
      <w:proofErr w:type="spellEnd"/>
      <w:r>
        <w:rPr>
          <w:rFonts w:ascii="Courier New" w:eastAsia="Courier New" w:hAnsi="Courier New" w:cs="Courier New"/>
          <w:color w:val="000000"/>
          <w:sz w:val="22"/>
          <w:szCs w:val="22"/>
        </w:rPr>
        <w:t>:</w:t>
      </w:r>
    </w:p>
    <w:p w14:paraId="2F91A751" w14:textId="77777777" w:rsidR="00DB5F02" w:rsidRDefault="00A96409">
      <w:pPr>
        <w:pBdr>
          <w:top w:val="nil"/>
          <w:left w:val="nil"/>
          <w:bottom w:val="nil"/>
          <w:right w:val="nil"/>
          <w:between w:val="nil"/>
        </w:pBdr>
        <w:spacing w:after="60" w:line="240" w:lineRule="auto"/>
        <w:rPr>
          <w:rFonts w:ascii="Courier New" w:eastAsia="Courier New" w:hAnsi="Courier New" w:cs="Courier New"/>
          <w:b/>
          <w:color w:val="000000"/>
          <w:sz w:val="22"/>
          <w:szCs w:val="22"/>
        </w:rPr>
      </w:pPr>
      <w:r>
        <w:rPr>
          <w:rFonts w:ascii="Courier New" w:eastAsia="Courier New" w:hAnsi="Courier New" w:cs="Courier New"/>
          <w:color w:val="000000"/>
          <w:sz w:val="22"/>
          <w:szCs w:val="22"/>
        </w:rPr>
        <w:t>total 4</w:t>
      </w:r>
    </w:p>
    <w:p w14:paraId="01CC9F21" w14:textId="77777777" w:rsidR="00DB5F02" w:rsidRDefault="00A96409">
      <w:pPr>
        <w:pBdr>
          <w:top w:val="nil"/>
          <w:left w:val="nil"/>
          <w:bottom w:val="nil"/>
          <w:right w:val="nil"/>
          <w:between w:val="nil"/>
        </w:pBdr>
        <w:spacing w:after="60" w:line="240" w:lineRule="auto"/>
        <w:rPr>
          <w:rFonts w:ascii="Courier New" w:eastAsia="Courier New" w:hAnsi="Courier New" w:cs="Courier New"/>
          <w:b/>
          <w:color w:val="000000"/>
          <w:sz w:val="22"/>
          <w:szCs w:val="22"/>
        </w:rPr>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rw</w:t>
      </w:r>
      <w:proofErr w:type="spellEnd"/>
      <w:r>
        <w:rPr>
          <w:rFonts w:ascii="Courier New" w:eastAsia="Courier New" w:hAnsi="Courier New" w:cs="Courier New"/>
          <w:color w:val="000000"/>
          <w:sz w:val="22"/>
          <w:szCs w:val="22"/>
        </w:rPr>
        <w:t>-r--</w:t>
      </w:r>
      <w:proofErr w:type="spellStart"/>
      <w:r>
        <w:rPr>
          <w:rFonts w:ascii="Courier New" w:eastAsia="Courier New" w:hAnsi="Courier New" w:cs="Courier New"/>
          <w:color w:val="000000"/>
          <w:sz w:val="22"/>
          <w:szCs w:val="22"/>
        </w:rPr>
        <w:t>rw</w:t>
      </w:r>
      <w:proofErr w:type="spellEnd"/>
      <w:r>
        <w:rPr>
          <w:rFonts w:ascii="Courier New" w:eastAsia="Courier New" w:hAnsi="Courier New" w:cs="Courier New"/>
          <w:color w:val="000000"/>
          <w:sz w:val="22"/>
          <w:szCs w:val="22"/>
        </w:rPr>
        <w:t xml:space="preserve">- 1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1000 24 Apr 21 23:44 </w:t>
      </w:r>
      <w:proofErr w:type="spellStart"/>
      <w:r>
        <w:rPr>
          <w:rFonts w:ascii="Courier New" w:eastAsia="Courier New" w:hAnsi="Courier New" w:cs="Courier New"/>
          <w:color w:val="000000"/>
          <w:sz w:val="22"/>
          <w:szCs w:val="22"/>
        </w:rPr>
        <w:t>permissions_grand_child</w:t>
      </w:r>
      <w:proofErr w:type="spellEnd"/>
    </w:p>
    <w:p w14:paraId="22015A28" w14:textId="77777777" w:rsidR="00DB5F02" w:rsidRDefault="00DB5F02"/>
    <w:p w14:paraId="28EC679C" w14:textId="77777777" w:rsidR="00DB5F02" w:rsidRDefault="00A96409">
      <w:r>
        <w:t xml:space="preserve">Use </w:t>
      </w:r>
      <w:r>
        <w:rPr>
          <w:rFonts w:ascii="Courier New" w:eastAsia="Courier New" w:hAnsi="Courier New" w:cs="Courier New"/>
          <w:sz w:val="22"/>
          <w:szCs w:val="22"/>
        </w:rPr>
        <w:t>echo</w:t>
      </w:r>
      <w:r>
        <w:t xml:space="preserve"> to create </w:t>
      </w:r>
      <w:r>
        <w:rPr>
          <w:rFonts w:ascii="Courier New" w:eastAsia="Courier New" w:hAnsi="Courier New" w:cs="Courier New"/>
          <w:sz w:val="22"/>
          <w:szCs w:val="22"/>
        </w:rPr>
        <w:t>newer_hello.txt</w:t>
      </w:r>
      <w:r>
        <w:t xml:space="preserve"> with the contents </w:t>
      </w:r>
      <w:r>
        <w:rPr>
          <w:rFonts w:ascii="Courier New" w:eastAsia="Courier New" w:hAnsi="Courier New" w:cs="Courier New"/>
          <w:sz w:val="22"/>
          <w:szCs w:val="22"/>
        </w:rPr>
        <w:t>hello</w:t>
      </w:r>
      <w:r>
        <w:t xml:space="preserve">. </w:t>
      </w:r>
    </w:p>
    <w:p w14:paraId="104F8332" w14:textId="77777777" w:rsidR="00DB5F02" w:rsidRDefault="00A96409">
      <w:r>
        <w:t>As expected, it does not have the others write right, showing inheritance is a much more powerful technique.</w:t>
      </w:r>
    </w:p>
    <w:p w14:paraId="5568DF7E" w14:textId="77777777" w:rsidR="00DB5F02" w:rsidRDefault="00A96409">
      <w:pPr>
        <w:pBdr>
          <w:top w:val="nil"/>
          <w:left w:val="nil"/>
          <w:bottom w:val="nil"/>
          <w:right w:val="nil"/>
          <w:between w:val="nil"/>
        </w:pBdr>
        <w:spacing w:after="60" w:line="240" w:lineRule="auto"/>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rw</w:t>
      </w:r>
      <w:proofErr w:type="spellEnd"/>
      <w:r>
        <w:rPr>
          <w:rFonts w:ascii="Courier New" w:eastAsia="Courier New" w:hAnsi="Courier New" w:cs="Courier New"/>
          <w:color w:val="000000"/>
          <w:sz w:val="22"/>
          <w:szCs w:val="22"/>
        </w:rPr>
        <w:t xml:space="preserve">-r--r-- 1 </w:t>
      </w:r>
      <w:proofErr w:type="spellStart"/>
      <w:r>
        <w:rPr>
          <w:rFonts w:ascii="Courier New" w:eastAsia="Courier New" w:hAnsi="Courier New" w:cs="Courier New"/>
          <w:color w:val="000000"/>
          <w:sz w:val="22"/>
          <w:szCs w:val="22"/>
        </w:rPr>
        <w:t>jovyan</w:t>
      </w:r>
      <w:proofErr w:type="spellEnd"/>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1000  6</w:t>
      </w:r>
      <w:proofErr w:type="gramEnd"/>
      <w:r>
        <w:rPr>
          <w:rFonts w:ascii="Courier New" w:eastAsia="Courier New" w:hAnsi="Courier New" w:cs="Courier New"/>
          <w:color w:val="000000"/>
          <w:sz w:val="22"/>
          <w:szCs w:val="22"/>
        </w:rPr>
        <w:t xml:space="preserve"> Apr 22 00:07 newer_hello.txt</w:t>
      </w:r>
    </w:p>
    <w:p w14:paraId="3352C5CF" w14:textId="77777777" w:rsidR="00DB5F02" w:rsidRDefault="00A96409">
      <w:pPr>
        <w:pStyle w:val="Heading2"/>
      </w:pPr>
      <w:r>
        <w:t>Meeting Access Requirements*</w:t>
      </w:r>
    </w:p>
    <w:p w14:paraId="097B524C"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Exercise 1:</w:t>
      </w:r>
    </w:p>
    <w:p w14:paraId="5B10D4A5"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 us try to solve a variation of the access control problem we tried to address in the Discovery tutorial.</w:t>
      </w:r>
    </w:p>
    <w:p w14:paraId="2FBAB022" w14:textId="77777777" w:rsidR="00DB5F02" w:rsidRDefault="00A96409">
      <w:pPr>
        <w:numPr>
          <w:ilvl w:val="0"/>
          <w:numId w:val="4"/>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The owner</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should have the read</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right on every file descendant of Discovery.</w:t>
      </w:r>
    </w:p>
    <w:p w14:paraId="2803DB4D" w14:textId="77777777" w:rsidR="00DB5F02" w:rsidRDefault="00A96409">
      <w:pPr>
        <w:numPr>
          <w:ilvl w:val="0"/>
          <w:numId w:val="4"/>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other</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users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should be able to read all files related to </w:t>
      </w:r>
      <w:proofErr w:type="spellStart"/>
      <w:r>
        <w:rPr>
          <w:rFonts w:ascii="Courier New" w:eastAsia="Courier New" w:hAnsi="Courier New" w:cs="Courier New"/>
          <w:sz w:val="22"/>
          <w:szCs w:val="22"/>
        </w:rPr>
        <w:t>Drug_B</w:t>
      </w:r>
      <w:proofErr w:type="spellEnd"/>
      <w:r>
        <w:rPr>
          <w:rFonts w:ascii="Times New Roman" w:eastAsia="Times New Roman" w:hAnsi="Times New Roman" w:cs="Times New Roman"/>
          <w:color w:val="000000"/>
          <w:sz w:val="24"/>
          <w:szCs w:val="24"/>
        </w:rPr>
        <w:t>.</w:t>
      </w:r>
    </w:p>
    <w:p w14:paraId="3700CF5F" w14:textId="77777777" w:rsidR="00DB5F02" w:rsidRDefault="00DB5F02">
      <w:pPr>
        <w:pBdr>
          <w:top w:val="nil"/>
          <w:left w:val="nil"/>
          <w:bottom w:val="nil"/>
          <w:right w:val="nil"/>
          <w:between w:val="nil"/>
        </w:pBdr>
        <w:spacing w:line="240" w:lineRule="auto"/>
      </w:pPr>
    </w:p>
    <w:p w14:paraId="35204468"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other access should be allowed to descendants of Discovery. </w:t>
      </w:r>
      <w:proofErr w:type="gramStart"/>
      <w:r>
        <w:rPr>
          <w:rFonts w:ascii="Times New Roman" w:eastAsia="Times New Roman" w:hAnsi="Times New Roman" w:cs="Times New Roman"/>
          <w:color w:val="000000"/>
          <w:sz w:val="24"/>
          <w:szCs w:val="24"/>
        </w:rPr>
        <w:t>In particular, others</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should not be allowed to read or execute any file related to </w:t>
      </w:r>
      <w:proofErr w:type="spellStart"/>
      <w:r>
        <w:rPr>
          <w:rFonts w:ascii="Courier New" w:eastAsia="Courier New" w:hAnsi="Courier New" w:cs="Courier New"/>
          <w:sz w:val="22"/>
          <w:szCs w:val="22"/>
        </w:rPr>
        <w:t>Drug_A</w:t>
      </w:r>
      <w:proofErr w:type="spellEnd"/>
      <w:r>
        <w:rPr>
          <w:rFonts w:ascii="Courier New" w:eastAsia="Courier New" w:hAnsi="Courier New" w:cs="Courier New"/>
          <w:sz w:val="22"/>
          <w:szCs w:val="22"/>
        </w:rPr>
        <w:t xml:space="preserve"> </w:t>
      </w:r>
      <w:r>
        <w:rPr>
          <w:rFonts w:ascii="Times New Roman" w:eastAsia="Times New Roman" w:hAnsi="Times New Roman" w:cs="Times New Roman"/>
          <w:color w:val="000000"/>
          <w:sz w:val="24"/>
          <w:szCs w:val="24"/>
        </w:rPr>
        <w:t xml:space="preserve">including the </w:t>
      </w:r>
      <w:r>
        <w:rPr>
          <w:rFonts w:ascii="Courier New" w:eastAsia="Courier New" w:hAnsi="Courier New" w:cs="Courier New"/>
          <w:sz w:val="22"/>
          <w:szCs w:val="22"/>
        </w:rPr>
        <w:t>sort_output.txt</w:t>
      </w:r>
      <w:r>
        <w:rPr>
          <w:rFonts w:ascii="Times New Roman" w:eastAsia="Times New Roman" w:hAnsi="Times New Roman" w:cs="Times New Roman"/>
          <w:color w:val="000000"/>
          <w:sz w:val="24"/>
          <w:szCs w:val="24"/>
        </w:rPr>
        <w:t xml:space="preserve"> file in </w:t>
      </w:r>
      <w:proofErr w:type="spellStart"/>
      <w:r>
        <w:rPr>
          <w:rFonts w:ascii="Courier New" w:eastAsia="Courier New" w:hAnsi="Courier New" w:cs="Courier New"/>
          <w:sz w:val="22"/>
          <w:szCs w:val="22"/>
        </w:rPr>
        <w:t>FilteredSortedOutput</w:t>
      </w:r>
      <w:proofErr w:type="spellEnd"/>
      <w:r>
        <w:rPr>
          <w:rFonts w:ascii="Times New Roman" w:eastAsia="Times New Roman" w:hAnsi="Times New Roman" w:cs="Times New Roman"/>
          <w:color w:val="000000"/>
          <w:sz w:val="24"/>
          <w:szCs w:val="24"/>
        </w:rPr>
        <w:t>.</w:t>
      </w:r>
    </w:p>
    <w:p w14:paraId="31ED1BE7"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705449C0" w14:textId="77777777" w:rsidR="00DB5F02" w:rsidRDefault="00A96409">
      <w:pPr>
        <w:pBdr>
          <w:top w:val="nil"/>
          <w:left w:val="nil"/>
          <w:bottom w:val="nil"/>
          <w:right w:val="nil"/>
          <w:between w:val="nil"/>
        </w:pBdr>
        <w:spacing w:line="240" w:lineRule="auto"/>
      </w:pPr>
      <w:r>
        <w:t>Exercise 2:</w:t>
      </w:r>
    </w:p>
    <w:p w14:paraId="6C9E4CF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Change your directory to the Discovery subdirectory in the home directory. Use your knowledge of Unix access control to share parts of the </w:t>
      </w:r>
      <w:proofErr w:type="spellStart"/>
      <w:r>
        <w:rPr>
          <w:rFonts w:ascii="Courier New" w:eastAsia="Courier New" w:hAnsi="Courier New" w:cs="Courier New"/>
          <w:sz w:val="22"/>
          <w:szCs w:val="22"/>
        </w:rPr>
        <w:t>CompressedSamples</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folder in it with all users. </w:t>
      </w:r>
    </w:p>
    <w:p w14:paraId="0FFBE0F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user should have </w:t>
      </w:r>
      <w:proofErr w:type="gramStart"/>
      <w:r>
        <w:rPr>
          <w:rFonts w:ascii="Times New Roman" w:eastAsia="Times New Roman" w:hAnsi="Times New Roman" w:cs="Times New Roman"/>
          <w:color w:val="000000"/>
          <w:sz w:val="24"/>
          <w:szCs w:val="24"/>
        </w:rPr>
        <w:t>write</w:t>
      </w:r>
      <w:proofErr w:type="gramEnd"/>
      <w:r>
        <w:rPr>
          <w:rFonts w:ascii="Times New Roman" w:eastAsia="Times New Roman" w:hAnsi="Times New Roman" w:cs="Times New Roman"/>
          <w:color w:val="000000"/>
          <w:sz w:val="24"/>
          <w:szCs w:val="24"/>
        </w:rPr>
        <w:t xml:space="preserve"> or execute access to any descendent of this folder. </w:t>
      </w:r>
    </w:p>
    <w:p w14:paraId="4CF27551"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users should be able to determine which two drugs are involved in the experiment, that is, read the names of the two children of </w:t>
      </w:r>
      <w:proofErr w:type="spellStart"/>
      <w:r>
        <w:rPr>
          <w:rFonts w:ascii="Courier New" w:eastAsia="Courier New" w:hAnsi="Courier New" w:cs="Courier New"/>
          <w:sz w:val="22"/>
          <w:szCs w:val="22"/>
        </w:rPr>
        <w:t>UncompressedSamples</w:t>
      </w:r>
      <w:proofErr w:type="spellEnd"/>
      <w:r>
        <w:rPr>
          <w:rFonts w:ascii="Times New Roman" w:eastAsia="Times New Roman" w:hAnsi="Times New Roman" w:cs="Times New Roman"/>
          <w:color w:val="000000"/>
          <w:sz w:val="24"/>
          <w:szCs w:val="24"/>
        </w:rPr>
        <w:t xml:space="preserve"> (</w:t>
      </w:r>
      <w:proofErr w:type="spellStart"/>
      <w:r>
        <w:rPr>
          <w:rFonts w:ascii="Courier New" w:eastAsia="Courier New" w:hAnsi="Courier New" w:cs="Courier New"/>
          <w:sz w:val="22"/>
          <w:szCs w:val="22"/>
        </w:rPr>
        <w:t>Drug_A</w:t>
      </w:r>
      <w:proofErr w:type="spellEnd"/>
      <w:r>
        <w:rPr>
          <w:rFonts w:ascii="Times New Roman" w:eastAsia="Times New Roman" w:hAnsi="Times New Roman" w:cs="Times New Roman"/>
          <w:color w:val="000000"/>
          <w:sz w:val="24"/>
          <w:szCs w:val="24"/>
        </w:rPr>
        <w:t xml:space="preserve"> and </w:t>
      </w:r>
      <w:proofErr w:type="spellStart"/>
      <w:r>
        <w:rPr>
          <w:rFonts w:ascii="Courier New" w:eastAsia="Courier New" w:hAnsi="Courier New" w:cs="Courier New"/>
          <w:sz w:val="22"/>
          <w:szCs w:val="22"/>
        </w:rPr>
        <w:t>Drug_B</w:t>
      </w:r>
      <w:proofErr w:type="spellEnd"/>
      <w:r>
        <w:rPr>
          <w:rFonts w:ascii="Times New Roman" w:eastAsia="Times New Roman" w:hAnsi="Times New Roman" w:cs="Times New Roman"/>
          <w:color w:val="000000"/>
          <w:sz w:val="24"/>
          <w:szCs w:val="24"/>
        </w:rPr>
        <w:t xml:space="preserve">). No user should have read access to </w:t>
      </w:r>
      <w:proofErr w:type="spellStart"/>
      <w:r>
        <w:rPr>
          <w:rFonts w:ascii="Courier New" w:eastAsia="Courier New" w:hAnsi="Courier New" w:cs="Courier New"/>
          <w:sz w:val="22"/>
          <w:szCs w:val="22"/>
        </w:rPr>
        <w:t>Drug_A</w:t>
      </w:r>
      <w:proofErr w:type="spellEnd"/>
      <w:r>
        <w:rPr>
          <w:rFonts w:ascii="Times New Roman" w:eastAsia="Times New Roman" w:hAnsi="Times New Roman" w:cs="Times New Roman"/>
          <w:color w:val="000000"/>
          <w:sz w:val="24"/>
          <w:szCs w:val="24"/>
        </w:rPr>
        <w:t xml:space="preserve"> or any of its descendants such as </w:t>
      </w:r>
      <w:r>
        <w:rPr>
          <w:rFonts w:ascii="Courier New" w:eastAsia="Courier New" w:hAnsi="Courier New" w:cs="Courier New"/>
          <w:sz w:val="22"/>
          <w:szCs w:val="22"/>
        </w:rPr>
        <w:t>Drug_A_</w:t>
      </w:r>
      <w:proofErr w:type="gramStart"/>
      <w:r>
        <w:rPr>
          <w:rFonts w:ascii="Courier New" w:eastAsia="Courier New" w:hAnsi="Courier New" w:cs="Courier New"/>
          <w:sz w:val="22"/>
          <w:szCs w:val="22"/>
        </w:rPr>
        <w:t>1.fastq</w:t>
      </w:r>
      <w:proofErr w:type="gramEnd"/>
      <w:r>
        <w:rPr>
          <w:rFonts w:ascii="Times New Roman" w:eastAsia="Times New Roman" w:hAnsi="Times New Roman" w:cs="Times New Roman"/>
          <w:color w:val="000000"/>
          <w:sz w:val="24"/>
          <w:szCs w:val="24"/>
        </w:rPr>
        <w:t xml:space="preserve"> and </w:t>
      </w:r>
      <w:r>
        <w:rPr>
          <w:rFonts w:ascii="Courier New" w:eastAsia="Courier New" w:hAnsi="Courier New" w:cs="Courier New"/>
          <w:sz w:val="22"/>
          <w:szCs w:val="22"/>
        </w:rPr>
        <w:t>Drug_A_2.fastq</w:t>
      </w:r>
      <w:r>
        <w:rPr>
          <w:rFonts w:ascii="Times New Roman" w:eastAsia="Times New Roman" w:hAnsi="Times New Roman" w:cs="Times New Roman"/>
          <w:color w:val="000000"/>
          <w:sz w:val="24"/>
          <w:szCs w:val="24"/>
        </w:rPr>
        <w:t xml:space="preserve">. All users should have read access to the </w:t>
      </w:r>
      <w:proofErr w:type="spellStart"/>
      <w:r>
        <w:rPr>
          <w:rFonts w:ascii="Courier New" w:eastAsia="Courier New" w:hAnsi="Courier New" w:cs="Courier New"/>
          <w:sz w:val="22"/>
          <w:szCs w:val="22"/>
        </w:rPr>
        <w:t>Drug_B</w:t>
      </w:r>
      <w:proofErr w:type="spellEnd"/>
      <w:r>
        <w:rPr>
          <w:rFonts w:ascii="Times New Roman" w:eastAsia="Times New Roman" w:hAnsi="Times New Roman" w:cs="Times New Roman"/>
          <w:color w:val="000000"/>
          <w:sz w:val="24"/>
          <w:szCs w:val="24"/>
        </w:rPr>
        <w:t xml:space="preserve"> output folder and to only two descendants of this folder - the uncompressed </w:t>
      </w:r>
      <w:proofErr w:type="spellStart"/>
      <w:r>
        <w:rPr>
          <w:rFonts w:ascii="Times New Roman" w:eastAsia="Times New Roman" w:hAnsi="Times New Roman" w:cs="Times New Roman"/>
          <w:color w:val="000000"/>
          <w:sz w:val="24"/>
          <w:szCs w:val="24"/>
        </w:rPr>
        <w:t>fastq</w:t>
      </w:r>
      <w:proofErr w:type="spellEnd"/>
      <w:r>
        <w:rPr>
          <w:rFonts w:ascii="Times New Roman" w:eastAsia="Times New Roman" w:hAnsi="Times New Roman" w:cs="Times New Roman"/>
          <w:color w:val="000000"/>
          <w:sz w:val="24"/>
          <w:szCs w:val="24"/>
        </w:rPr>
        <w:t xml:space="preserve"> files, </w:t>
      </w:r>
      <w:r>
        <w:rPr>
          <w:rFonts w:ascii="Courier New" w:eastAsia="Courier New" w:hAnsi="Courier New" w:cs="Courier New"/>
          <w:sz w:val="22"/>
          <w:szCs w:val="22"/>
        </w:rPr>
        <w:t>Drug_B_</w:t>
      </w:r>
      <w:proofErr w:type="gramStart"/>
      <w:r>
        <w:rPr>
          <w:rFonts w:ascii="Courier New" w:eastAsia="Courier New" w:hAnsi="Courier New" w:cs="Courier New"/>
          <w:sz w:val="22"/>
          <w:szCs w:val="22"/>
        </w:rPr>
        <w:t>1.fastq</w:t>
      </w:r>
      <w:proofErr w:type="gramEnd"/>
      <w:r>
        <w:rPr>
          <w:rFonts w:ascii="Times New Roman" w:eastAsia="Times New Roman" w:hAnsi="Times New Roman" w:cs="Times New Roman"/>
          <w:color w:val="000000"/>
          <w:sz w:val="24"/>
          <w:szCs w:val="24"/>
        </w:rPr>
        <w:t xml:space="preserve"> and </w:t>
      </w:r>
      <w:r>
        <w:rPr>
          <w:rFonts w:ascii="Courier New" w:eastAsia="Courier New" w:hAnsi="Courier New" w:cs="Courier New"/>
          <w:sz w:val="22"/>
          <w:szCs w:val="22"/>
        </w:rPr>
        <w:t>Drug_B_2.fastq</w:t>
      </w:r>
      <w:r>
        <w:rPr>
          <w:rFonts w:ascii="Times New Roman" w:eastAsia="Times New Roman" w:hAnsi="Times New Roman" w:cs="Times New Roman"/>
          <w:color w:val="000000"/>
          <w:sz w:val="24"/>
          <w:szCs w:val="24"/>
        </w:rPr>
        <w:t xml:space="preserve">.  Thus, no user should have read access to all other descendants of </w:t>
      </w:r>
      <w:proofErr w:type="spellStart"/>
      <w:r>
        <w:rPr>
          <w:rFonts w:ascii="Courier New" w:eastAsia="Courier New" w:hAnsi="Courier New" w:cs="Courier New"/>
          <w:sz w:val="22"/>
          <w:szCs w:val="22"/>
        </w:rPr>
        <w:t>Drug_B</w:t>
      </w:r>
      <w:proofErr w:type="spellEnd"/>
      <w:r>
        <w:rPr>
          <w:rFonts w:ascii="Times New Roman" w:eastAsia="Times New Roman" w:hAnsi="Times New Roman" w:cs="Times New Roman"/>
          <w:color w:val="000000"/>
          <w:sz w:val="24"/>
          <w:szCs w:val="24"/>
        </w:rPr>
        <w:t xml:space="preserve">, such as </w:t>
      </w:r>
      <w:r>
        <w:rPr>
          <w:rFonts w:ascii="Courier New" w:eastAsia="Courier New" w:hAnsi="Courier New" w:cs="Courier New"/>
          <w:sz w:val="22"/>
          <w:szCs w:val="22"/>
        </w:rPr>
        <w:t>Drug_B_</w:t>
      </w:r>
      <w:proofErr w:type="gramStart"/>
      <w:r>
        <w:rPr>
          <w:rFonts w:ascii="Courier New" w:eastAsia="Courier New" w:hAnsi="Courier New" w:cs="Courier New"/>
          <w:sz w:val="22"/>
          <w:szCs w:val="22"/>
        </w:rPr>
        <w:t>1.fastq</w:t>
      </w:r>
      <w:proofErr w:type="gramEnd"/>
      <w:r>
        <w:rPr>
          <w:rFonts w:ascii="Times New Roman" w:eastAsia="Times New Roman" w:hAnsi="Times New Roman" w:cs="Times New Roman"/>
          <w:color w:val="000000"/>
          <w:sz w:val="24"/>
          <w:szCs w:val="24"/>
        </w:rPr>
        <w:t xml:space="preserve"> and </w:t>
      </w:r>
      <w:r>
        <w:rPr>
          <w:rFonts w:ascii="Courier New" w:eastAsia="Courier New" w:hAnsi="Courier New" w:cs="Courier New"/>
          <w:sz w:val="22"/>
          <w:szCs w:val="22"/>
        </w:rPr>
        <w:t>Drug_B_2.fastq.</w:t>
      </w:r>
    </w:p>
    <w:p w14:paraId="0C8B7B7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Given star expansion, there are multiple ways in which we can change default access control to meet these requirements. Try to choose one that involves fewest executions of </w:t>
      </w:r>
      <w:proofErr w:type="spellStart"/>
      <w:r>
        <w:rPr>
          <w:rFonts w:ascii="Courier New" w:eastAsia="Courier New" w:hAnsi="Courier New" w:cs="Courier New"/>
          <w:sz w:val="22"/>
          <w:szCs w:val="22"/>
        </w:rPr>
        <w:t>chmod</w:t>
      </w:r>
      <w:proofErr w:type="spellEnd"/>
      <w:r>
        <w:rPr>
          <w:rFonts w:ascii="Times New Roman" w:eastAsia="Times New Roman" w:hAnsi="Times New Roman" w:cs="Times New Roman"/>
          <w:color w:val="000000"/>
          <w:sz w:val="24"/>
          <w:szCs w:val="24"/>
        </w:rPr>
        <w:t xml:space="preserve">. </w:t>
      </w:r>
    </w:p>
    <w:p w14:paraId="5E0D6D29"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Verify that these requirements by trying owner accesses that are legal and illegal under these requirements.</w:t>
      </w:r>
    </w:p>
    <w:p w14:paraId="4421964F"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57903B6D" w14:textId="77777777" w:rsidR="00DB5F02" w:rsidRDefault="00A96409">
      <w:pPr>
        <w:pStyle w:val="Heading2"/>
      </w:pPr>
      <w:r>
        <w:t>Exit Bash and Shell</w:t>
      </w:r>
    </w:p>
    <w:p w14:paraId="53449F8F"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Type the command </w:t>
      </w:r>
      <w:r>
        <w:rPr>
          <w:rFonts w:ascii="Times New Roman" w:eastAsia="Times New Roman" w:hAnsi="Times New Roman" w:cs="Times New Roman"/>
          <w:b/>
          <w:color w:val="000000"/>
          <w:sz w:val="24"/>
          <w:szCs w:val="24"/>
        </w:rPr>
        <w:t xml:space="preserve">exit </w:t>
      </w:r>
      <w:r>
        <w:rPr>
          <w:rFonts w:ascii="Times New Roman" w:eastAsia="Times New Roman" w:hAnsi="Times New Roman" w:cs="Times New Roman"/>
          <w:color w:val="000000"/>
          <w:sz w:val="24"/>
          <w:szCs w:val="24"/>
        </w:rPr>
        <w:t>to terminate your bash session. This also terminates this long lesson.</w:t>
      </w:r>
    </w:p>
    <w:p w14:paraId="0AAA1E6C"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sz w:val="24"/>
          <w:szCs w:val="24"/>
        </w:rPr>
      </w:pPr>
    </w:p>
    <w:p w14:paraId="3B5DD72C" w14:textId="77777777" w:rsidR="00DB5F02" w:rsidRDefault="00A96409">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p w14:paraId="1A1486D5"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208556AC" w14:textId="77777777" w:rsidR="00DB5F02" w:rsidRDefault="00DB5F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sectPr w:rsidR="00DB5F0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69" w:author="Prasun Dewan" w:date="2024-01-07T10:08:00Z" w:initials="PD">
    <w:p w14:paraId="49BD0F11" w14:textId="499C4BB4" w:rsidR="008D29A8" w:rsidRDefault="008D29A8">
      <w:pPr>
        <w:pStyle w:val="CommentText"/>
      </w:pPr>
      <w:r>
        <w:rPr>
          <w:rStyle w:val="CommentReference"/>
        </w:rPr>
        <w:annotationRef/>
      </w:r>
      <w:r>
        <w:t>Need something equivalent here</w:t>
      </w:r>
    </w:p>
  </w:comment>
  <w:comment w:id="670" w:author="Prasun Dewan" w:date="2024-01-07T10:24:00Z" w:initials="PD">
    <w:p w14:paraId="475843EC" w14:textId="626E8C3B" w:rsidR="008D29A8" w:rsidRDefault="008D29A8">
      <w:pPr>
        <w:pStyle w:val="CommentText"/>
      </w:pPr>
      <w:r>
        <w:rPr>
          <w:rStyle w:val="CommentReference"/>
        </w:rPr>
        <w:annotationRef/>
      </w:r>
      <w:r>
        <w:t xml:space="preserve">Need to describe drug interaction, samples etc </w:t>
      </w:r>
    </w:p>
  </w:comment>
  <w:comment w:id="692" w:author="Prasun Dewan" w:date="2024-01-07T10:09:00Z" w:initials="PD">
    <w:p w14:paraId="06CFA948" w14:textId="227EA3B6" w:rsidR="008D29A8" w:rsidRDefault="008D29A8">
      <w:pPr>
        <w:pStyle w:val="CommentText"/>
      </w:pPr>
      <w:r>
        <w:rPr>
          <w:rStyle w:val="CommentReference"/>
        </w:rPr>
        <w:annotationRef/>
      </w:r>
      <w:r>
        <w:t>Need some explanation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BD0F11" w15:done="0"/>
  <w15:commentEx w15:paraId="475843EC" w15:paraIdParent="49BD0F11" w15:done="0"/>
  <w15:commentEx w15:paraId="06CFA9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BD0F11" w16cid:durableId="3C6DC5E0"/>
  <w16cid:commentId w16cid:paraId="475843EC" w16cid:durableId="73BCEE99"/>
  <w16cid:commentId w16cid:paraId="06CFA948" w16cid:durableId="0203C4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Calibri"/>
    <w:panose1 w:val="020F0502020204030203"/>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10102FF" w:usb1="38CF7CFA" w:usb2="00010016" w:usb3="00000000" w:csb0="001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B5B"/>
    <w:multiLevelType w:val="multilevel"/>
    <w:tmpl w:val="BF2A25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653595"/>
    <w:multiLevelType w:val="multilevel"/>
    <w:tmpl w:val="C1B8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BD1C17"/>
    <w:multiLevelType w:val="multilevel"/>
    <w:tmpl w:val="902C58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8E275E"/>
    <w:multiLevelType w:val="multilevel"/>
    <w:tmpl w:val="149CFFEC"/>
    <w:lvl w:ilvl="0">
      <w:start w:val="1"/>
      <w:numFmt w:val="lowerLetter"/>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4" w15:restartNumberingAfterBreak="0">
    <w:nsid w:val="19CE1BAA"/>
    <w:multiLevelType w:val="multilevel"/>
    <w:tmpl w:val="18E2F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CF2C2F"/>
    <w:multiLevelType w:val="multilevel"/>
    <w:tmpl w:val="605E95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9115BF"/>
    <w:multiLevelType w:val="multilevel"/>
    <w:tmpl w:val="DA4AD1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B404801"/>
    <w:multiLevelType w:val="multilevel"/>
    <w:tmpl w:val="292853E0"/>
    <w:lvl w:ilvl="0">
      <w:start w:val="1"/>
      <w:numFmt w:val="lowerLetter"/>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8" w15:restartNumberingAfterBreak="0">
    <w:nsid w:val="3B93265F"/>
    <w:multiLevelType w:val="multilevel"/>
    <w:tmpl w:val="742414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A5A2C84"/>
    <w:multiLevelType w:val="multilevel"/>
    <w:tmpl w:val="F35A7880"/>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AE614E3"/>
    <w:multiLevelType w:val="multilevel"/>
    <w:tmpl w:val="18B666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D504D57"/>
    <w:multiLevelType w:val="multilevel"/>
    <w:tmpl w:val="8BEA15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4E4318"/>
    <w:multiLevelType w:val="multilevel"/>
    <w:tmpl w:val="4CF0E5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8CF497E"/>
    <w:multiLevelType w:val="multilevel"/>
    <w:tmpl w:val="5F4EA53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58FF709E"/>
    <w:multiLevelType w:val="multilevel"/>
    <w:tmpl w:val="61C6665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D722E1D"/>
    <w:multiLevelType w:val="multilevel"/>
    <w:tmpl w:val="75DE2B1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EAF3BDC"/>
    <w:multiLevelType w:val="multilevel"/>
    <w:tmpl w:val="62248B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6BC0103"/>
    <w:multiLevelType w:val="multilevel"/>
    <w:tmpl w:val="1174D6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790B7091"/>
    <w:multiLevelType w:val="multilevel"/>
    <w:tmpl w:val="92625E5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F006F59"/>
    <w:multiLevelType w:val="multilevel"/>
    <w:tmpl w:val="F796D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87335431">
    <w:abstractNumId w:val="16"/>
  </w:num>
  <w:num w:numId="2" w16cid:durableId="556933461">
    <w:abstractNumId w:val="9"/>
  </w:num>
  <w:num w:numId="3" w16cid:durableId="795215571">
    <w:abstractNumId w:val="11"/>
  </w:num>
  <w:num w:numId="4" w16cid:durableId="986786492">
    <w:abstractNumId w:val="5"/>
  </w:num>
  <w:num w:numId="5" w16cid:durableId="1378118184">
    <w:abstractNumId w:val="8"/>
  </w:num>
  <w:num w:numId="6" w16cid:durableId="1410543901">
    <w:abstractNumId w:val="19"/>
  </w:num>
  <w:num w:numId="7" w16cid:durableId="1429421769">
    <w:abstractNumId w:val="15"/>
  </w:num>
  <w:num w:numId="8" w16cid:durableId="620916394">
    <w:abstractNumId w:val="1"/>
  </w:num>
  <w:num w:numId="9" w16cid:durableId="758064084">
    <w:abstractNumId w:val="7"/>
  </w:num>
  <w:num w:numId="10" w16cid:durableId="1904370398">
    <w:abstractNumId w:val="6"/>
  </w:num>
  <w:num w:numId="11" w16cid:durableId="1908878891">
    <w:abstractNumId w:val="14"/>
  </w:num>
  <w:num w:numId="12" w16cid:durableId="1718895133">
    <w:abstractNumId w:val="3"/>
  </w:num>
  <w:num w:numId="13" w16cid:durableId="298194850">
    <w:abstractNumId w:val="4"/>
  </w:num>
  <w:num w:numId="14" w16cid:durableId="685257150">
    <w:abstractNumId w:val="13"/>
  </w:num>
  <w:num w:numId="15" w16cid:durableId="957949014">
    <w:abstractNumId w:val="18"/>
  </w:num>
  <w:num w:numId="16" w16cid:durableId="1333029931">
    <w:abstractNumId w:val="12"/>
  </w:num>
  <w:num w:numId="17" w16cid:durableId="902763301">
    <w:abstractNumId w:val="2"/>
  </w:num>
  <w:num w:numId="18" w16cid:durableId="1411350395">
    <w:abstractNumId w:val="0"/>
  </w:num>
  <w:num w:numId="19" w16cid:durableId="1862740362">
    <w:abstractNumId w:val="10"/>
  </w:num>
  <w:num w:numId="20" w16cid:durableId="14486276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n, Guning">
    <w15:presenceInfo w15:providerId="AD" w15:userId="S::gunings@ad.unc.edu::18faeae8-4288-4d94-a377-0947d5d4d7ab"/>
  </w15:person>
  <w15:person w15:author="Prasun Dewan">
    <w15:presenceInfo w15:providerId="Windows Live" w15:userId="0af5980118ce9205"/>
  </w15:person>
  <w15:person w15:author="George, Samuel David">
    <w15:presenceInfo w15:providerId="AD" w15:userId="S::sdgeorge@ad.unc.edu::da62e805-a744-49d9-9587-9d66f9070a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F02"/>
    <w:rsid w:val="00290C5F"/>
    <w:rsid w:val="002A77D0"/>
    <w:rsid w:val="003432D6"/>
    <w:rsid w:val="003A1234"/>
    <w:rsid w:val="003E5F7D"/>
    <w:rsid w:val="0044290D"/>
    <w:rsid w:val="00473C50"/>
    <w:rsid w:val="004C05C5"/>
    <w:rsid w:val="00555871"/>
    <w:rsid w:val="00665353"/>
    <w:rsid w:val="00673BB9"/>
    <w:rsid w:val="006A6DEA"/>
    <w:rsid w:val="0074734C"/>
    <w:rsid w:val="007A01FE"/>
    <w:rsid w:val="008D29A8"/>
    <w:rsid w:val="00966C7B"/>
    <w:rsid w:val="00A12AE8"/>
    <w:rsid w:val="00A96409"/>
    <w:rsid w:val="00C307BD"/>
    <w:rsid w:val="00CB0E92"/>
    <w:rsid w:val="00DB5F02"/>
    <w:rsid w:val="00F36A6B"/>
    <w:rsid w:val="00F73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07C5"/>
  <w15:docId w15:val="{C7E4A2D6-E782-064B-A484-24F57BEE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SimSun" w:hAnsi="Lato" w:cs="Lato"/>
        <w:sz w:val="23"/>
        <w:szCs w:val="23"/>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60F"/>
  </w:style>
  <w:style w:type="paragraph" w:styleId="Heading1">
    <w:name w:val="heading 1"/>
    <w:basedOn w:val="Normal"/>
    <w:next w:val="Normal"/>
    <w:link w:val="Heading1Char"/>
    <w:uiPriority w:val="9"/>
    <w:qFormat/>
    <w:rsid w:val="00043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0432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B65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5B6"/>
    <w:pPr>
      <w:spacing w:after="0" w:line="240" w:lineRule="auto"/>
      <w:contextualSpacing/>
    </w:pPr>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0432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328A"/>
    <w:rPr>
      <w:color w:val="0000FF"/>
      <w:u w:val="single"/>
    </w:rPr>
  </w:style>
  <w:style w:type="character" w:customStyle="1" w:styleId="Heading2Char">
    <w:name w:val="Heading 2 Char"/>
    <w:basedOn w:val="DefaultParagraphFont"/>
    <w:link w:val="Heading2"/>
    <w:uiPriority w:val="9"/>
    <w:rsid w:val="0004328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432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D5F26"/>
    <w:pPr>
      <w:spacing w:after="0" w:line="240" w:lineRule="auto"/>
    </w:pPr>
    <w:rPr>
      <w:b/>
    </w:rPr>
  </w:style>
  <w:style w:type="character" w:styleId="FollowedHyperlink">
    <w:name w:val="FollowedHyperlink"/>
    <w:basedOn w:val="DefaultParagraphFont"/>
    <w:uiPriority w:val="99"/>
    <w:semiHidden/>
    <w:unhideWhenUsed/>
    <w:rsid w:val="00BA49EA"/>
    <w:rPr>
      <w:color w:val="954F72" w:themeColor="followedHyperlink"/>
      <w:u w:val="single"/>
    </w:rPr>
  </w:style>
  <w:style w:type="character" w:customStyle="1" w:styleId="TitleChar">
    <w:name w:val="Title Char"/>
    <w:basedOn w:val="DefaultParagraphFont"/>
    <w:link w:val="Title"/>
    <w:uiPriority w:val="10"/>
    <w:rsid w:val="00DB65B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B65B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40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0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795"/>
  </w:style>
  <w:style w:type="paragraph" w:styleId="Footer">
    <w:name w:val="footer"/>
    <w:basedOn w:val="Normal"/>
    <w:link w:val="FooterChar"/>
    <w:uiPriority w:val="99"/>
    <w:unhideWhenUsed/>
    <w:rsid w:val="000F0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795"/>
  </w:style>
  <w:style w:type="paragraph" w:styleId="Caption">
    <w:name w:val="caption"/>
    <w:basedOn w:val="Normal"/>
    <w:next w:val="Normal"/>
    <w:uiPriority w:val="35"/>
    <w:unhideWhenUsed/>
    <w:qFormat/>
    <w:rsid w:val="00EE59B5"/>
    <w:pPr>
      <w:spacing w:after="200" w:line="240" w:lineRule="auto"/>
    </w:pPr>
    <w:rPr>
      <w:i/>
      <w:iCs/>
      <w:color w:val="44546A" w:themeColor="text2"/>
      <w:sz w:val="18"/>
      <w:szCs w:val="18"/>
    </w:rPr>
  </w:style>
  <w:style w:type="paragraph" w:styleId="ListParagraph">
    <w:name w:val="List Paragraph"/>
    <w:basedOn w:val="Normal"/>
    <w:uiPriority w:val="34"/>
    <w:qFormat/>
    <w:rsid w:val="00D50E4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B0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D36"/>
    <w:rPr>
      <w:rFonts w:ascii="Courier New" w:eastAsia="Times New Roman" w:hAnsi="Courier New" w:cs="Courier New"/>
      <w:sz w:val="20"/>
      <w:szCs w:val="20"/>
    </w:rPr>
  </w:style>
  <w:style w:type="character" w:customStyle="1" w:styleId="kw1">
    <w:name w:val="kw1"/>
    <w:basedOn w:val="DefaultParagraphFont"/>
    <w:rsid w:val="00B02D36"/>
  </w:style>
  <w:style w:type="character" w:customStyle="1" w:styleId="nu0">
    <w:name w:val="nu0"/>
    <w:basedOn w:val="DefaultParagraphFont"/>
    <w:rsid w:val="00B02D36"/>
  </w:style>
  <w:style w:type="character" w:customStyle="1" w:styleId="kw3">
    <w:name w:val="kw3"/>
    <w:basedOn w:val="DefaultParagraphFont"/>
    <w:rsid w:val="00B02D36"/>
  </w:style>
  <w:style w:type="character" w:customStyle="1" w:styleId="st0">
    <w:name w:val="st0"/>
    <w:basedOn w:val="DefaultParagraphFont"/>
    <w:rsid w:val="00B02D36"/>
  </w:style>
  <w:style w:type="character" w:customStyle="1" w:styleId="es2">
    <w:name w:val="es2"/>
    <w:basedOn w:val="DefaultParagraphFont"/>
    <w:rsid w:val="00B02D36"/>
  </w:style>
  <w:style w:type="character" w:styleId="SubtleReference">
    <w:name w:val="Subtle Reference"/>
    <w:basedOn w:val="DefaultParagraphFont"/>
    <w:uiPriority w:val="31"/>
    <w:qFormat/>
    <w:rsid w:val="0091409E"/>
    <w:rPr>
      <w:smallCaps/>
      <w:color w:val="5A5A5A" w:themeColor="text1" w:themeTint="A5"/>
    </w:rPr>
  </w:style>
  <w:style w:type="paragraph" w:customStyle="1" w:styleId="Literal">
    <w:name w:val="Literal"/>
    <w:basedOn w:val="Normal"/>
    <w:link w:val="LiteralChar"/>
    <w:qFormat/>
    <w:rsid w:val="004D7801"/>
    <w:pPr>
      <w:pBdr>
        <w:top w:val="nil"/>
        <w:left w:val="nil"/>
        <w:bottom w:val="nil"/>
        <w:right w:val="nil"/>
        <w:between w:val="nil"/>
      </w:pBdr>
      <w:spacing w:after="60" w:line="240" w:lineRule="auto"/>
    </w:pPr>
    <w:rPr>
      <w:rFonts w:ascii="Courier New" w:hAnsi="Courier New" w:cs="Courier New"/>
      <w:sz w:val="22"/>
      <w:szCs w:val="22"/>
    </w:rPr>
  </w:style>
  <w:style w:type="character" w:customStyle="1" w:styleId="LiteralChar">
    <w:name w:val="Literal Char"/>
    <w:basedOn w:val="DefaultParagraphFont"/>
    <w:link w:val="Literal"/>
    <w:rsid w:val="004D7801"/>
    <w:rPr>
      <w:rFonts w:ascii="Courier New" w:hAnsi="Courier New" w:cs="Courier New"/>
      <w:sz w:val="22"/>
      <w:szCs w:val="22"/>
    </w:r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Pr>
  </w:style>
  <w:style w:type="table" w:customStyle="1" w:styleId="affa">
    <w:basedOn w:val="TableNormal"/>
    <w:pPr>
      <w:spacing w:after="0" w:line="240" w:lineRule="auto"/>
    </w:pPr>
    <w:tblPr>
      <w:tblStyleRowBandSize w:val="1"/>
      <w:tblStyleColBandSize w:val="1"/>
    </w:tblPr>
  </w:style>
  <w:style w:type="table" w:customStyle="1" w:styleId="affb">
    <w:basedOn w:val="TableNormal"/>
    <w:pPr>
      <w:spacing w:after="0" w:line="240" w:lineRule="auto"/>
    </w:pPr>
    <w:tblPr>
      <w:tblStyleRowBandSize w:val="1"/>
      <w:tblStyleColBandSize w:val="1"/>
    </w:tblPr>
  </w:style>
  <w:style w:type="paragraph" w:styleId="Revision">
    <w:name w:val="Revision"/>
    <w:hidden/>
    <w:uiPriority w:val="99"/>
    <w:semiHidden/>
    <w:rsid w:val="00665353"/>
    <w:pPr>
      <w:spacing w:after="0" w:line="240" w:lineRule="auto"/>
    </w:pPr>
  </w:style>
  <w:style w:type="paragraph" w:styleId="BalloonText">
    <w:name w:val="Balloon Text"/>
    <w:basedOn w:val="Normal"/>
    <w:link w:val="BalloonTextChar"/>
    <w:uiPriority w:val="99"/>
    <w:semiHidden/>
    <w:unhideWhenUsed/>
    <w:rsid w:val="00673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BB9"/>
    <w:rPr>
      <w:rFonts w:ascii="Segoe UI" w:hAnsi="Segoe UI" w:cs="Segoe UI"/>
      <w:sz w:val="18"/>
      <w:szCs w:val="18"/>
    </w:rPr>
  </w:style>
  <w:style w:type="character" w:styleId="CommentReference">
    <w:name w:val="annotation reference"/>
    <w:basedOn w:val="DefaultParagraphFont"/>
    <w:uiPriority w:val="99"/>
    <w:semiHidden/>
    <w:unhideWhenUsed/>
    <w:rsid w:val="0074734C"/>
    <w:rPr>
      <w:sz w:val="16"/>
      <w:szCs w:val="16"/>
    </w:rPr>
  </w:style>
  <w:style w:type="paragraph" w:styleId="CommentText">
    <w:name w:val="annotation text"/>
    <w:basedOn w:val="Normal"/>
    <w:link w:val="CommentTextChar"/>
    <w:uiPriority w:val="99"/>
    <w:semiHidden/>
    <w:unhideWhenUsed/>
    <w:rsid w:val="0074734C"/>
    <w:pPr>
      <w:spacing w:line="240" w:lineRule="auto"/>
    </w:pPr>
    <w:rPr>
      <w:sz w:val="20"/>
      <w:szCs w:val="20"/>
    </w:rPr>
  </w:style>
  <w:style w:type="character" w:customStyle="1" w:styleId="CommentTextChar">
    <w:name w:val="Comment Text Char"/>
    <w:basedOn w:val="DefaultParagraphFont"/>
    <w:link w:val="CommentText"/>
    <w:uiPriority w:val="99"/>
    <w:semiHidden/>
    <w:rsid w:val="0074734C"/>
    <w:rPr>
      <w:sz w:val="20"/>
      <w:szCs w:val="20"/>
    </w:rPr>
  </w:style>
  <w:style w:type="paragraph" w:styleId="CommentSubject">
    <w:name w:val="annotation subject"/>
    <w:basedOn w:val="CommentText"/>
    <w:next w:val="CommentText"/>
    <w:link w:val="CommentSubjectChar"/>
    <w:uiPriority w:val="99"/>
    <w:semiHidden/>
    <w:unhideWhenUsed/>
    <w:rsid w:val="0074734C"/>
    <w:rPr>
      <w:b/>
      <w:bCs/>
    </w:rPr>
  </w:style>
  <w:style w:type="character" w:customStyle="1" w:styleId="CommentSubjectChar">
    <w:name w:val="Comment Subject Char"/>
    <w:basedOn w:val="CommentTextChar"/>
    <w:link w:val="CommentSubject"/>
    <w:uiPriority w:val="99"/>
    <w:semiHidden/>
    <w:rsid w:val="007473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oQ4vt3rl/OrLpEetVf2KvciYOw==">AMUW2mWdhC/hCp6tQoNCbxORxlnMXY3M+6na8Av0Kq8A8MalH6RKDVIs1/FBdmxX9jc9C+ojuopMCWuG8pxx62+peBXzVmpGyF7ms7WlcM9SpQVyPZPgWOt2P+WH6a23rTmERPPBlSXY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52</Pages>
  <Words>29466</Words>
  <Characters>167959</Characters>
  <Application>Microsoft Office Word</Application>
  <DocSecurity>0</DocSecurity>
  <Lines>1399</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Prasun Dewan</dc:creator>
  <cp:lastModifiedBy>Shen, Guning</cp:lastModifiedBy>
  <cp:revision>2</cp:revision>
  <dcterms:created xsi:type="dcterms:W3CDTF">2024-03-27T18:40:00Z</dcterms:created>
  <dcterms:modified xsi:type="dcterms:W3CDTF">2024-03-27T18:40:00Z</dcterms:modified>
</cp:coreProperties>
</file>